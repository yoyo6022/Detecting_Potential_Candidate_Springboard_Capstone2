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74DD" w14:textId="47177353"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0" w:name="_Toc56005669"/>
      <w:r w:rsidRPr="00BB0A44">
        <w:rPr>
          <w:rFonts w:ascii="Times New Roman" w:eastAsia="Times New Roman" w:hAnsi="Times New Roman" w:cs="Times New Roman"/>
          <w:color w:val="000000" w:themeColor="text1"/>
          <w:sz w:val="48"/>
          <w:szCs w:val="48"/>
        </w:rPr>
        <w:t>Springboard - DSC</w:t>
      </w:r>
      <w:bookmarkEnd w:id="0"/>
    </w:p>
    <w:p w14:paraId="29CFE453" w14:textId="2AE21515"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1" w:name="_Toc56005670"/>
      <w:r w:rsidRPr="00BB0A44">
        <w:rPr>
          <w:rFonts w:ascii="Times New Roman" w:eastAsia="Times New Roman" w:hAnsi="Times New Roman" w:cs="Times New Roman"/>
          <w:color w:val="000000" w:themeColor="text1"/>
          <w:sz w:val="48"/>
          <w:szCs w:val="48"/>
        </w:rPr>
        <w:t>Capstone Project II</w:t>
      </w:r>
      <w:bookmarkEnd w:id="1"/>
    </w:p>
    <w:p w14:paraId="5FFC621C" w14:textId="2055FFAC" w:rsidR="00C36930" w:rsidRPr="00BB0A44" w:rsidRDefault="3BCD8E30" w:rsidP="00904011">
      <w:pPr>
        <w:pStyle w:val="NoSpacing"/>
        <w:jc w:val="center"/>
        <w:rPr>
          <w:rFonts w:ascii="Times New Roman" w:eastAsia="Times New Roman" w:hAnsi="Times New Roman" w:cs="Times New Roman"/>
          <w:color w:val="000000" w:themeColor="text1"/>
          <w:sz w:val="48"/>
          <w:szCs w:val="48"/>
        </w:rPr>
      </w:pPr>
      <w:bookmarkStart w:id="2" w:name="_Toc56005671"/>
      <w:r w:rsidRPr="00BB0A44">
        <w:rPr>
          <w:rFonts w:ascii="Times New Roman" w:eastAsia="Times New Roman" w:hAnsi="Times New Roman" w:cs="Times New Roman"/>
          <w:color w:val="000000" w:themeColor="text1"/>
          <w:sz w:val="48"/>
          <w:szCs w:val="48"/>
        </w:rPr>
        <w:t>Detecting Potential Candidates Who are Looking for a New Job</w:t>
      </w:r>
      <w:bookmarkEnd w:id="2"/>
    </w:p>
    <w:p w14:paraId="202D0D1B" w14:textId="77777777" w:rsidR="00904011" w:rsidRPr="00BB0A44" w:rsidRDefault="00904011" w:rsidP="00904011">
      <w:pPr>
        <w:pStyle w:val="NoSpacing"/>
        <w:jc w:val="center"/>
        <w:rPr>
          <w:rFonts w:ascii="Times New Roman" w:eastAsia="Times New Roman" w:hAnsi="Times New Roman" w:cs="Times New Roman"/>
          <w:color w:val="000000" w:themeColor="text1"/>
          <w:sz w:val="32"/>
          <w:szCs w:val="32"/>
        </w:rPr>
      </w:pPr>
      <w:bookmarkStart w:id="3" w:name="_Toc56005672"/>
    </w:p>
    <w:p w14:paraId="502A6FF0" w14:textId="69B00141" w:rsidR="00C36930" w:rsidRPr="00BB0A44" w:rsidRDefault="3BCD8E30" w:rsidP="00904011">
      <w:pPr>
        <w:pStyle w:val="NoSpacing"/>
        <w:jc w:val="center"/>
        <w:rPr>
          <w:rFonts w:ascii="Times New Roman" w:eastAsia="Times New Roman" w:hAnsi="Times New Roman" w:cs="Times New Roman"/>
          <w:color w:val="000000" w:themeColor="text1"/>
          <w:sz w:val="32"/>
          <w:szCs w:val="32"/>
        </w:rPr>
      </w:pPr>
      <w:r w:rsidRPr="00BB0A44">
        <w:rPr>
          <w:rFonts w:ascii="Times New Roman" w:eastAsia="Times New Roman" w:hAnsi="Times New Roman" w:cs="Times New Roman"/>
          <w:color w:val="000000" w:themeColor="text1"/>
          <w:sz w:val="32"/>
          <w:szCs w:val="32"/>
        </w:rPr>
        <w:t>Final Report</w:t>
      </w:r>
      <w:bookmarkEnd w:id="3"/>
    </w:p>
    <w:p w14:paraId="53AC46F1" w14:textId="0189B242" w:rsidR="00C36930" w:rsidRPr="00BB0A44" w:rsidRDefault="00C36930" w:rsidP="1FD85582">
      <w:pPr>
        <w:spacing w:line="480" w:lineRule="auto"/>
        <w:rPr>
          <w:color w:val="000000" w:themeColor="text1"/>
        </w:rPr>
      </w:pPr>
    </w:p>
    <w:p w14:paraId="1B71D9E0" w14:textId="78F3F2CC" w:rsidR="00C36930" w:rsidRPr="00BB0A44" w:rsidRDefault="00C36930" w:rsidP="1FD85582">
      <w:pPr>
        <w:spacing w:line="480" w:lineRule="auto"/>
        <w:rPr>
          <w:color w:val="000000" w:themeColor="text1"/>
        </w:rPr>
      </w:pPr>
    </w:p>
    <w:p w14:paraId="1A64A131" w14:textId="432699E0" w:rsidR="00C36930" w:rsidRPr="00BB0A44" w:rsidRDefault="00C36930" w:rsidP="1FD85582">
      <w:pPr>
        <w:spacing w:line="480" w:lineRule="auto"/>
        <w:rPr>
          <w:color w:val="000000" w:themeColor="text1"/>
        </w:rPr>
      </w:pPr>
    </w:p>
    <w:p w14:paraId="0714F1E2" w14:textId="1666D43D"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Yang Liu Kunz</w:t>
      </w:r>
    </w:p>
    <w:p w14:paraId="099A4C50" w14:textId="460C02E0"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 xml:space="preserve">Nikoloz </w:t>
      </w:r>
      <w:proofErr w:type="spellStart"/>
      <w:r w:rsidRPr="00BB0A44">
        <w:rPr>
          <w:rFonts w:ascii="Times New Roman" w:eastAsia="Times New Roman" w:hAnsi="Times New Roman" w:cs="Times New Roman"/>
          <w:color w:val="000000" w:themeColor="text1"/>
          <w:sz w:val="24"/>
          <w:szCs w:val="24"/>
        </w:rPr>
        <w:t>Skhirtladze</w:t>
      </w:r>
      <w:proofErr w:type="spellEnd"/>
    </w:p>
    <w:p w14:paraId="46B7D367" w14:textId="70B3CEF9"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Data Science Career Track</w:t>
      </w:r>
    </w:p>
    <w:p w14:paraId="1D7199FA" w14:textId="4CFCD5DE" w:rsidR="00C36930" w:rsidRPr="00BB0A44" w:rsidRDefault="3BCD8E30" w:rsidP="1FD85582">
      <w:pPr>
        <w:pStyle w:val="NoSpacing"/>
        <w:spacing w:line="480" w:lineRule="auto"/>
        <w:rPr>
          <w:rFonts w:ascii="Times New Roman" w:eastAsia="Times New Roman" w:hAnsi="Times New Roman" w:cs="Times New Roman"/>
          <w:color w:val="000000" w:themeColor="text1"/>
          <w:sz w:val="24"/>
          <w:szCs w:val="24"/>
        </w:rPr>
      </w:pPr>
      <w:r w:rsidRPr="00BB0A44">
        <w:rPr>
          <w:rFonts w:ascii="Times New Roman" w:eastAsia="Times New Roman" w:hAnsi="Times New Roman" w:cs="Times New Roman"/>
          <w:color w:val="000000" w:themeColor="text1"/>
          <w:sz w:val="24"/>
          <w:szCs w:val="24"/>
        </w:rPr>
        <w:t>November 2020</w:t>
      </w:r>
    </w:p>
    <w:p w14:paraId="409209C4" w14:textId="244E27C9" w:rsidR="00C36930" w:rsidRPr="00BB0A44" w:rsidRDefault="00C36930" w:rsidP="1FD85582"/>
    <w:p w14:paraId="21B300CE" w14:textId="40910C01" w:rsidR="00C36930" w:rsidRPr="00BB0A44" w:rsidRDefault="00C36930" w:rsidP="1FD85582"/>
    <w:p w14:paraId="2C078E63" w14:textId="117BF3FF" w:rsidR="00C36930" w:rsidRPr="00BB0A44" w:rsidRDefault="00C36930" w:rsidP="1FD85582"/>
    <w:p w14:paraId="2DD4F8A7" w14:textId="4E315AEA" w:rsidR="1FD85582" w:rsidRPr="00BB0A44" w:rsidRDefault="1FD85582" w:rsidP="1FD85582"/>
    <w:p w14:paraId="4D0F6473" w14:textId="042E09C7" w:rsidR="1FD85582" w:rsidRPr="00BB0A44" w:rsidRDefault="1FD85582" w:rsidP="1FD85582"/>
    <w:p w14:paraId="4CE83101" w14:textId="5C3EF104" w:rsidR="1FD85582" w:rsidRPr="00BB0A44" w:rsidRDefault="1FD85582" w:rsidP="1FD85582"/>
    <w:p w14:paraId="7DC63B14" w14:textId="207563A3" w:rsidR="1FD85582" w:rsidRPr="00BB0A44" w:rsidRDefault="1FD85582" w:rsidP="1FD85582"/>
    <w:p w14:paraId="74EEAB0C" w14:textId="0ED81C23" w:rsidR="1FD85582" w:rsidRPr="00BB0A44" w:rsidRDefault="1FD85582" w:rsidP="1FD85582"/>
    <w:p w14:paraId="24D92EE5" w14:textId="2A2243E8" w:rsidR="1FD85582" w:rsidRPr="00BB0A44" w:rsidRDefault="1FD85582" w:rsidP="1FD85582"/>
    <w:p w14:paraId="7F93F38B" w14:textId="69F31AA6" w:rsidR="00623E6A" w:rsidRPr="00BB0A44" w:rsidRDefault="00623E6A" w:rsidP="1FD85582"/>
    <w:p w14:paraId="2E523596" w14:textId="22DE88D2" w:rsidR="00623E6A" w:rsidRPr="00BB0A44" w:rsidRDefault="00623E6A" w:rsidP="1FD85582"/>
    <w:p w14:paraId="4E33A526" w14:textId="2E5379DF" w:rsidR="00623E6A" w:rsidRPr="00BB0A44" w:rsidRDefault="00623E6A" w:rsidP="1FD85582"/>
    <w:p w14:paraId="53773C66" w14:textId="2054ED79" w:rsidR="00623E6A" w:rsidRPr="00BB0A44" w:rsidRDefault="00623E6A" w:rsidP="1FD85582"/>
    <w:p w14:paraId="7526FB51" w14:textId="738453C0" w:rsidR="00623E6A" w:rsidRPr="00BB0A44" w:rsidRDefault="00623E6A" w:rsidP="1FD85582"/>
    <w:p w14:paraId="368DDA5F" w14:textId="77777777" w:rsidR="00623E6A" w:rsidRPr="00BB0A44" w:rsidRDefault="00623E6A" w:rsidP="1FD85582"/>
    <w:p w14:paraId="179BE7C3" w14:textId="7FC8B3F4" w:rsidR="1FD85582" w:rsidRPr="00BB0A44" w:rsidRDefault="1FD85582" w:rsidP="1FD85582"/>
    <w:p w14:paraId="365A2F5D" w14:textId="4DD559E9" w:rsidR="1FD85582" w:rsidRPr="00BB0A44" w:rsidRDefault="1FD85582" w:rsidP="1FD85582"/>
    <w:p w14:paraId="65CEF5ED" w14:textId="64808E05" w:rsidR="008D6F80" w:rsidRPr="00BB0A44" w:rsidRDefault="008D6F80"/>
    <w:bookmarkStart w:id="4" w:name="_Toc56005673" w:displacedByCustomXml="next"/>
    <w:sdt>
      <w:sdtPr>
        <w:rPr>
          <w:rFonts w:ascii="Times New Roman" w:eastAsia="Times New Roman" w:hAnsi="Times New Roman" w:cs="Times New Roman"/>
          <w:b w:val="0"/>
          <w:bCs w:val="0"/>
          <w:color w:val="auto"/>
          <w:sz w:val="24"/>
          <w:szCs w:val="24"/>
          <w:lang w:eastAsia="zh-CN"/>
        </w:rPr>
        <w:id w:val="-1088237489"/>
        <w:docPartObj>
          <w:docPartGallery w:val="Table of Contents"/>
          <w:docPartUnique/>
        </w:docPartObj>
      </w:sdtPr>
      <w:sdtEndPr>
        <w:rPr>
          <w:noProof/>
        </w:rPr>
      </w:sdtEndPr>
      <w:sdtContent>
        <w:p w14:paraId="701EA301" w14:textId="658CA48B" w:rsidR="00ED1F0D" w:rsidRDefault="00ED1F0D">
          <w:pPr>
            <w:pStyle w:val="TOCHeading"/>
          </w:pPr>
          <w:r>
            <w:t>Table of Contents</w:t>
          </w:r>
        </w:p>
        <w:p w14:paraId="5CE55E20" w14:textId="119BF83E" w:rsidR="00ED1F0D" w:rsidRDefault="00ED1F0D">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6703401" w:history="1">
            <w:r w:rsidRPr="00E35907">
              <w:rPr>
                <w:rStyle w:val="Hyperlink"/>
                <w:rFonts w:ascii="Times New Roman" w:hAnsi="Times New Roman" w:cs="Times New Roman"/>
                <w:noProof/>
              </w:rPr>
              <w:t>1  Introduction</w:t>
            </w:r>
            <w:r>
              <w:rPr>
                <w:noProof/>
                <w:webHidden/>
              </w:rPr>
              <w:tab/>
            </w:r>
            <w:r>
              <w:rPr>
                <w:noProof/>
                <w:webHidden/>
              </w:rPr>
              <w:fldChar w:fldCharType="begin"/>
            </w:r>
            <w:r>
              <w:rPr>
                <w:noProof/>
                <w:webHidden/>
              </w:rPr>
              <w:instrText xml:space="preserve"> PAGEREF _Toc56703401 \h </w:instrText>
            </w:r>
            <w:r>
              <w:rPr>
                <w:noProof/>
                <w:webHidden/>
              </w:rPr>
            </w:r>
            <w:r>
              <w:rPr>
                <w:noProof/>
                <w:webHidden/>
              </w:rPr>
              <w:fldChar w:fldCharType="separate"/>
            </w:r>
            <w:r>
              <w:rPr>
                <w:noProof/>
                <w:webHidden/>
              </w:rPr>
              <w:t>3</w:t>
            </w:r>
            <w:r>
              <w:rPr>
                <w:noProof/>
                <w:webHidden/>
              </w:rPr>
              <w:fldChar w:fldCharType="end"/>
            </w:r>
          </w:hyperlink>
        </w:p>
        <w:p w14:paraId="6658D1C2" w14:textId="78079E94" w:rsidR="00ED1F0D" w:rsidRDefault="008E654C">
          <w:pPr>
            <w:pStyle w:val="TOC2"/>
            <w:tabs>
              <w:tab w:val="right" w:leader="dot" w:pos="9350"/>
            </w:tabs>
            <w:rPr>
              <w:rFonts w:eastAsiaTheme="minorEastAsia" w:cstheme="minorBidi"/>
              <w:b w:val="0"/>
              <w:bCs w:val="0"/>
              <w:noProof/>
              <w:sz w:val="24"/>
              <w:szCs w:val="24"/>
            </w:rPr>
          </w:pPr>
          <w:hyperlink w:anchor="_Toc56703402" w:history="1">
            <w:r w:rsidR="00ED1F0D" w:rsidRPr="00E35907">
              <w:rPr>
                <w:rStyle w:val="Hyperlink"/>
                <w:rFonts w:ascii="Times New Roman" w:hAnsi="Times New Roman" w:cs="Times New Roman"/>
                <w:noProof/>
              </w:rPr>
              <w:t>1.1 Objective</w:t>
            </w:r>
            <w:r w:rsidR="00ED1F0D">
              <w:rPr>
                <w:noProof/>
                <w:webHidden/>
              </w:rPr>
              <w:tab/>
            </w:r>
            <w:r w:rsidR="00ED1F0D">
              <w:rPr>
                <w:noProof/>
                <w:webHidden/>
              </w:rPr>
              <w:fldChar w:fldCharType="begin"/>
            </w:r>
            <w:r w:rsidR="00ED1F0D">
              <w:rPr>
                <w:noProof/>
                <w:webHidden/>
              </w:rPr>
              <w:instrText xml:space="preserve"> PAGEREF _Toc56703402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7873DB09" w14:textId="094DA999" w:rsidR="00ED1F0D" w:rsidRDefault="008E654C">
          <w:pPr>
            <w:pStyle w:val="TOC2"/>
            <w:tabs>
              <w:tab w:val="right" w:leader="dot" w:pos="9350"/>
            </w:tabs>
            <w:rPr>
              <w:rFonts w:eastAsiaTheme="minorEastAsia" w:cstheme="minorBidi"/>
              <w:b w:val="0"/>
              <w:bCs w:val="0"/>
              <w:noProof/>
              <w:sz w:val="24"/>
              <w:szCs w:val="24"/>
            </w:rPr>
          </w:pPr>
          <w:hyperlink w:anchor="_Toc56703403" w:history="1">
            <w:r w:rsidR="00ED1F0D" w:rsidRPr="00E35907">
              <w:rPr>
                <w:rStyle w:val="Hyperlink"/>
                <w:rFonts w:ascii="Times New Roman" w:hAnsi="Times New Roman" w:cs="Times New Roman"/>
                <w:noProof/>
              </w:rPr>
              <w:t>1.2 Significance</w:t>
            </w:r>
            <w:r w:rsidR="00ED1F0D">
              <w:rPr>
                <w:noProof/>
                <w:webHidden/>
              </w:rPr>
              <w:tab/>
            </w:r>
            <w:r w:rsidR="00ED1F0D">
              <w:rPr>
                <w:noProof/>
                <w:webHidden/>
              </w:rPr>
              <w:fldChar w:fldCharType="begin"/>
            </w:r>
            <w:r w:rsidR="00ED1F0D">
              <w:rPr>
                <w:noProof/>
                <w:webHidden/>
              </w:rPr>
              <w:instrText xml:space="preserve"> PAGEREF _Toc56703403 \h </w:instrText>
            </w:r>
            <w:r w:rsidR="00ED1F0D">
              <w:rPr>
                <w:noProof/>
                <w:webHidden/>
              </w:rPr>
            </w:r>
            <w:r w:rsidR="00ED1F0D">
              <w:rPr>
                <w:noProof/>
                <w:webHidden/>
              </w:rPr>
              <w:fldChar w:fldCharType="separate"/>
            </w:r>
            <w:r w:rsidR="00ED1F0D">
              <w:rPr>
                <w:noProof/>
                <w:webHidden/>
              </w:rPr>
              <w:t>3</w:t>
            </w:r>
            <w:r w:rsidR="00ED1F0D">
              <w:rPr>
                <w:noProof/>
                <w:webHidden/>
              </w:rPr>
              <w:fldChar w:fldCharType="end"/>
            </w:r>
          </w:hyperlink>
        </w:p>
        <w:p w14:paraId="0FA6E720" w14:textId="1C59E978" w:rsidR="00ED1F0D" w:rsidRDefault="008E654C">
          <w:pPr>
            <w:pStyle w:val="TOC1"/>
            <w:tabs>
              <w:tab w:val="right" w:leader="dot" w:pos="9350"/>
            </w:tabs>
            <w:rPr>
              <w:rFonts w:eastAsiaTheme="minorEastAsia" w:cstheme="minorBidi"/>
              <w:b w:val="0"/>
              <w:bCs w:val="0"/>
              <w:i w:val="0"/>
              <w:iCs w:val="0"/>
              <w:noProof/>
            </w:rPr>
          </w:pPr>
          <w:hyperlink w:anchor="_Toc56703404" w:history="1">
            <w:r w:rsidR="00ED1F0D" w:rsidRPr="00E35907">
              <w:rPr>
                <w:rStyle w:val="Hyperlink"/>
                <w:rFonts w:ascii="Times New Roman" w:hAnsi="Times New Roman" w:cs="Times New Roman"/>
                <w:noProof/>
              </w:rPr>
              <w:t>2  Dataset</w:t>
            </w:r>
            <w:r w:rsidR="00ED1F0D">
              <w:rPr>
                <w:noProof/>
                <w:webHidden/>
              </w:rPr>
              <w:tab/>
            </w:r>
            <w:r w:rsidR="00ED1F0D">
              <w:rPr>
                <w:noProof/>
                <w:webHidden/>
              </w:rPr>
              <w:fldChar w:fldCharType="begin"/>
            </w:r>
            <w:r w:rsidR="00ED1F0D">
              <w:rPr>
                <w:noProof/>
                <w:webHidden/>
              </w:rPr>
              <w:instrText xml:space="preserve"> PAGEREF _Toc56703404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10FD7E09" w14:textId="6A9054E1" w:rsidR="00ED1F0D" w:rsidRDefault="008E654C">
          <w:pPr>
            <w:pStyle w:val="TOC2"/>
            <w:tabs>
              <w:tab w:val="right" w:leader="dot" w:pos="9350"/>
            </w:tabs>
            <w:rPr>
              <w:rFonts w:eastAsiaTheme="minorEastAsia" w:cstheme="minorBidi"/>
              <w:b w:val="0"/>
              <w:bCs w:val="0"/>
              <w:noProof/>
              <w:sz w:val="24"/>
              <w:szCs w:val="24"/>
            </w:rPr>
          </w:pPr>
          <w:hyperlink w:anchor="_Toc56703405" w:history="1">
            <w:r w:rsidR="00ED1F0D" w:rsidRPr="00E35907">
              <w:rPr>
                <w:rStyle w:val="Hyperlink"/>
                <w:rFonts w:ascii="Times New Roman" w:hAnsi="Times New Roman" w:cs="Times New Roman"/>
                <w:noProof/>
              </w:rPr>
              <w:t>2.1 Data Description</w:t>
            </w:r>
            <w:r w:rsidR="00ED1F0D">
              <w:rPr>
                <w:noProof/>
                <w:webHidden/>
              </w:rPr>
              <w:tab/>
            </w:r>
            <w:r w:rsidR="00ED1F0D">
              <w:rPr>
                <w:noProof/>
                <w:webHidden/>
              </w:rPr>
              <w:fldChar w:fldCharType="begin"/>
            </w:r>
            <w:r w:rsidR="00ED1F0D">
              <w:rPr>
                <w:noProof/>
                <w:webHidden/>
              </w:rPr>
              <w:instrText xml:space="preserve"> PAGEREF _Toc56703405 \h </w:instrText>
            </w:r>
            <w:r w:rsidR="00ED1F0D">
              <w:rPr>
                <w:noProof/>
                <w:webHidden/>
              </w:rPr>
            </w:r>
            <w:r w:rsidR="00ED1F0D">
              <w:rPr>
                <w:noProof/>
                <w:webHidden/>
              </w:rPr>
              <w:fldChar w:fldCharType="separate"/>
            </w:r>
            <w:r w:rsidR="00ED1F0D">
              <w:rPr>
                <w:noProof/>
                <w:webHidden/>
              </w:rPr>
              <w:t>4</w:t>
            </w:r>
            <w:r w:rsidR="00ED1F0D">
              <w:rPr>
                <w:noProof/>
                <w:webHidden/>
              </w:rPr>
              <w:fldChar w:fldCharType="end"/>
            </w:r>
          </w:hyperlink>
        </w:p>
        <w:p w14:paraId="67D8D6B7" w14:textId="1BCA2BFF" w:rsidR="00ED1F0D" w:rsidRDefault="008E654C">
          <w:pPr>
            <w:pStyle w:val="TOC2"/>
            <w:tabs>
              <w:tab w:val="right" w:leader="dot" w:pos="9350"/>
            </w:tabs>
            <w:rPr>
              <w:rFonts w:eastAsiaTheme="minorEastAsia" w:cstheme="minorBidi"/>
              <w:b w:val="0"/>
              <w:bCs w:val="0"/>
              <w:noProof/>
              <w:sz w:val="24"/>
              <w:szCs w:val="24"/>
            </w:rPr>
          </w:pPr>
          <w:hyperlink w:anchor="_Toc56703406" w:history="1">
            <w:r w:rsidR="00ED1F0D" w:rsidRPr="00E35907">
              <w:rPr>
                <w:rStyle w:val="Hyperlink"/>
                <w:rFonts w:ascii="Times New Roman" w:hAnsi="Times New Roman" w:cs="Times New Roman"/>
                <w:noProof/>
              </w:rPr>
              <w:t>2.2 Dataset Characteristic: Class Imbalance and Feature Space Overlap</w:t>
            </w:r>
            <w:r w:rsidR="00ED1F0D">
              <w:rPr>
                <w:noProof/>
                <w:webHidden/>
              </w:rPr>
              <w:tab/>
            </w:r>
            <w:r w:rsidR="00ED1F0D">
              <w:rPr>
                <w:noProof/>
                <w:webHidden/>
              </w:rPr>
              <w:fldChar w:fldCharType="begin"/>
            </w:r>
            <w:r w:rsidR="00ED1F0D">
              <w:rPr>
                <w:noProof/>
                <w:webHidden/>
              </w:rPr>
              <w:instrText xml:space="preserve"> PAGEREF _Toc56703406 \h </w:instrText>
            </w:r>
            <w:r w:rsidR="00ED1F0D">
              <w:rPr>
                <w:noProof/>
                <w:webHidden/>
              </w:rPr>
            </w:r>
            <w:r w:rsidR="00ED1F0D">
              <w:rPr>
                <w:noProof/>
                <w:webHidden/>
              </w:rPr>
              <w:fldChar w:fldCharType="separate"/>
            </w:r>
            <w:r w:rsidR="00ED1F0D">
              <w:rPr>
                <w:noProof/>
                <w:webHidden/>
              </w:rPr>
              <w:t>5</w:t>
            </w:r>
            <w:r w:rsidR="00ED1F0D">
              <w:rPr>
                <w:noProof/>
                <w:webHidden/>
              </w:rPr>
              <w:fldChar w:fldCharType="end"/>
            </w:r>
          </w:hyperlink>
        </w:p>
        <w:p w14:paraId="04B21435" w14:textId="31E3F715" w:rsidR="00ED1F0D" w:rsidRDefault="008E654C">
          <w:pPr>
            <w:pStyle w:val="TOC1"/>
            <w:tabs>
              <w:tab w:val="right" w:leader="dot" w:pos="9350"/>
            </w:tabs>
            <w:rPr>
              <w:rFonts w:eastAsiaTheme="minorEastAsia" w:cstheme="minorBidi"/>
              <w:b w:val="0"/>
              <w:bCs w:val="0"/>
              <w:i w:val="0"/>
              <w:iCs w:val="0"/>
              <w:noProof/>
            </w:rPr>
          </w:pPr>
          <w:hyperlink w:anchor="_Toc56703407" w:history="1">
            <w:r w:rsidR="00ED1F0D" w:rsidRPr="00E35907">
              <w:rPr>
                <w:rStyle w:val="Hyperlink"/>
                <w:rFonts w:ascii="Times New Roman" w:hAnsi="Times New Roman" w:cs="Times New Roman"/>
                <w:noProof/>
              </w:rPr>
              <w:t>3 Package Introduction</w:t>
            </w:r>
            <w:r w:rsidR="00ED1F0D">
              <w:rPr>
                <w:noProof/>
                <w:webHidden/>
              </w:rPr>
              <w:tab/>
            </w:r>
            <w:r w:rsidR="00ED1F0D">
              <w:rPr>
                <w:noProof/>
                <w:webHidden/>
              </w:rPr>
              <w:fldChar w:fldCharType="begin"/>
            </w:r>
            <w:r w:rsidR="00ED1F0D">
              <w:rPr>
                <w:noProof/>
                <w:webHidden/>
              </w:rPr>
              <w:instrText xml:space="preserve"> PAGEREF _Toc56703407 \h </w:instrText>
            </w:r>
            <w:r w:rsidR="00ED1F0D">
              <w:rPr>
                <w:noProof/>
                <w:webHidden/>
              </w:rPr>
            </w:r>
            <w:r w:rsidR="00ED1F0D">
              <w:rPr>
                <w:noProof/>
                <w:webHidden/>
              </w:rPr>
              <w:fldChar w:fldCharType="separate"/>
            </w:r>
            <w:r w:rsidR="00ED1F0D">
              <w:rPr>
                <w:noProof/>
                <w:webHidden/>
              </w:rPr>
              <w:t>6</w:t>
            </w:r>
            <w:r w:rsidR="00ED1F0D">
              <w:rPr>
                <w:noProof/>
                <w:webHidden/>
              </w:rPr>
              <w:fldChar w:fldCharType="end"/>
            </w:r>
          </w:hyperlink>
        </w:p>
        <w:p w14:paraId="3EBDF40B" w14:textId="1D0CEE98" w:rsidR="00ED1F0D" w:rsidRDefault="008E654C">
          <w:pPr>
            <w:pStyle w:val="TOC1"/>
            <w:tabs>
              <w:tab w:val="right" w:leader="dot" w:pos="9350"/>
            </w:tabs>
            <w:rPr>
              <w:rFonts w:eastAsiaTheme="minorEastAsia" w:cstheme="minorBidi"/>
              <w:b w:val="0"/>
              <w:bCs w:val="0"/>
              <w:i w:val="0"/>
              <w:iCs w:val="0"/>
              <w:noProof/>
            </w:rPr>
          </w:pPr>
          <w:hyperlink w:anchor="_Toc56703408" w:history="1">
            <w:r w:rsidR="00ED1F0D" w:rsidRPr="00E35907">
              <w:rPr>
                <w:rStyle w:val="Hyperlink"/>
                <w:rFonts w:ascii="Times New Roman" w:hAnsi="Times New Roman" w:cs="Times New Roman"/>
                <w:noProof/>
              </w:rPr>
              <w:t>4 Data Wrangling</w:t>
            </w:r>
            <w:r w:rsidR="00ED1F0D">
              <w:rPr>
                <w:noProof/>
                <w:webHidden/>
              </w:rPr>
              <w:tab/>
            </w:r>
            <w:r w:rsidR="00ED1F0D">
              <w:rPr>
                <w:noProof/>
                <w:webHidden/>
              </w:rPr>
              <w:fldChar w:fldCharType="begin"/>
            </w:r>
            <w:r w:rsidR="00ED1F0D">
              <w:rPr>
                <w:noProof/>
                <w:webHidden/>
              </w:rPr>
              <w:instrText xml:space="preserve"> PAGEREF _Toc56703408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18482C14" w14:textId="1189660B" w:rsidR="00ED1F0D" w:rsidRDefault="008E654C">
          <w:pPr>
            <w:pStyle w:val="TOC2"/>
            <w:tabs>
              <w:tab w:val="right" w:leader="dot" w:pos="9350"/>
            </w:tabs>
            <w:rPr>
              <w:rFonts w:eastAsiaTheme="minorEastAsia" w:cstheme="minorBidi"/>
              <w:b w:val="0"/>
              <w:bCs w:val="0"/>
              <w:noProof/>
              <w:sz w:val="24"/>
              <w:szCs w:val="24"/>
            </w:rPr>
          </w:pPr>
          <w:hyperlink w:anchor="_Toc56703409" w:history="1">
            <w:r w:rsidR="00ED1F0D" w:rsidRPr="00E35907">
              <w:rPr>
                <w:rStyle w:val="Hyperlink"/>
                <w:rFonts w:ascii="Times New Roman" w:hAnsi="Times New Roman" w:cs="Times New Roman"/>
                <w:noProof/>
              </w:rPr>
              <w:t>4.1 Dataset Information</w:t>
            </w:r>
            <w:r w:rsidR="00ED1F0D">
              <w:rPr>
                <w:noProof/>
                <w:webHidden/>
              </w:rPr>
              <w:tab/>
            </w:r>
            <w:r w:rsidR="00ED1F0D">
              <w:rPr>
                <w:noProof/>
                <w:webHidden/>
              </w:rPr>
              <w:fldChar w:fldCharType="begin"/>
            </w:r>
            <w:r w:rsidR="00ED1F0D">
              <w:rPr>
                <w:noProof/>
                <w:webHidden/>
              </w:rPr>
              <w:instrText xml:space="preserve"> PAGEREF _Toc56703409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23CFCC31" w14:textId="3F48E5BB" w:rsidR="00ED1F0D" w:rsidRDefault="008E654C">
          <w:pPr>
            <w:pStyle w:val="TOC2"/>
            <w:tabs>
              <w:tab w:val="right" w:leader="dot" w:pos="9350"/>
            </w:tabs>
            <w:rPr>
              <w:rFonts w:eastAsiaTheme="minorEastAsia" w:cstheme="minorBidi"/>
              <w:b w:val="0"/>
              <w:bCs w:val="0"/>
              <w:noProof/>
              <w:sz w:val="24"/>
              <w:szCs w:val="24"/>
            </w:rPr>
          </w:pPr>
          <w:hyperlink w:anchor="_Toc56703410" w:history="1">
            <w:r w:rsidR="00ED1F0D" w:rsidRPr="00E35907">
              <w:rPr>
                <w:rStyle w:val="Hyperlink"/>
                <w:rFonts w:ascii="Times New Roman" w:hAnsi="Times New Roman" w:cs="Times New Roman"/>
                <w:noProof/>
              </w:rPr>
              <w:t>4.2 Data Processing</w:t>
            </w:r>
            <w:r w:rsidR="00ED1F0D">
              <w:rPr>
                <w:noProof/>
                <w:webHidden/>
              </w:rPr>
              <w:tab/>
            </w:r>
            <w:r w:rsidR="00ED1F0D">
              <w:rPr>
                <w:noProof/>
                <w:webHidden/>
              </w:rPr>
              <w:fldChar w:fldCharType="begin"/>
            </w:r>
            <w:r w:rsidR="00ED1F0D">
              <w:rPr>
                <w:noProof/>
                <w:webHidden/>
              </w:rPr>
              <w:instrText xml:space="preserve"> PAGEREF _Toc56703410 \h </w:instrText>
            </w:r>
            <w:r w:rsidR="00ED1F0D">
              <w:rPr>
                <w:noProof/>
                <w:webHidden/>
              </w:rPr>
            </w:r>
            <w:r w:rsidR="00ED1F0D">
              <w:rPr>
                <w:noProof/>
                <w:webHidden/>
              </w:rPr>
              <w:fldChar w:fldCharType="separate"/>
            </w:r>
            <w:r w:rsidR="00ED1F0D">
              <w:rPr>
                <w:noProof/>
                <w:webHidden/>
              </w:rPr>
              <w:t>7</w:t>
            </w:r>
            <w:r w:rsidR="00ED1F0D">
              <w:rPr>
                <w:noProof/>
                <w:webHidden/>
              </w:rPr>
              <w:fldChar w:fldCharType="end"/>
            </w:r>
          </w:hyperlink>
        </w:p>
        <w:p w14:paraId="75D92DDE" w14:textId="263A694A" w:rsidR="00ED1F0D" w:rsidRDefault="008E654C">
          <w:pPr>
            <w:pStyle w:val="TOC1"/>
            <w:tabs>
              <w:tab w:val="right" w:leader="dot" w:pos="9350"/>
            </w:tabs>
            <w:rPr>
              <w:rFonts w:eastAsiaTheme="minorEastAsia" w:cstheme="minorBidi"/>
              <w:b w:val="0"/>
              <w:bCs w:val="0"/>
              <w:i w:val="0"/>
              <w:iCs w:val="0"/>
              <w:noProof/>
            </w:rPr>
          </w:pPr>
          <w:hyperlink w:anchor="_Toc56703411" w:history="1">
            <w:r w:rsidR="00ED1F0D" w:rsidRPr="00E35907">
              <w:rPr>
                <w:rStyle w:val="Hyperlink"/>
                <w:rFonts w:ascii="Times New Roman" w:hAnsi="Times New Roman" w:cs="Times New Roman"/>
                <w:noProof/>
              </w:rPr>
              <w:t>5 Exploratory Data Analysis</w:t>
            </w:r>
            <w:r w:rsidR="00ED1F0D">
              <w:rPr>
                <w:noProof/>
                <w:webHidden/>
              </w:rPr>
              <w:tab/>
            </w:r>
            <w:r w:rsidR="00ED1F0D">
              <w:rPr>
                <w:noProof/>
                <w:webHidden/>
              </w:rPr>
              <w:fldChar w:fldCharType="begin"/>
            </w:r>
            <w:r w:rsidR="00ED1F0D">
              <w:rPr>
                <w:noProof/>
                <w:webHidden/>
              </w:rPr>
              <w:instrText xml:space="preserve"> PAGEREF _Toc56703411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27C19516" w14:textId="51C92C12" w:rsidR="00ED1F0D" w:rsidRDefault="008E654C">
          <w:pPr>
            <w:pStyle w:val="TOC2"/>
            <w:tabs>
              <w:tab w:val="right" w:leader="dot" w:pos="9350"/>
            </w:tabs>
            <w:rPr>
              <w:rFonts w:eastAsiaTheme="minorEastAsia" w:cstheme="minorBidi"/>
              <w:b w:val="0"/>
              <w:bCs w:val="0"/>
              <w:noProof/>
              <w:sz w:val="24"/>
              <w:szCs w:val="24"/>
            </w:rPr>
          </w:pPr>
          <w:hyperlink w:anchor="_Toc56703412" w:history="1">
            <w:r w:rsidR="00ED1F0D" w:rsidRPr="00E35907">
              <w:rPr>
                <w:rStyle w:val="Hyperlink"/>
                <w:rFonts w:ascii="Times New Roman" w:hAnsi="Times New Roman" w:cs="Times New Roman"/>
                <w:noProof/>
              </w:rPr>
              <w:t>5.1 Summary Statistic</w:t>
            </w:r>
            <w:r w:rsidR="00ED1F0D">
              <w:rPr>
                <w:noProof/>
                <w:webHidden/>
              </w:rPr>
              <w:tab/>
            </w:r>
            <w:r w:rsidR="00ED1F0D">
              <w:rPr>
                <w:noProof/>
                <w:webHidden/>
              </w:rPr>
              <w:fldChar w:fldCharType="begin"/>
            </w:r>
            <w:r w:rsidR="00ED1F0D">
              <w:rPr>
                <w:noProof/>
                <w:webHidden/>
              </w:rPr>
              <w:instrText xml:space="preserve"> PAGEREF _Toc56703412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48813526" w14:textId="75FA5424" w:rsidR="00ED1F0D" w:rsidRDefault="008E654C">
          <w:pPr>
            <w:pStyle w:val="TOC2"/>
            <w:tabs>
              <w:tab w:val="right" w:leader="dot" w:pos="9350"/>
            </w:tabs>
            <w:rPr>
              <w:rFonts w:eastAsiaTheme="minorEastAsia" w:cstheme="minorBidi"/>
              <w:b w:val="0"/>
              <w:bCs w:val="0"/>
              <w:noProof/>
              <w:sz w:val="24"/>
              <w:szCs w:val="24"/>
            </w:rPr>
          </w:pPr>
          <w:hyperlink w:anchor="_Toc56703413" w:history="1">
            <w:r w:rsidR="00ED1F0D" w:rsidRPr="00E35907">
              <w:rPr>
                <w:rStyle w:val="Hyperlink"/>
                <w:rFonts w:ascii="Times New Roman" w:hAnsi="Times New Roman" w:cs="Times New Roman"/>
                <w:noProof/>
              </w:rPr>
              <w:t>5.2 Overall Distribution</w:t>
            </w:r>
            <w:r w:rsidR="00ED1F0D">
              <w:rPr>
                <w:noProof/>
                <w:webHidden/>
              </w:rPr>
              <w:tab/>
            </w:r>
            <w:r w:rsidR="00ED1F0D">
              <w:rPr>
                <w:noProof/>
                <w:webHidden/>
              </w:rPr>
              <w:fldChar w:fldCharType="begin"/>
            </w:r>
            <w:r w:rsidR="00ED1F0D">
              <w:rPr>
                <w:noProof/>
                <w:webHidden/>
              </w:rPr>
              <w:instrText xml:space="preserve"> PAGEREF _Toc56703413 \h </w:instrText>
            </w:r>
            <w:r w:rsidR="00ED1F0D">
              <w:rPr>
                <w:noProof/>
                <w:webHidden/>
              </w:rPr>
            </w:r>
            <w:r w:rsidR="00ED1F0D">
              <w:rPr>
                <w:noProof/>
                <w:webHidden/>
              </w:rPr>
              <w:fldChar w:fldCharType="separate"/>
            </w:r>
            <w:r w:rsidR="00ED1F0D">
              <w:rPr>
                <w:noProof/>
                <w:webHidden/>
              </w:rPr>
              <w:t>9</w:t>
            </w:r>
            <w:r w:rsidR="00ED1F0D">
              <w:rPr>
                <w:noProof/>
                <w:webHidden/>
              </w:rPr>
              <w:fldChar w:fldCharType="end"/>
            </w:r>
          </w:hyperlink>
        </w:p>
        <w:p w14:paraId="1FE0C993" w14:textId="6AC81AF4" w:rsidR="00ED1F0D" w:rsidRDefault="008E654C">
          <w:pPr>
            <w:pStyle w:val="TOC2"/>
            <w:tabs>
              <w:tab w:val="right" w:leader="dot" w:pos="9350"/>
            </w:tabs>
            <w:rPr>
              <w:rFonts w:eastAsiaTheme="minorEastAsia" w:cstheme="minorBidi"/>
              <w:b w:val="0"/>
              <w:bCs w:val="0"/>
              <w:noProof/>
              <w:sz w:val="24"/>
              <w:szCs w:val="24"/>
            </w:rPr>
          </w:pPr>
          <w:hyperlink w:anchor="_Toc56703414" w:history="1">
            <w:r w:rsidR="00ED1F0D" w:rsidRPr="00E35907">
              <w:rPr>
                <w:rStyle w:val="Hyperlink"/>
                <w:rFonts w:ascii="Times New Roman" w:hAnsi="Times New Roman" w:cs="Times New Roman"/>
                <w:noProof/>
              </w:rPr>
              <w:t>5.3 Experience vs. Target</w:t>
            </w:r>
            <w:r w:rsidR="00ED1F0D">
              <w:rPr>
                <w:noProof/>
                <w:webHidden/>
              </w:rPr>
              <w:tab/>
            </w:r>
            <w:r w:rsidR="00ED1F0D">
              <w:rPr>
                <w:noProof/>
                <w:webHidden/>
              </w:rPr>
              <w:fldChar w:fldCharType="begin"/>
            </w:r>
            <w:r w:rsidR="00ED1F0D">
              <w:rPr>
                <w:noProof/>
                <w:webHidden/>
              </w:rPr>
              <w:instrText xml:space="preserve"> PAGEREF _Toc56703414 \h </w:instrText>
            </w:r>
            <w:r w:rsidR="00ED1F0D">
              <w:rPr>
                <w:noProof/>
                <w:webHidden/>
              </w:rPr>
            </w:r>
            <w:r w:rsidR="00ED1F0D">
              <w:rPr>
                <w:noProof/>
                <w:webHidden/>
              </w:rPr>
              <w:fldChar w:fldCharType="separate"/>
            </w:r>
            <w:r w:rsidR="00ED1F0D">
              <w:rPr>
                <w:noProof/>
                <w:webHidden/>
              </w:rPr>
              <w:t>11</w:t>
            </w:r>
            <w:r w:rsidR="00ED1F0D">
              <w:rPr>
                <w:noProof/>
                <w:webHidden/>
              </w:rPr>
              <w:fldChar w:fldCharType="end"/>
            </w:r>
          </w:hyperlink>
        </w:p>
        <w:p w14:paraId="0DA1CCEB" w14:textId="28CB0A1A" w:rsidR="00ED1F0D" w:rsidRDefault="008E654C">
          <w:pPr>
            <w:pStyle w:val="TOC2"/>
            <w:tabs>
              <w:tab w:val="right" w:leader="dot" w:pos="9350"/>
            </w:tabs>
            <w:rPr>
              <w:rFonts w:eastAsiaTheme="minorEastAsia" w:cstheme="minorBidi"/>
              <w:b w:val="0"/>
              <w:bCs w:val="0"/>
              <w:noProof/>
              <w:sz w:val="24"/>
              <w:szCs w:val="24"/>
            </w:rPr>
          </w:pPr>
          <w:hyperlink w:anchor="_Toc56703415" w:history="1">
            <w:r w:rsidR="00ED1F0D" w:rsidRPr="00E35907">
              <w:rPr>
                <w:rStyle w:val="Hyperlink"/>
                <w:rFonts w:ascii="Times New Roman" w:hAnsi="Times New Roman" w:cs="Times New Roman"/>
                <w:noProof/>
              </w:rPr>
              <w:t>5.4 City vs. Target</w:t>
            </w:r>
            <w:r w:rsidR="00ED1F0D">
              <w:rPr>
                <w:noProof/>
                <w:webHidden/>
              </w:rPr>
              <w:tab/>
            </w:r>
            <w:r w:rsidR="00ED1F0D">
              <w:rPr>
                <w:noProof/>
                <w:webHidden/>
              </w:rPr>
              <w:fldChar w:fldCharType="begin"/>
            </w:r>
            <w:r w:rsidR="00ED1F0D">
              <w:rPr>
                <w:noProof/>
                <w:webHidden/>
              </w:rPr>
              <w:instrText xml:space="preserve"> PAGEREF _Toc56703415 \h </w:instrText>
            </w:r>
            <w:r w:rsidR="00ED1F0D">
              <w:rPr>
                <w:noProof/>
                <w:webHidden/>
              </w:rPr>
            </w:r>
            <w:r w:rsidR="00ED1F0D">
              <w:rPr>
                <w:noProof/>
                <w:webHidden/>
              </w:rPr>
              <w:fldChar w:fldCharType="separate"/>
            </w:r>
            <w:r w:rsidR="00ED1F0D">
              <w:rPr>
                <w:noProof/>
                <w:webHidden/>
              </w:rPr>
              <w:t>12</w:t>
            </w:r>
            <w:r w:rsidR="00ED1F0D">
              <w:rPr>
                <w:noProof/>
                <w:webHidden/>
              </w:rPr>
              <w:fldChar w:fldCharType="end"/>
            </w:r>
          </w:hyperlink>
        </w:p>
        <w:p w14:paraId="133F15E9" w14:textId="78530959" w:rsidR="00ED1F0D" w:rsidRDefault="008E654C">
          <w:pPr>
            <w:pStyle w:val="TOC2"/>
            <w:tabs>
              <w:tab w:val="right" w:leader="dot" w:pos="9350"/>
            </w:tabs>
            <w:rPr>
              <w:rFonts w:eastAsiaTheme="minorEastAsia" w:cstheme="minorBidi"/>
              <w:b w:val="0"/>
              <w:bCs w:val="0"/>
              <w:noProof/>
              <w:sz w:val="24"/>
              <w:szCs w:val="24"/>
            </w:rPr>
          </w:pPr>
          <w:hyperlink w:anchor="_Toc56703416" w:history="1">
            <w:r w:rsidR="00ED1F0D" w:rsidRPr="00E35907">
              <w:rPr>
                <w:rStyle w:val="Hyperlink"/>
                <w:rFonts w:ascii="Times New Roman" w:hAnsi="Times New Roman" w:cs="Times New Roman"/>
                <w:noProof/>
              </w:rPr>
              <w:t>5.5 Training Hours vs. Target</w:t>
            </w:r>
            <w:r w:rsidR="00ED1F0D">
              <w:rPr>
                <w:noProof/>
                <w:webHidden/>
              </w:rPr>
              <w:tab/>
            </w:r>
            <w:r w:rsidR="00ED1F0D">
              <w:rPr>
                <w:noProof/>
                <w:webHidden/>
              </w:rPr>
              <w:fldChar w:fldCharType="begin"/>
            </w:r>
            <w:r w:rsidR="00ED1F0D">
              <w:rPr>
                <w:noProof/>
                <w:webHidden/>
              </w:rPr>
              <w:instrText xml:space="preserve"> PAGEREF _Toc56703416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76384A82" w14:textId="7D3B182C" w:rsidR="00ED1F0D" w:rsidRDefault="008E654C">
          <w:pPr>
            <w:pStyle w:val="TOC2"/>
            <w:tabs>
              <w:tab w:val="right" w:leader="dot" w:pos="9350"/>
            </w:tabs>
            <w:rPr>
              <w:rFonts w:eastAsiaTheme="minorEastAsia" w:cstheme="minorBidi"/>
              <w:b w:val="0"/>
              <w:bCs w:val="0"/>
              <w:noProof/>
              <w:sz w:val="24"/>
              <w:szCs w:val="24"/>
            </w:rPr>
          </w:pPr>
          <w:hyperlink w:anchor="_Toc56703417" w:history="1">
            <w:r w:rsidR="00ED1F0D" w:rsidRPr="00E35907">
              <w:rPr>
                <w:rStyle w:val="Hyperlink"/>
                <w:rFonts w:ascii="Times New Roman" w:hAnsi="Times New Roman" w:cs="Times New Roman"/>
                <w:noProof/>
              </w:rPr>
              <w:t>5.6 Variable Correlation Coefficient</w:t>
            </w:r>
            <w:r w:rsidR="00ED1F0D">
              <w:rPr>
                <w:noProof/>
                <w:webHidden/>
              </w:rPr>
              <w:tab/>
            </w:r>
            <w:r w:rsidR="00ED1F0D">
              <w:rPr>
                <w:noProof/>
                <w:webHidden/>
              </w:rPr>
              <w:fldChar w:fldCharType="begin"/>
            </w:r>
            <w:r w:rsidR="00ED1F0D">
              <w:rPr>
                <w:noProof/>
                <w:webHidden/>
              </w:rPr>
              <w:instrText xml:space="preserve"> PAGEREF _Toc56703417 \h </w:instrText>
            </w:r>
            <w:r w:rsidR="00ED1F0D">
              <w:rPr>
                <w:noProof/>
                <w:webHidden/>
              </w:rPr>
            </w:r>
            <w:r w:rsidR="00ED1F0D">
              <w:rPr>
                <w:noProof/>
                <w:webHidden/>
              </w:rPr>
              <w:fldChar w:fldCharType="separate"/>
            </w:r>
            <w:r w:rsidR="00ED1F0D">
              <w:rPr>
                <w:noProof/>
                <w:webHidden/>
              </w:rPr>
              <w:t>13</w:t>
            </w:r>
            <w:r w:rsidR="00ED1F0D">
              <w:rPr>
                <w:noProof/>
                <w:webHidden/>
              </w:rPr>
              <w:fldChar w:fldCharType="end"/>
            </w:r>
          </w:hyperlink>
        </w:p>
        <w:p w14:paraId="688F4646" w14:textId="7F0E78F9" w:rsidR="00ED1F0D" w:rsidRDefault="008E654C">
          <w:pPr>
            <w:pStyle w:val="TOC1"/>
            <w:tabs>
              <w:tab w:val="right" w:leader="dot" w:pos="9350"/>
            </w:tabs>
            <w:rPr>
              <w:rFonts w:eastAsiaTheme="minorEastAsia" w:cstheme="minorBidi"/>
              <w:b w:val="0"/>
              <w:bCs w:val="0"/>
              <w:i w:val="0"/>
              <w:iCs w:val="0"/>
              <w:noProof/>
            </w:rPr>
          </w:pPr>
          <w:hyperlink w:anchor="_Toc56703418" w:history="1">
            <w:r w:rsidR="00ED1F0D" w:rsidRPr="00E35907">
              <w:rPr>
                <w:rStyle w:val="Hyperlink"/>
                <w:rFonts w:ascii="Times New Roman" w:hAnsi="Times New Roman" w:cs="Times New Roman"/>
                <w:noProof/>
              </w:rPr>
              <w:t>6 Machine Learning</w:t>
            </w:r>
            <w:r w:rsidR="00ED1F0D">
              <w:rPr>
                <w:noProof/>
                <w:webHidden/>
              </w:rPr>
              <w:tab/>
            </w:r>
            <w:r w:rsidR="00ED1F0D">
              <w:rPr>
                <w:noProof/>
                <w:webHidden/>
              </w:rPr>
              <w:fldChar w:fldCharType="begin"/>
            </w:r>
            <w:r w:rsidR="00ED1F0D">
              <w:rPr>
                <w:noProof/>
                <w:webHidden/>
              </w:rPr>
              <w:instrText xml:space="preserve"> PAGEREF _Toc56703418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5B87DEBE" w14:textId="494DCFB3" w:rsidR="00ED1F0D" w:rsidRDefault="008E654C">
          <w:pPr>
            <w:pStyle w:val="TOC2"/>
            <w:tabs>
              <w:tab w:val="right" w:leader="dot" w:pos="9350"/>
            </w:tabs>
            <w:rPr>
              <w:rFonts w:eastAsiaTheme="minorEastAsia" w:cstheme="minorBidi"/>
              <w:b w:val="0"/>
              <w:bCs w:val="0"/>
              <w:noProof/>
              <w:sz w:val="24"/>
              <w:szCs w:val="24"/>
            </w:rPr>
          </w:pPr>
          <w:hyperlink w:anchor="_Toc56703419" w:history="1">
            <w:r w:rsidR="00ED1F0D" w:rsidRPr="00E35907">
              <w:rPr>
                <w:rStyle w:val="Hyperlink"/>
                <w:rFonts w:ascii="Times New Roman" w:hAnsi="Times New Roman" w:cs="Times New Roman"/>
                <w:noProof/>
              </w:rPr>
              <w:t>6.1 Data Preprocessing and Feature Selection</w:t>
            </w:r>
            <w:r w:rsidR="00ED1F0D">
              <w:rPr>
                <w:noProof/>
                <w:webHidden/>
              </w:rPr>
              <w:tab/>
            </w:r>
            <w:r w:rsidR="00ED1F0D">
              <w:rPr>
                <w:noProof/>
                <w:webHidden/>
              </w:rPr>
              <w:fldChar w:fldCharType="begin"/>
            </w:r>
            <w:r w:rsidR="00ED1F0D">
              <w:rPr>
                <w:noProof/>
                <w:webHidden/>
              </w:rPr>
              <w:instrText xml:space="preserve"> PAGEREF _Toc56703419 \h </w:instrText>
            </w:r>
            <w:r w:rsidR="00ED1F0D">
              <w:rPr>
                <w:noProof/>
                <w:webHidden/>
              </w:rPr>
            </w:r>
            <w:r w:rsidR="00ED1F0D">
              <w:rPr>
                <w:noProof/>
                <w:webHidden/>
              </w:rPr>
              <w:fldChar w:fldCharType="separate"/>
            </w:r>
            <w:r w:rsidR="00ED1F0D">
              <w:rPr>
                <w:noProof/>
                <w:webHidden/>
              </w:rPr>
              <w:t>14</w:t>
            </w:r>
            <w:r w:rsidR="00ED1F0D">
              <w:rPr>
                <w:noProof/>
                <w:webHidden/>
              </w:rPr>
              <w:fldChar w:fldCharType="end"/>
            </w:r>
          </w:hyperlink>
        </w:p>
        <w:p w14:paraId="06790DC5" w14:textId="08C85C79" w:rsidR="00ED1F0D" w:rsidRDefault="008E654C">
          <w:pPr>
            <w:pStyle w:val="TOC2"/>
            <w:tabs>
              <w:tab w:val="right" w:leader="dot" w:pos="9350"/>
            </w:tabs>
            <w:rPr>
              <w:rFonts w:eastAsiaTheme="minorEastAsia" w:cstheme="minorBidi"/>
              <w:b w:val="0"/>
              <w:bCs w:val="0"/>
              <w:noProof/>
              <w:sz w:val="24"/>
              <w:szCs w:val="24"/>
            </w:rPr>
          </w:pPr>
          <w:hyperlink w:anchor="_Toc56703420" w:history="1">
            <w:r w:rsidR="00ED1F0D" w:rsidRPr="00E35907">
              <w:rPr>
                <w:rStyle w:val="Hyperlink"/>
                <w:rFonts w:ascii="Times New Roman" w:hAnsi="Times New Roman" w:cs="Times New Roman"/>
                <w:noProof/>
              </w:rPr>
              <w:t>6.2 Model Selection</w:t>
            </w:r>
            <w:r w:rsidR="00ED1F0D">
              <w:rPr>
                <w:noProof/>
                <w:webHidden/>
              </w:rPr>
              <w:tab/>
            </w:r>
            <w:r w:rsidR="00ED1F0D">
              <w:rPr>
                <w:noProof/>
                <w:webHidden/>
              </w:rPr>
              <w:fldChar w:fldCharType="begin"/>
            </w:r>
            <w:r w:rsidR="00ED1F0D">
              <w:rPr>
                <w:noProof/>
                <w:webHidden/>
              </w:rPr>
              <w:instrText xml:space="preserve"> PAGEREF _Toc56703420 \h </w:instrText>
            </w:r>
            <w:r w:rsidR="00ED1F0D">
              <w:rPr>
                <w:noProof/>
                <w:webHidden/>
              </w:rPr>
            </w:r>
            <w:r w:rsidR="00ED1F0D">
              <w:rPr>
                <w:noProof/>
                <w:webHidden/>
              </w:rPr>
              <w:fldChar w:fldCharType="separate"/>
            </w:r>
            <w:r w:rsidR="00ED1F0D">
              <w:rPr>
                <w:noProof/>
                <w:webHidden/>
              </w:rPr>
              <w:t>15</w:t>
            </w:r>
            <w:r w:rsidR="00ED1F0D">
              <w:rPr>
                <w:noProof/>
                <w:webHidden/>
              </w:rPr>
              <w:fldChar w:fldCharType="end"/>
            </w:r>
          </w:hyperlink>
        </w:p>
        <w:p w14:paraId="6D1203DF" w14:textId="02042A3E" w:rsidR="00ED1F0D" w:rsidRDefault="008E654C">
          <w:pPr>
            <w:pStyle w:val="TOC2"/>
            <w:tabs>
              <w:tab w:val="right" w:leader="dot" w:pos="9350"/>
            </w:tabs>
            <w:rPr>
              <w:rFonts w:eastAsiaTheme="minorEastAsia" w:cstheme="minorBidi"/>
              <w:b w:val="0"/>
              <w:bCs w:val="0"/>
              <w:noProof/>
              <w:sz w:val="24"/>
              <w:szCs w:val="24"/>
            </w:rPr>
          </w:pPr>
          <w:hyperlink w:anchor="_Toc56703421" w:history="1">
            <w:r w:rsidR="00ED1F0D" w:rsidRPr="00E35907">
              <w:rPr>
                <w:rStyle w:val="Hyperlink"/>
                <w:rFonts w:ascii="Times New Roman" w:hAnsi="Times New Roman" w:cs="Times New Roman"/>
                <w:noProof/>
              </w:rPr>
              <w:t>6.3 Baseline Model Evaluation</w:t>
            </w:r>
            <w:r w:rsidR="00ED1F0D">
              <w:rPr>
                <w:noProof/>
                <w:webHidden/>
              </w:rPr>
              <w:tab/>
            </w:r>
            <w:r w:rsidR="00ED1F0D">
              <w:rPr>
                <w:noProof/>
                <w:webHidden/>
              </w:rPr>
              <w:fldChar w:fldCharType="begin"/>
            </w:r>
            <w:r w:rsidR="00ED1F0D">
              <w:rPr>
                <w:noProof/>
                <w:webHidden/>
              </w:rPr>
              <w:instrText xml:space="preserve"> PAGEREF _Toc56703421 \h </w:instrText>
            </w:r>
            <w:r w:rsidR="00ED1F0D">
              <w:rPr>
                <w:noProof/>
                <w:webHidden/>
              </w:rPr>
            </w:r>
            <w:r w:rsidR="00ED1F0D">
              <w:rPr>
                <w:noProof/>
                <w:webHidden/>
              </w:rPr>
              <w:fldChar w:fldCharType="separate"/>
            </w:r>
            <w:r w:rsidR="00ED1F0D">
              <w:rPr>
                <w:noProof/>
                <w:webHidden/>
              </w:rPr>
              <w:t>16</w:t>
            </w:r>
            <w:r w:rsidR="00ED1F0D">
              <w:rPr>
                <w:noProof/>
                <w:webHidden/>
              </w:rPr>
              <w:fldChar w:fldCharType="end"/>
            </w:r>
          </w:hyperlink>
        </w:p>
        <w:p w14:paraId="672B82E3" w14:textId="6A1272E7" w:rsidR="00ED1F0D" w:rsidRDefault="008E654C">
          <w:pPr>
            <w:pStyle w:val="TOC1"/>
            <w:tabs>
              <w:tab w:val="right" w:leader="dot" w:pos="9350"/>
            </w:tabs>
            <w:rPr>
              <w:rFonts w:eastAsiaTheme="minorEastAsia" w:cstheme="minorBidi"/>
              <w:b w:val="0"/>
              <w:bCs w:val="0"/>
              <w:i w:val="0"/>
              <w:iCs w:val="0"/>
              <w:noProof/>
            </w:rPr>
          </w:pPr>
          <w:hyperlink w:anchor="_Toc56703422" w:history="1">
            <w:r w:rsidR="00ED1F0D" w:rsidRPr="00E35907">
              <w:rPr>
                <w:rStyle w:val="Hyperlink"/>
                <w:rFonts w:ascii="Times New Roman" w:hAnsi="Times New Roman" w:cs="Times New Roman"/>
                <w:noProof/>
              </w:rPr>
              <w:t>6.4 Oversampling (SMOTE)</w:t>
            </w:r>
            <w:r w:rsidR="00ED1F0D">
              <w:rPr>
                <w:noProof/>
                <w:webHidden/>
              </w:rPr>
              <w:tab/>
            </w:r>
            <w:r w:rsidR="00ED1F0D">
              <w:rPr>
                <w:noProof/>
                <w:webHidden/>
              </w:rPr>
              <w:fldChar w:fldCharType="begin"/>
            </w:r>
            <w:r w:rsidR="00ED1F0D">
              <w:rPr>
                <w:noProof/>
                <w:webHidden/>
              </w:rPr>
              <w:instrText xml:space="preserve"> PAGEREF _Toc56703422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0B49287E" w14:textId="523CCE46" w:rsidR="00ED1F0D" w:rsidRDefault="008E654C">
          <w:pPr>
            <w:pStyle w:val="TOC3"/>
            <w:tabs>
              <w:tab w:val="right" w:leader="dot" w:pos="9350"/>
            </w:tabs>
            <w:rPr>
              <w:rFonts w:eastAsiaTheme="minorEastAsia" w:cstheme="minorBidi"/>
              <w:noProof/>
              <w:sz w:val="24"/>
              <w:szCs w:val="24"/>
            </w:rPr>
          </w:pPr>
          <w:hyperlink w:anchor="_Toc56703423" w:history="1">
            <w:r w:rsidR="00ED1F0D" w:rsidRPr="00E35907">
              <w:rPr>
                <w:rStyle w:val="Hyperlink"/>
                <w:rFonts w:ascii="Times New Roman" w:hAnsi="Times New Roman" w:cs="Times New Roman"/>
                <w:noProof/>
                <w:lang w:eastAsia="en-US"/>
              </w:rPr>
              <w:t>6.4.1 Model Comparison after SMOTE</w:t>
            </w:r>
            <w:r w:rsidR="00ED1F0D">
              <w:rPr>
                <w:noProof/>
                <w:webHidden/>
              </w:rPr>
              <w:tab/>
            </w:r>
            <w:r w:rsidR="00ED1F0D">
              <w:rPr>
                <w:noProof/>
                <w:webHidden/>
              </w:rPr>
              <w:fldChar w:fldCharType="begin"/>
            </w:r>
            <w:r w:rsidR="00ED1F0D">
              <w:rPr>
                <w:noProof/>
                <w:webHidden/>
              </w:rPr>
              <w:instrText xml:space="preserve"> PAGEREF _Toc56703423 \h </w:instrText>
            </w:r>
            <w:r w:rsidR="00ED1F0D">
              <w:rPr>
                <w:noProof/>
                <w:webHidden/>
              </w:rPr>
            </w:r>
            <w:r w:rsidR="00ED1F0D">
              <w:rPr>
                <w:noProof/>
                <w:webHidden/>
              </w:rPr>
              <w:fldChar w:fldCharType="separate"/>
            </w:r>
            <w:r w:rsidR="00ED1F0D">
              <w:rPr>
                <w:noProof/>
                <w:webHidden/>
              </w:rPr>
              <w:t>20</w:t>
            </w:r>
            <w:r w:rsidR="00ED1F0D">
              <w:rPr>
                <w:noProof/>
                <w:webHidden/>
              </w:rPr>
              <w:fldChar w:fldCharType="end"/>
            </w:r>
          </w:hyperlink>
        </w:p>
        <w:p w14:paraId="10A31E14" w14:textId="2C1C05AF" w:rsidR="00ED1F0D" w:rsidRDefault="008E654C">
          <w:pPr>
            <w:pStyle w:val="TOC3"/>
            <w:tabs>
              <w:tab w:val="right" w:leader="dot" w:pos="9350"/>
            </w:tabs>
            <w:rPr>
              <w:rFonts w:eastAsiaTheme="minorEastAsia" w:cstheme="minorBidi"/>
              <w:noProof/>
              <w:sz w:val="24"/>
              <w:szCs w:val="24"/>
            </w:rPr>
          </w:pPr>
          <w:hyperlink w:anchor="_Toc56703424" w:history="1">
            <w:r w:rsidR="00ED1F0D" w:rsidRPr="00E35907">
              <w:rPr>
                <w:rStyle w:val="Hyperlink"/>
                <w:rFonts w:ascii="Times New Roman" w:hAnsi="Times New Roman" w:cs="Times New Roman"/>
                <w:noProof/>
                <w:lang w:eastAsia="en-US"/>
              </w:rPr>
              <w:t>6.4.2 Model and key Metric Selection</w:t>
            </w:r>
            <w:r w:rsidR="00ED1F0D">
              <w:rPr>
                <w:noProof/>
                <w:webHidden/>
              </w:rPr>
              <w:tab/>
            </w:r>
            <w:r w:rsidR="00ED1F0D">
              <w:rPr>
                <w:noProof/>
                <w:webHidden/>
              </w:rPr>
              <w:fldChar w:fldCharType="begin"/>
            </w:r>
            <w:r w:rsidR="00ED1F0D">
              <w:rPr>
                <w:noProof/>
                <w:webHidden/>
              </w:rPr>
              <w:instrText xml:space="preserve"> PAGEREF _Toc56703424 \h </w:instrText>
            </w:r>
            <w:r w:rsidR="00ED1F0D">
              <w:rPr>
                <w:noProof/>
                <w:webHidden/>
              </w:rPr>
            </w:r>
            <w:r w:rsidR="00ED1F0D">
              <w:rPr>
                <w:noProof/>
                <w:webHidden/>
              </w:rPr>
              <w:fldChar w:fldCharType="separate"/>
            </w:r>
            <w:r w:rsidR="00ED1F0D">
              <w:rPr>
                <w:noProof/>
                <w:webHidden/>
              </w:rPr>
              <w:t>22</w:t>
            </w:r>
            <w:r w:rsidR="00ED1F0D">
              <w:rPr>
                <w:noProof/>
                <w:webHidden/>
              </w:rPr>
              <w:fldChar w:fldCharType="end"/>
            </w:r>
          </w:hyperlink>
        </w:p>
        <w:p w14:paraId="5CC5907F" w14:textId="70138E29" w:rsidR="00ED1F0D" w:rsidRDefault="008E654C">
          <w:pPr>
            <w:pStyle w:val="TOC2"/>
            <w:tabs>
              <w:tab w:val="right" w:leader="dot" w:pos="9350"/>
            </w:tabs>
            <w:rPr>
              <w:rFonts w:eastAsiaTheme="minorEastAsia" w:cstheme="minorBidi"/>
              <w:b w:val="0"/>
              <w:bCs w:val="0"/>
              <w:noProof/>
              <w:sz w:val="24"/>
              <w:szCs w:val="24"/>
            </w:rPr>
          </w:pPr>
          <w:hyperlink w:anchor="_Toc56703425" w:history="1">
            <w:r w:rsidR="00ED1F0D" w:rsidRPr="00E35907">
              <w:rPr>
                <w:rStyle w:val="Hyperlink"/>
                <w:rFonts w:ascii="Times New Roman" w:hAnsi="Times New Roman" w:cs="Times New Roman"/>
                <w:noProof/>
              </w:rPr>
              <w:t>6.5 Experiment with Model Xgboost Classifier</w:t>
            </w:r>
            <w:r w:rsidR="00ED1F0D">
              <w:rPr>
                <w:noProof/>
                <w:webHidden/>
              </w:rPr>
              <w:tab/>
            </w:r>
            <w:r w:rsidR="00ED1F0D">
              <w:rPr>
                <w:noProof/>
                <w:webHidden/>
              </w:rPr>
              <w:fldChar w:fldCharType="begin"/>
            </w:r>
            <w:r w:rsidR="00ED1F0D">
              <w:rPr>
                <w:noProof/>
                <w:webHidden/>
              </w:rPr>
              <w:instrText xml:space="preserve"> PAGEREF _Toc56703425 \h </w:instrText>
            </w:r>
            <w:r w:rsidR="00ED1F0D">
              <w:rPr>
                <w:noProof/>
                <w:webHidden/>
              </w:rPr>
            </w:r>
            <w:r w:rsidR="00ED1F0D">
              <w:rPr>
                <w:noProof/>
                <w:webHidden/>
              </w:rPr>
              <w:fldChar w:fldCharType="separate"/>
            </w:r>
            <w:r w:rsidR="00ED1F0D">
              <w:rPr>
                <w:noProof/>
                <w:webHidden/>
              </w:rPr>
              <w:t>25</w:t>
            </w:r>
            <w:r w:rsidR="00ED1F0D">
              <w:rPr>
                <w:noProof/>
                <w:webHidden/>
              </w:rPr>
              <w:fldChar w:fldCharType="end"/>
            </w:r>
          </w:hyperlink>
        </w:p>
        <w:p w14:paraId="224550EC" w14:textId="3ABEBCD9" w:rsidR="00ED1F0D" w:rsidRDefault="008E654C">
          <w:pPr>
            <w:pStyle w:val="TOC2"/>
            <w:tabs>
              <w:tab w:val="right" w:leader="dot" w:pos="9350"/>
            </w:tabs>
            <w:rPr>
              <w:rFonts w:eastAsiaTheme="minorEastAsia" w:cstheme="minorBidi"/>
              <w:b w:val="0"/>
              <w:bCs w:val="0"/>
              <w:noProof/>
              <w:sz w:val="24"/>
              <w:szCs w:val="24"/>
            </w:rPr>
          </w:pPr>
          <w:hyperlink w:anchor="_Toc56703426" w:history="1">
            <w:r w:rsidR="00ED1F0D" w:rsidRPr="00E35907">
              <w:rPr>
                <w:rStyle w:val="Hyperlink"/>
                <w:rFonts w:ascii="Times New Roman" w:hAnsi="Times New Roman" w:cs="Times New Roman"/>
                <w:noProof/>
              </w:rPr>
              <w:t>6.6 Experiment with Model CatBoost Classifier</w:t>
            </w:r>
            <w:r w:rsidR="00ED1F0D">
              <w:rPr>
                <w:noProof/>
                <w:webHidden/>
              </w:rPr>
              <w:tab/>
            </w:r>
            <w:r w:rsidR="00ED1F0D">
              <w:rPr>
                <w:noProof/>
                <w:webHidden/>
              </w:rPr>
              <w:fldChar w:fldCharType="begin"/>
            </w:r>
            <w:r w:rsidR="00ED1F0D">
              <w:rPr>
                <w:noProof/>
                <w:webHidden/>
              </w:rPr>
              <w:instrText xml:space="preserve"> PAGEREF _Toc56703426 \h </w:instrText>
            </w:r>
            <w:r w:rsidR="00ED1F0D">
              <w:rPr>
                <w:noProof/>
                <w:webHidden/>
              </w:rPr>
            </w:r>
            <w:r w:rsidR="00ED1F0D">
              <w:rPr>
                <w:noProof/>
                <w:webHidden/>
              </w:rPr>
              <w:fldChar w:fldCharType="separate"/>
            </w:r>
            <w:r w:rsidR="00ED1F0D">
              <w:rPr>
                <w:noProof/>
                <w:webHidden/>
              </w:rPr>
              <w:t>27</w:t>
            </w:r>
            <w:r w:rsidR="00ED1F0D">
              <w:rPr>
                <w:noProof/>
                <w:webHidden/>
              </w:rPr>
              <w:fldChar w:fldCharType="end"/>
            </w:r>
          </w:hyperlink>
        </w:p>
        <w:p w14:paraId="583E4014" w14:textId="1800605A" w:rsidR="00ED1F0D" w:rsidRDefault="008E654C">
          <w:pPr>
            <w:pStyle w:val="TOC1"/>
            <w:tabs>
              <w:tab w:val="right" w:leader="dot" w:pos="9350"/>
            </w:tabs>
            <w:rPr>
              <w:rFonts w:eastAsiaTheme="minorEastAsia" w:cstheme="minorBidi"/>
              <w:b w:val="0"/>
              <w:bCs w:val="0"/>
              <w:i w:val="0"/>
              <w:iCs w:val="0"/>
              <w:noProof/>
            </w:rPr>
          </w:pPr>
          <w:hyperlink w:anchor="_Toc56703427" w:history="1">
            <w:r w:rsidR="00ED1F0D" w:rsidRPr="00E35907">
              <w:rPr>
                <w:rStyle w:val="Hyperlink"/>
                <w:rFonts w:ascii="Times New Roman" w:hAnsi="Times New Roman" w:cs="Times New Roman"/>
                <w:noProof/>
              </w:rPr>
              <w:t>7 Final Model Selection and Hyperparameters Tuning</w:t>
            </w:r>
            <w:r w:rsidR="00ED1F0D">
              <w:rPr>
                <w:noProof/>
                <w:webHidden/>
              </w:rPr>
              <w:tab/>
            </w:r>
            <w:r w:rsidR="00ED1F0D">
              <w:rPr>
                <w:noProof/>
                <w:webHidden/>
              </w:rPr>
              <w:fldChar w:fldCharType="begin"/>
            </w:r>
            <w:r w:rsidR="00ED1F0D">
              <w:rPr>
                <w:noProof/>
                <w:webHidden/>
              </w:rPr>
              <w:instrText xml:space="preserve"> PAGEREF _Toc56703427 \h </w:instrText>
            </w:r>
            <w:r w:rsidR="00ED1F0D">
              <w:rPr>
                <w:noProof/>
                <w:webHidden/>
              </w:rPr>
            </w:r>
            <w:r w:rsidR="00ED1F0D">
              <w:rPr>
                <w:noProof/>
                <w:webHidden/>
              </w:rPr>
              <w:fldChar w:fldCharType="separate"/>
            </w:r>
            <w:r w:rsidR="00ED1F0D">
              <w:rPr>
                <w:noProof/>
                <w:webHidden/>
              </w:rPr>
              <w:t>29</w:t>
            </w:r>
            <w:r w:rsidR="00ED1F0D">
              <w:rPr>
                <w:noProof/>
                <w:webHidden/>
              </w:rPr>
              <w:fldChar w:fldCharType="end"/>
            </w:r>
          </w:hyperlink>
        </w:p>
        <w:p w14:paraId="672D3101" w14:textId="0E3B0E7C" w:rsidR="00ED1F0D" w:rsidRDefault="008E654C">
          <w:pPr>
            <w:pStyle w:val="TOC1"/>
            <w:tabs>
              <w:tab w:val="right" w:leader="dot" w:pos="9350"/>
            </w:tabs>
            <w:rPr>
              <w:rFonts w:eastAsiaTheme="minorEastAsia" w:cstheme="minorBidi"/>
              <w:b w:val="0"/>
              <w:bCs w:val="0"/>
              <w:i w:val="0"/>
              <w:iCs w:val="0"/>
              <w:noProof/>
            </w:rPr>
          </w:pPr>
          <w:hyperlink w:anchor="_Toc56703428" w:history="1">
            <w:r w:rsidR="00ED1F0D" w:rsidRPr="00E35907">
              <w:rPr>
                <w:rStyle w:val="Hyperlink"/>
                <w:rFonts w:ascii="Times New Roman" w:hAnsi="Times New Roman" w:cs="Times New Roman"/>
                <w:noProof/>
              </w:rPr>
              <w:t>8 Conclusion</w:t>
            </w:r>
            <w:r w:rsidR="00ED1F0D">
              <w:rPr>
                <w:noProof/>
                <w:webHidden/>
              </w:rPr>
              <w:tab/>
            </w:r>
            <w:r w:rsidR="00ED1F0D">
              <w:rPr>
                <w:noProof/>
                <w:webHidden/>
              </w:rPr>
              <w:fldChar w:fldCharType="begin"/>
            </w:r>
            <w:r w:rsidR="00ED1F0D">
              <w:rPr>
                <w:noProof/>
                <w:webHidden/>
              </w:rPr>
              <w:instrText xml:space="preserve"> PAGEREF _Toc56703428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BBDE93A" w14:textId="7FF97946" w:rsidR="00ED1F0D" w:rsidRDefault="008E654C">
          <w:pPr>
            <w:pStyle w:val="TOC2"/>
            <w:tabs>
              <w:tab w:val="right" w:leader="dot" w:pos="9350"/>
            </w:tabs>
            <w:rPr>
              <w:rFonts w:eastAsiaTheme="minorEastAsia" w:cstheme="minorBidi"/>
              <w:b w:val="0"/>
              <w:bCs w:val="0"/>
              <w:noProof/>
              <w:sz w:val="24"/>
              <w:szCs w:val="24"/>
            </w:rPr>
          </w:pPr>
          <w:hyperlink w:anchor="_Toc56703429" w:history="1">
            <w:r w:rsidR="00ED1F0D" w:rsidRPr="00E35907">
              <w:rPr>
                <w:rStyle w:val="Hyperlink"/>
                <w:rFonts w:ascii="Times New Roman" w:hAnsi="Times New Roman" w:cs="Times New Roman"/>
                <w:noProof/>
              </w:rPr>
              <w:t>8.1 Dataset</w:t>
            </w:r>
            <w:r w:rsidR="00ED1F0D">
              <w:rPr>
                <w:noProof/>
                <w:webHidden/>
              </w:rPr>
              <w:tab/>
            </w:r>
            <w:r w:rsidR="00ED1F0D">
              <w:rPr>
                <w:noProof/>
                <w:webHidden/>
              </w:rPr>
              <w:fldChar w:fldCharType="begin"/>
            </w:r>
            <w:r w:rsidR="00ED1F0D">
              <w:rPr>
                <w:noProof/>
                <w:webHidden/>
              </w:rPr>
              <w:instrText xml:space="preserve"> PAGEREF _Toc56703429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4FA92532" w14:textId="63B56519" w:rsidR="00ED1F0D" w:rsidRDefault="008E654C">
          <w:pPr>
            <w:pStyle w:val="TOC2"/>
            <w:tabs>
              <w:tab w:val="right" w:leader="dot" w:pos="9350"/>
            </w:tabs>
            <w:rPr>
              <w:rFonts w:eastAsiaTheme="minorEastAsia" w:cstheme="minorBidi"/>
              <w:b w:val="0"/>
              <w:bCs w:val="0"/>
              <w:noProof/>
              <w:sz w:val="24"/>
              <w:szCs w:val="24"/>
            </w:rPr>
          </w:pPr>
          <w:hyperlink w:anchor="_Toc56703430" w:history="1">
            <w:r w:rsidR="00ED1F0D" w:rsidRPr="00E35907">
              <w:rPr>
                <w:rStyle w:val="Hyperlink"/>
                <w:rFonts w:ascii="Times New Roman" w:hAnsi="Times New Roman" w:cs="Times New Roman"/>
                <w:noProof/>
              </w:rPr>
              <w:t>8.2 Models</w:t>
            </w:r>
            <w:r w:rsidR="00ED1F0D">
              <w:rPr>
                <w:noProof/>
                <w:webHidden/>
              </w:rPr>
              <w:tab/>
            </w:r>
            <w:r w:rsidR="00ED1F0D">
              <w:rPr>
                <w:noProof/>
                <w:webHidden/>
              </w:rPr>
              <w:fldChar w:fldCharType="begin"/>
            </w:r>
            <w:r w:rsidR="00ED1F0D">
              <w:rPr>
                <w:noProof/>
                <w:webHidden/>
              </w:rPr>
              <w:instrText xml:space="preserve"> PAGEREF _Toc56703430 \h </w:instrText>
            </w:r>
            <w:r w:rsidR="00ED1F0D">
              <w:rPr>
                <w:noProof/>
                <w:webHidden/>
              </w:rPr>
            </w:r>
            <w:r w:rsidR="00ED1F0D">
              <w:rPr>
                <w:noProof/>
                <w:webHidden/>
              </w:rPr>
              <w:fldChar w:fldCharType="separate"/>
            </w:r>
            <w:r w:rsidR="00ED1F0D">
              <w:rPr>
                <w:noProof/>
                <w:webHidden/>
              </w:rPr>
              <w:t>32</w:t>
            </w:r>
            <w:r w:rsidR="00ED1F0D">
              <w:rPr>
                <w:noProof/>
                <w:webHidden/>
              </w:rPr>
              <w:fldChar w:fldCharType="end"/>
            </w:r>
          </w:hyperlink>
        </w:p>
        <w:p w14:paraId="2704C1D0" w14:textId="32994D5C" w:rsidR="00ED1F0D" w:rsidRDefault="008E654C">
          <w:pPr>
            <w:pStyle w:val="TOC2"/>
            <w:tabs>
              <w:tab w:val="right" w:leader="dot" w:pos="9350"/>
            </w:tabs>
            <w:rPr>
              <w:rFonts w:eastAsiaTheme="minorEastAsia" w:cstheme="minorBidi"/>
              <w:b w:val="0"/>
              <w:bCs w:val="0"/>
              <w:noProof/>
              <w:sz w:val="24"/>
              <w:szCs w:val="24"/>
            </w:rPr>
          </w:pPr>
          <w:hyperlink w:anchor="_Toc56703431" w:history="1">
            <w:r w:rsidR="00ED1F0D" w:rsidRPr="00E35907">
              <w:rPr>
                <w:rStyle w:val="Hyperlink"/>
                <w:rFonts w:ascii="Times New Roman" w:hAnsi="Times New Roman" w:cs="Times New Roman"/>
                <w:noProof/>
              </w:rPr>
              <w:t>8.3 Feature Work</w:t>
            </w:r>
            <w:r w:rsidR="00ED1F0D">
              <w:rPr>
                <w:noProof/>
                <w:webHidden/>
              </w:rPr>
              <w:tab/>
            </w:r>
            <w:r w:rsidR="00ED1F0D">
              <w:rPr>
                <w:noProof/>
                <w:webHidden/>
              </w:rPr>
              <w:fldChar w:fldCharType="begin"/>
            </w:r>
            <w:r w:rsidR="00ED1F0D">
              <w:rPr>
                <w:noProof/>
                <w:webHidden/>
              </w:rPr>
              <w:instrText xml:space="preserve"> PAGEREF _Toc56703431 \h </w:instrText>
            </w:r>
            <w:r w:rsidR="00ED1F0D">
              <w:rPr>
                <w:noProof/>
                <w:webHidden/>
              </w:rPr>
            </w:r>
            <w:r w:rsidR="00ED1F0D">
              <w:rPr>
                <w:noProof/>
                <w:webHidden/>
              </w:rPr>
              <w:fldChar w:fldCharType="separate"/>
            </w:r>
            <w:r w:rsidR="00ED1F0D">
              <w:rPr>
                <w:noProof/>
                <w:webHidden/>
              </w:rPr>
              <w:t>33</w:t>
            </w:r>
            <w:r w:rsidR="00ED1F0D">
              <w:rPr>
                <w:noProof/>
                <w:webHidden/>
              </w:rPr>
              <w:fldChar w:fldCharType="end"/>
            </w:r>
          </w:hyperlink>
        </w:p>
        <w:p w14:paraId="7C8C0972" w14:textId="52A2B143" w:rsidR="00ED1F0D" w:rsidRDefault="008E654C">
          <w:pPr>
            <w:pStyle w:val="TOC1"/>
            <w:tabs>
              <w:tab w:val="right" w:leader="dot" w:pos="9350"/>
            </w:tabs>
            <w:rPr>
              <w:rFonts w:eastAsiaTheme="minorEastAsia" w:cstheme="minorBidi"/>
              <w:b w:val="0"/>
              <w:bCs w:val="0"/>
              <w:i w:val="0"/>
              <w:iCs w:val="0"/>
              <w:noProof/>
            </w:rPr>
          </w:pPr>
          <w:hyperlink w:anchor="_Toc56703432" w:history="1">
            <w:r w:rsidR="00ED1F0D" w:rsidRPr="00E35907">
              <w:rPr>
                <w:rStyle w:val="Hyperlink"/>
                <w:rFonts w:ascii="Times New Roman" w:hAnsi="Times New Roman" w:cs="Times New Roman"/>
                <w:noProof/>
              </w:rPr>
              <w:t>References</w:t>
            </w:r>
            <w:r w:rsidR="00ED1F0D">
              <w:rPr>
                <w:noProof/>
                <w:webHidden/>
              </w:rPr>
              <w:tab/>
            </w:r>
            <w:r w:rsidR="00ED1F0D">
              <w:rPr>
                <w:noProof/>
                <w:webHidden/>
              </w:rPr>
              <w:fldChar w:fldCharType="begin"/>
            </w:r>
            <w:r w:rsidR="00ED1F0D">
              <w:rPr>
                <w:noProof/>
                <w:webHidden/>
              </w:rPr>
              <w:instrText xml:space="preserve"> PAGEREF _Toc56703432 \h </w:instrText>
            </w:r>
            <w:r w:rsidR="00ED1F0D">
              <w:rPr>
                <w:noProof/>
                <w:webHidden/>
              </w:rPr>
            </w:r>
            <w:r w:rsidR="00ED1F0D">
              <w:rPr>
                <w:noProof/>
                <w:webHidden/>
              </w:rPr>
              <w:fldChar w:fldCharType="separate"/>
            </w:r>
            <w:r w:rsidR="00ED1F0D">
              <w:rPr>
                <w:noProof/>
                <w:webHidden/>
              </w:rPr>
              <w:t>34</w:t>
            </w:r>
            <w:r w:rsidR="00ED1F0D">
              <w:rPr>
                <w:noProof/>
                <w:webHidden/>
              </w:rPr>
              <w:fldChar w:fldCharType="end"/>
            </w:r>
          </w:hyperlink>
        </w:p>
        <w:p w14:paraId="626060A3" w14:textId="46773081" w:rsidR="00ED1F0D" w:rsidRDefault="00ED1F0D">
          <w:r>
            <w:rPr>
              <w:b/>
              <w:bCs/>
              <w:noProof/>
            </w:rPr>
            <w:lastRenderedPageBreak/>
            <w:fldChar w:fldCharType="end"/>
          </w:r>
        </w:p>
      </w:sdtContent>
    </w:sdt>
    <w:p w14:paraId="0362E936" w14:textId="404F0324" w:rsidR="00514CAE" w:rsidRPr="00061CB0" w:rsidRDefault="442C5FAB" w:rsidP="00061CB0">
      <w:pPr>
        <w:pStyle w:val="Heading1"/>
        <w:rPr>
          <w:rFonts w:ascii="Times New Roman" w:hAnsi="Times New Roman" w:cs="Times New Roman"/>
        </w:rPr>
      </w:pPr>
      <w:bookmarkStart w:id="5" w:name="_Toc56703401"/>
      <w:proofErr w:type="gramStart"/>
      <w:r w:rsidRPr="00061CB0">
        <w:rPr>
          <w:rFonts w:ascii="Times New Roman" w:hAnsi="Times New Roman" w:cs="Times New Roman"/>
        </w:rPr>
        <w:t>1  Introduction</w:t>
      </w:r>
      <w:bookmarkEnd w:id="4"/>
      <w:bookmarkEnd w:id="5"/>
      <w:proofErr w:type="gramEnd"/>
    </w:p>
    <w:p w14:paraId="3238425D" w14:textId="66D3B358" w:rsidR="00061CB0" w:rsidRPr="00061CB0" w:rsidRDefault="00061CB0" w:rsidP="00061CB0">
      <w:pPr>
        <w:rPr>
          <w:lang w:eastAsia="en-US"/>
        </w:rPr>
      </w:pPr>
    </w:p>
    <w:p w14:paraId="1648A514" w14:textId="12A83497" w:rsidR="1FD85582" w:rsidRPr="00BB0A44" w:rsidRDefault="00514CAE" w:rsidP="002D086E">
      <w:pPr>
        <w:rPr>
          <w:sz w:val="22"/>
          <w:szCs w:val="22"/>
        </w:rPr>
      </w:pPr>
      <w:r>
        <w:rPr>
          <w:lang w:eastAsia="en-US"/>
        </w:rPr>
        <w:t xml:space="preserve">  </w:t>
      </w:r>
      <w:r w:rsidR="5FDDB006" w:rsidRPr="00BB0A44">
        <w:rPr>
          <w:color w:val="24292E"/>
        </w:rPr>
        <w:t>Company XYZ is a training institute which conducts training for analytics/ data science. They want to expand their business to manpower recruitment (data science only) by connecting their enrollees with their clients who are looking to hire employees working in the same domain. Before that, they want to know among the large number of signups, which of these candidates are looking for a new employment.</w:t>
      </w:r>
      <w:r w:rsidR="00935E3C">
        <w:rPr>
          <w:color w:val="24292E"/>
        </w:rPr>
        <w:t xml:space="preserve"> </w:t>
      </w:r>
      <w:r w:rsidR="5FDDB006" w:rsidRPr="00BB0A44">
        <w:rPr>
          <w:color w:val="24292E"/>
        </w:rPr>
        <w:t>To understand the factors that lead the enrollees to look for a job change, Company XYZ wants to build a model based on the current credentials/demographic/experience data they collected from the enrollee to predict the probability of them to look for a new job</w:t>
      </w:r>
      <w:r w:rsidR="00FE3B61" w:rsidRPr="00BB0A44">
        <w:rPr>
          <w:color w:val="24292E"/>
        </w:rPr>
        <w:t>. By identifying the target enrolle</w:t>
      </w:r>
      <w:r w:rsidR="00392EB4" w:rsidRPr="00BB0A44">
        <w:rPr>
          <w:color w:val="24292E"/>
        </w:rPr>
        <w:t>e (potential candidate)</w:t>
      </w:r>
      <w:r w:rsidR="0059588C" w:rsidRPr="00BB0A44">
        <w:rPr>
          <w:color w:val="24292E"/>
        </w:rPr>
        <w:t xml:space="preserve"> </w:t>
      </w:r>
      <w:r w:rsidR="002D56B1" w:rsidRPr="00BB0A44">
        <w:rPr>
          <w:color w:val="24292E"/>
        </w:rPr>
        <w:t xml:space="preserve">as many as possible </w:t>
      </w:r>
      <w:r w:rsidR="0059588C" w:rsidRPr="00BB0A44">
        <w:rPr>
          <w:color w:val="24292E"/>
        </w:rPr>
        <w:t xml:space="preserve">from all </w:t>
      </w:r>
      <w:r w:rsidR="00F941E4" w:rsidRPr="00BB0A44">
        <w:rPr>
          <w:color w:val="24292E"/>
        </w:rPr>
        <w:t>enrollee</w:t>
      </w:r>
      <w:r w:rsidR="00E85B71" w:rsidRPr="00BB0A44">
        <w:rPr>
          <w:color w:val="24292E"/>
        </w:rPr>
        <w:t xml:space="preserve"> </w:t>
      </w:r>
      <w:r w:rsidR="00DC7E31" w:rsidRPr="00BB0A44">
        <w:rPr>
          <w:color w:val="24292E"/>
        </w:rPr>
        <w:t xml:space="preserve">registered </w:t>
      </w:r>
      <w:r w:rsidR="00BB3087" w:rsidRPr="00BB0A44">
        <w:rPr>
          <w:color w:val="24292E"/>
        </w:rPr>
        <w:t>on</w:t>
      </w:r>
      <w:r w:rsidR="00DC7E31" w:rsidRPr="00BB0A44">
        <w:rPr>
          <w:color w:val="24292E"/>
        </w:rPr>
        <w:t xml:space="preserve"> the</w:t>
      </w:r>
      <w:r w:rsidR="00886E66" w:rsidRPr="00BB0A44">
        <w:rPr>
          <w:color w:val="24292E"/>
        </w:rPr>
        <w:t xml:space="preserve"> training</w:t>
      </w:r>
      <w:r w:rsidR="00DC7E31" w:rsidRPr="00BB0A44">
        <w:rPr>
          <w:color w:val="24292E"/>
        </w:rPr>
        <w:t xml:space="preserve"> </w:t>
      </w:r>
      <w:r w:rsidR="00BB3087" w:rsidRPr="00BB0A44">
        <w:rPr>
          <w:color w:val="24292E"/>
        </w:rPr>
        <w:t xml:space="preserve">platform, </w:t>
      </w:r>
      <w:r w:rsidR="00442CE2" w:rsidRPr="00BB0A44">
        <w:rPr>
          <w:color w:val="24292E"/>
        </w:rPr>
        <w:t xml:space="preserve">the recruiting team in </w:t>
      </w:r>
      <w:r w:rsidR="009768D3" w:rsidRPr="00BB0A44">
        <w:rPr>
          <w:color w:val="24292E"/>
        </w:rPr>
        <w:t>company XYZ</w:t>
      </w:r>
      <w:r w:rsidR="00FE3B61" w:rsidRPr="00BB0A44">
        <w:rPr>
          <w:color w:val="24292E"/>
        </w:rPr>
        <w:t xml:space="preserve"> could take further approach </w:t>
      </w:r>
      <w:r w:rsidR="003308C5" w:rsidRPr="00BB0A44">
        <w:rPr>
          <w:color w:val="24292E"/>
        </w:rPr>
        <w:t xml:space="preserve">to </w:t>
      </w:r>
      <w:r w:rsidR="00886E66" w:rsidRPr="00BB0A44">
        <w:rPr>
          <w:color w:val="24292E"/>
        </w:rPr>
        <w:t>their target</w:t>
      </w:r>
      <w:r w:rsidR="000B3DCB" w:rsidRPr="00BB0A44">
        <w:rPr>
          <w:color w:val="24292E"/>
        </w:rPr>
        <w:t>s</w:t>
      </w:r>
      <w:r w:rsidR="003308C5" w:rsidRPr="00BB0A44">
        <w:rPr>
          <w:color w:val="24292E"/>
        </w:rPr>
        <w:t xml:space="preserve"> </w:t>
      </w:r>
      <w:r w:rsidR="009768D3" w:rsidRPr="00BB0A44">
        <w:rPr>
          <w:color w:val="24292E"/>
        </w:rPr>
        <w:t xml:space="preserve">more efficiently and effectively. </w:t>
      </w:r>
    </w:p>
    <w:p w14:paraId="0BCE3367" w14:textId="77777777" w:rsidR="002D086E" w:rsidRPr="00BB0A44" w:rsidRDefault="002D086E" w:rsidP="1FD85582">
      <w:pPr>
        <w:pStyle w:val="Heading2"/>
        <w:rPr>
          <w:rFonts w:ascii="Times New Roman" w:hAnsi="Times New Roman" w:cs="Times New Roman"/>
        </w:rPr>
      </w:pPr>
      <w:bookmarkStart w:id="6" w:name="_Toc56005674"/>
    </w:p>
    <w:p w14:paraId="264CD61A" w14:textId="25C93CEB" w:rsidR="00061CB0" w:rsidRPr="00061CB0" w:rsidRDefault="00061CB0" w:rsidP="00061CB0">
      <w:pPr>
        <w:pStyle w:val="Heading2"/>
        <w:rPr>
          <w:rFonts w:ascii="Times New Roman" w:hAnsi="Times New Roman" w:cs="Times New Roman"/>
        </w:rPr>
      </w:pPr>
      <w:bookmarkStart w:id="7" w:name="_Toc56703402"/>
      <w:bookmarkEnd w:id="6"/>
      <w:r w:rsidRPr="00061CB0">
        <w:rPr>
          <w:rFonts w:ascii="Times New Roman" w:hAnsi="Times New Roman" w:cs="Times New Roman"/>
        </w:rPr>
        <w:t>1.</w:t>
      </w:r>
      <w:r>
        <w:rPr>
          <w:rFonts w:ascii="Times New Roman" w:hAnsi="Times New Roman" w:cs="Times New Roman"/>
        </w:rPr>
        <w:t>1</w:t>
      </w:r>
      <w:r w:rsidRPr="00061CB0">
        <w:rPr>
          <w:rFonts w:ascii="Times New Roman" w:hAnsi="Times New Roman" w:cs="Times New Roman"/>
        </w:rPr>
        <w:t xml:space="preserve"> Objective</w:t>
      </w:r>
      <w:bookmarkEnd w:id="7"/>
    </w:p>
    <w:p w14:paraId="3EB6AB21" w14:textId="77777777" w:rsidR="00061CB0" w:rsidRPr="00061CB0" w:rsidRDefault="00061CB0" w:rsidP="00061CB0">
      <w:pPr>
        <w:rPr>
          <w:lang w:eastAsia="en-US"/>
        </w:rPr>
      </w:pPr>
    </w:p>
    <w:p w14:paraId="72C5F2DF" w14:textId="21978749" w:rsidR="003E6AC3" w:rsidRPr="00BB0A44" w:rsidRDefault="00514CAE" w:rsidP="001971D2">
      <w:pPr>
        <w:rPr>
          <w:rFonts w:eastAsia="Calibri"/>
          <w:color w:val="24292E"/>
        </w:rPr>
      </w:pPr>
      <w:r>
        <w:rPr>
          <w:lang w:eastAsia="en-US"/>
        </w:rPr>
        <w:t xml:space="preserve">   </w:t>
      </w:r>
      <w:r w:rsidR="00DE1DA8" w:rsidRPr="00BB0A44">
        <w:rPr>
          <w:rFonts w:eastAsia="Calibri"/>
          <w:color w:val="24292E"/>
        </w:rPr>
        <w:t>The o</w:t>
      </w:r>
      <w:r w:rsidR="003E6AC3" w:rsidRPr="00BB0A44">
        <w:rPr>
          <w:rFonts w:eastAsia="Calibri"/>
          <w:color w:val="24292E"/>
        </w:rPr>
        <w:t>bjectives of this project are:</w:t>
      </w:r>
    </w:p>
    <w:p w14:paraId="3EF2A244" w14:textId="571BA307" w:rsidR="00D44297" w:rsidRPr="00BB0A44" w:rsidRDefault="00D44297" w:rsidP="001971D2">
      <w:pPr>
        <w:numPr>
          <w:ilvl w:val="0"/>
          <w:numId w:val="2"/>
        </w:numPr>
        <w:rPr>
          <w:rFonts w:eastAsia="Calibri"/>
          <w:color w:val="24292E"/>
        </w:rPr>
      </w:pPr>
      <w:r w:rsidRPr="00BB0A44">
        <w:rPr>
          <w:rFonts w:eastAsia="Calibri"/>
          <w:color w:val="24292E"/>
        </w:rPr>
        <w:t xml:space="preserve">To explore and analyze enrollee </w:t>
      </w:r>
      <w:r w:rsidR="00DA12F3" w:rsidRPr="00BB0A44">
        <w:rPr>
          <w:rFonts w:eastAsia="Calibri"/>
          <w:color w:val="24292E"/>
        </w:rPr>
        <w:t>data f</w:t>
      </w:r>
      <w:r w:rsidR="00B81E26" w:rsidRPr="00BB0A44">
        <w:rPr>
          <w:rFonts w:eastAsia="Calibri"/>
          <w:color w:val="24292E"/>
        </w:rPr>
        <w:t xml:space="preserve">or </w:t>
      </w:r>
      <w:r w:rsidR="00337894" w:rsidRPr="00BB0A44">
        <w:rPr>
          <w:rFonts w:eastAsia="Calibri"/>
          <w:color w:val="24292E"/>
        </w:rPr>
        <w:t>XYZ</w:t>
      </w:r>
      <w:r w:rsidR="00B81E26" w:rsidRPr="00BB0A44">
        <w:rPr>
          <w:rFonts w:eastAsia="Calibri"/>
          <w:color w:val="24292E"/>
        </w:rPr>
        <w:t xml:space="preserve"> training institute </w:t>
      </w:r>
    </w:p>
    <w:p w14:paraId="4B644506" w14:textId="7ADDE753" w:rsidR="002953DA" w:rsidRPr="00BB0A44" w:rsidRDefault="005876F2" w:rsidP="001971D2">
      <w:pPr>
        <w:numPr>
          <w:ilvl w:val="0"/>
          <w:numId w:val="2"/>
        </w:numPr>
        <w:rPr>
          <w:rFonts w:eastAsia="Calibri"/>
          <w:color w:val="24292E"/>
        </w:rPr>
      </w:pPr>
      <w:r w:rsidRPr="00BB0A44">
        <w:rPr>
          <w:rFonts w:eastAsia="Calibri"/>
          <w:color w:val="24292E"/>
        </w:rPr>
        <w:t xml:space="preserve">To </w:t>
      </w:r>
      <w:r w:rsidR="00B81E26" w:rsidRPr="00BB0A44">
        <w:rPr>
          <w:rFonts w:eastAsia="Calibri"/>
          <w:color w:val="24292E"/>
        </w:rPr>
        <w:t>identify</w:t>
      </w:r>
      <w:r w:rsidR="002953DA" w:rsidRPr="00BB0A44">
        <w:rPr>
          <w:rFonts w:eastAsia="Calibri"/>
          <w:color w:val="24292E"/>
        </w:rPr>
        <w:t xml:space="preserve"> the key features that lead the enrollee to look for new employment.</w:t>
      </w:r>
    </w:p>
    <w:p w14:paraId="5398E096" w14:textId="77777777" w:rsidR="004E2D64" w:rsidRPr="00BB0A44" w:rsidRDefault="005876F2" w:rsidP="001971D2">
      <w:pPr>
        <w:numPr>
          <w:ilvl w:val="0"/>
          <w:numId w:val="2"/>
        </w:numPr>
        <w:rPr>
          <w:rFonts w:eastAsia="Calibri"/>
          <w:color w:val="24292E"/>
        </w:rPr>
      </w:pPr>
      <w:r w:rsidRPr="00BB0A44">
        <w:rPr>
          <w:rFonts w:eastAsia="Calibri"/>
          <w:color w:val="24292E"/>
        </w:rPr>
        <w:t xml:space="preserve">To </w:t>
      </w:r>
      <w:r w:rsidR="00F5494D" w:rsidRPr="00BB0A44">
        <w:rPr>
          <w:rFonts w:eastAsia="Calibri"/>
          <w:color w:val="24292E"/>
        </w:rPr>
        <w:t xml:space="preserve">develop machine learning models </w:t>
      </w:r>
      <w:r w:rsidR="00894D8F" w:rsidRPr="00BB0A44">
        <w:rPr>
          <w:rFonts w:eastAsia="Calibri"/>
          <w:color w:val="24292E"/>
        </w:rPr>
        <w:t xml:space="preserve">that predict the probability of </w:t>
      </w:r>
      <w:r w:rsidR="007C7633" w:rsidRPr="00BB0A44">
        <w:rPr>
          <w:rFonts w:eastAsia="Calibri"/>
          <w:color w:val="24292E"/>
        </w:rPr>
        <w:t>enrollee</w:t>
      </w:r>
      <w:r w:rsidR="001A2044" w:rsidRPr="00BB0A44">
        <w:rPr>
          <w:rFonts w:eastAsia="Calibri"/>
          <w:color w:val="24292E"/>
        </w:rPr>
        <w:t xml:space="preserve"> </w:t>
      </w:r>
      <w:r w:rsidR="00271BC3" w:rsidRPr="00BB0A44">
        <w:rPr>
          <w:rFonts w:eastAsia="Calibri"/>
          <w:color w:val="24292E"/>
        </w:rPr>
        <w:t>looking for a new job</w:t>
      </w:r>
    </w:p>
    <w:p w14:paraId="63888E3F" w14:textId="72B17F56" w:rsidR="009732A7" w:rsidRPr="00BB0A44" w:rsidRDefault="004E2D64" w:rsidP="00E056BC">
      <w:pPr>
        <w:numPr>
          <w:ilvl w:val="0"/>
          <w:numId w:val="2"/>
        </w:numPr>
        <w:rPr>
          <w:rFonts w:eastAsia="Calibri"/>
          <w:color w:val="24292E"/>
        </w:rPr>
      </w:pPr>
      <w:r w:rsidRPr="00BB0A44">
        <w:rPr>
          <w:rFonts w:eastAsia="Calibri"/>
          <w:color w:val="24292E"/>
        </w:rPr>
        <w:t xml:space="preserve">To identify the </w:t>
      </w:r>
      <w:r w:rsidR="00103FAA" w:rsidRPr="00BB0A44">
        <w:rPr>
          <w:rFonts w:eastAsia="Calibri"/>
          <w:color w:val="24292E"/>
        </w:rPr>
        <w:t xml:space="preserve">final model </w:t>
      </w:r>
      <w:r w:rsidR="00807DB5" w:rsidRPr="00BB0A44">
        <w:rPr>
          <w:rFonts w:eastAsia="Calibri"/>
          <w:color w:val="24292E"/>
        </w:rPr>
        <w:t>that capture</w:t>
      </w:r>
      <w:r w:rsidR="002B5214" w:rsidRPr="00BB0A44">
        <w:rPr>
          <w:rFonts w:eastAsia="Calibri"/>
          <w:color w:val="24292E"/>
        </w:rPr>
        <w:t>s</w:t>
      </w:r>
      <w:r w:rsidR="00807DB5" w:rsidRPr="00BB0A44">
        <w:rPr>
          <w:rFonts w:eastAsia="Calibri"/>
          <w:color w:val="24292E"/>
        </w:rPr>
        <w:t xml:space="preserve"> the most </w:t>
      </w:r>
      <w:r w:rsidR="002A54C3" w:rsidRPr="00BB0A44">
        <w:rPr>
          <w:rFonts w:eastAsia="Calibri"/>
          <w:color w:val="24292E"/>
        </w:rPr>
        <w:t>target enrollee</w:t>
      </w:r>
      <w:r w:rsidR="00E97CE8" w:rsidRPr="00BB0A44">
        <w:rPr>
          <w:rFonts w:eastAsia="Calibri"/>
          <w:color w:val="24292E"/>
        </w:rPr>
        <w:t xml:space="preserve">s </w:t>
      </w:r>
      <w:r w:rsidR="00BB2B66" w:rsidRPr="00BB0A44">
        <w:rPr>
          <w:rFonts w:eastAsia="Calibri"/>
          <w:color w:val="24292E"/>
        </w:rPr>
        <w:t>within the top 20%</w:t>
      </w:r>
      <w:r w:rsidR="006B574B">
        <w:rPr>
          <w:rFonts w:eastAsia="Calibri"/>
          <w:color w:val="24292E"/>
        </w:rPr>
        <w:t xml:space="preserve">, top 50% </w:t>
      </w:r>
      <w:r w:rsidR="00BB2B66" w:rsidRPr="00BB0A44">
        <w:rPr>
          <w:rFonts w:eastAsia="Calibri"/>
          <w:color w:val="24292E"/>
        </w:rPr>
        <w:t xml:space="preserve">of the test dataset </w:t>
      </w:r>
      <w:r w:rsidR="00D371AF" w:rsidRPr="00BB0A44">
        <w:rPr>
          <w:rFonts w:eastAsia="Calibri"/>
          <w:color w:val="24292E"/>
        </w:rPr>
        <w:t>ordered by th</w:t>
      </w:r>
      <w:r w:rsidR="00133F64" w:rsidRPr="00BB0A44">
        <w:rPr>
          <w:rFonts w:eastAsia="Calibri"/>
          <w:color w:val="24292E"/>
        </w:rPr>
        <w:t xml:space="preserve">eir </w:t>
      </w:r>
      <w:r w:rsidR="006B574B">
        <w:rPr>
          <w:rFonts w:eastAsia="Calibri"/>
          <w:color w:val="24292E"/>
        </w:rPr>
        <w:t>prediction scores</w:t>
      </w:r>
      <w:r w:rsidR="008C65F8">
        <w:rPr>
          <w:rFonts w:eastAsia="Calibri"/>
          <w:color w:val="24292E"/>
        </w:rPr>
        <w:t xml:space="preserve"> (in descending order)</w:t>
      </w:r>
    </w:p>
    <w:p w14:paraId="1518D31D" w14:textId="77777777" w:rsidR="004A3755" w:rsidRPr="00BB0A44" w:rsidRDefault="004A3755" w:rsidP="004A3755">
      <w:pPr>
        <w:ind w:left="720"/>
        <w:rPr>
          <w:rFonts w:eastAsia="Calibri"/>
          <w:color w:val="24292E"/>
        </w:rPr>
      </w:pPr>
    </w:p>
    <w:p w14:paraId="4E3FED9D" w14:textId="0C612551" w:rsidR="00E056BC" w:rsidRPr="00BB0A44" w:rsidRDefault="00E056BC" w:rsidP="00E056BC">
      <w:pPr>
        <w:rPr>
          <w:rFonts w:eastAsia="Calibri"/>
          <w:color w:val="24292E"/>
        </w:rPr>
      </w:pPr>
      <w:r w:rsidRPr="00BB0A44">
        <w:rPr>
          <w:rFonts w:eastAsia="Calibri"/>
          <w:color w:val="24292E"/>
        </w:rPr>
        <w:t xml:space="preserve">This </w:t>
      </w:r>
      <w:r w:rsidR="009732A7" w:rsidRPr="00BB0A44">
        <w:rPr>
          <w:rFonts w:eastAsia="Calibri"/>
          <w:color w:val="24292E"/>
        </w:rPr>
        <w:t>report is divided into the following sections:</w:t>
      </w:r>
    </w:p>
    <w:p w14:paraId="3749081A" w14:textId="2BA43511" w:rsidR="000A5750" w:rsidRDefault="000A5750" w:rsidP="000A5750">
      <w:pPr>
        <w:pStyle w:val="ListParagraph"/>
        <w:numPr>
          <w:ilvl w:val="0"/>
          <w:numId w:val="4"/>
        </w:numPr>
        <w:spacing w:line="240" w:lineRule="auto"/>
        <w:rPr>
          <w:rFonts w:ascii="Times New Roman" w:eastAsia="Calibri" w:hAnsi="Times New Roman" w:cs="Times New Roman"/>
          <w:color w:val="24292E"/>
          <w:sz w:val="24"/>
          <w:szCs w:val="24"/>
        </w:rPr>
      </w:pPr>
      <w:r w:rsidRPr="00BB0A44">
        <w:rPr>
          <w:rFonts w:ascii="Times New Roman" w:eastAsia="Calibri" w:hAnsi="Times New Roman" w:cs="Times New Roman"/>
          <w:color w:val="24292E"/>
          <w:sz w:val="24"/>
          <w:szCs w:val="24"/>
        </w:rPr>
        <w:t>Section 2: Da</w:t>
      </w:r>
      <w:r w:rsidR="00CD1953" w:rsidRPr="00BB0A44">
        <w:rPr>
          <w:rFonts w:ascii="Times New Roman" w:eastAsia="Calibri" w:hAnsi="Times New Roman" w:cs="Times New Roman"/>
          <w:color w:val="24292E"/>
          <w:sz w:val="24"/>
          <w:szCs w:val="24"/>
        </w:rPr>
        <w:t xml:space="preserve">taset </w:t>
      </w:r>
      <w:r w:rsidR="00B84429" w:rsidRPr="00BB0A44">
        <w:rPr>
          <w:rFonts w:ascii="Times New Roman" w:eastAsia="Calibri" w:hAnsi="Times New Roman" w:cs="Times New Roman"/>
          <w:color w:val="24292E"/>
          <w:sz w:val="24"/>
          <w:szCs w:val="24"/>
        </w:rPr>
        <w:t>description</w:t>
      </w:r>
    </w:p>
    <w:p w14:paraId="5594A54A" w14:textId="549A40B5" w:rsidR="008256AB" w:rsidRPr="00FD543A" w:rsidRDefault="008256AB" w:rsidP="000A5750">
      <w:pPr>
        <w:pStyle w:val="ListParagraph"/>
        <w:numPr>
          <w:ilvl w:val="0"/>
          <w:numId w:val="4"/>
        </w:numPr>
        <w:spacing w:line="240" w:lineRule="auto"/>
        <w:rPr>
          <w:rFonts w:ascii="Times New Roman" w:eastAsia="Calibri" w:hAnsi="Times New Roman" w:cs="Times New Roman"/>
          <w:color w:val="24292E"/>
          <w:sz w:val="24"/>
          <w:szCs w:val="24"/>
        </w:rPr>
      </w:pPr>
      <w:r>
        <w:rPr>
          <w:rFonts w:ascii="Times New Roman" w:eastAsia="Calibri" w:hAnsi="Times New Roman" w:cs="Times New Roman"/>
          <w:color w:val="24292E"/>
          <w:sz w:val="24"/>
          <w:szCs w:val="24"/>
        </w:rPr>
        <w:t xml:space="preserve">Section 3: Package introduction </w:t>
      </w:r>
    </w:p>
    <w:p w14:paraId="2997BD88" w14:textId="788210CA" w:rsidR="00B84429"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4</w:t>
      </w:r>
      <w:r w:rsidRPr="00FD543A">
        <w:rPr>
          <w:rFonts w:ascii="Times New Roman" w:eastAsia="Calibri" w:hAnsi="Times New Roman" w:cs="Times New Roman"/>
          <w:color w:val="24292E"/>
          <w:sz w:val="24"/>
          <w:szCs w:val="24"/>
        </w:rPr>
        <w:t>: Data cleaning and wrangling process</w:t>
      </w:r>
    </w:p>
    <w:p w14:paraId="085FB746" w14:textId="78FC9957" w:rsidR="00E9148E" w:rsidRPr="00FD543A" w:rsidRDefault="00B84429"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Section</w:t>
      </w:r>
      <w:r w:rsidR="005B72E4"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5</w:t>
      </w:r>
      <w:r w:rsidRPr="00FD543A">
        <w:rPr>
          <w:rFonts w:ascii="Times New Roman" w:eastAsia="Calibri" w:hAnsi="Times New Roman" w:cs="Times New Roman"/>
          <w:color w:val="24292E"/>
          <w:sz w:val="24"/>
          <w:szCs w:val="24"/>
        </w:rPr>
        <w:t xml:space="preserve">: Data </w:t>
      </w:r>
      <w:r w:rsidR="00E9148E" w:rsidRPr="00FD543A">
        <w:rPr>
          <w:rFonts w:ascii="Times New Roman" w:eastAsia="Calibri" w:hAnsi="Times New Roman" w:cs="Times New Roman"/>
          <w:color w:val="24292E"/>
          <w:sz w:val="24"/>
          <w:szCs w:val="24"/>
        </w:rPr>
        <w:t>visualization and analysis</w:t>
      </w:r>
    </w:p>
    <w:p w14:paraId="11B9CCE7" w14:textId="6F77889A" w:rsidR="00B84429" w:rsidRPr="00FD543A" w:rsidRDefault="005B72E4"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6</w:t>
      </w:r>
      <w:r w:rsidRPr="00FD543A">
        <w:rPr>
          <w:rFonts w:ascii="Times New Roman" w:eastAsia="Calibri" w:hAnsi="Times New Roman" w:cs="Times New Roman"/>
          <w:color w:val="24292E"/>
          <w:sz w:val="24"/>
          <w:szCs w:val="24"/>
        </w:rPr>
        <w:t xml:space="preserve">: </w:t>
      </w:r>
      <w:r w:rsidR="00E3685A" w:rsidRPr="00FD543A">
        <w:rPr>
          <w:rFonts w:ascii="Times New Roman" w:eastAsia="Calibri" w:hAnsi="Times New Roman" w:cs="Times New Roman"/>
          <w:color w:val="24292E"/>
          <w:sz w:val="24"/>
          <w:szCs w:val="24"/>
        </w:rPr>
        <w:t>Machine learning and model e</w:t>
      </w:r>
      <w:r w:rsidR="000C5432" w:rsidRPr="00FD543A">
        <w:rPr>
          <w:rFonts w:ascii="Times New Roman" w:eastAsia="Calibri" w:hAnsi="Times New Roman" w:cs="Times New Roman"/>
          <w:color w:val="24292E"/>
          <w:sz w:val="24"/>
          <w:szCs w:val="24"/>
        </w:rPr>
        <w:t>valuation</w:t>
      </w:r>
    </w:p>
    <w:p w14:paraId="1C2A1DAB" w14:textId="0BD54D3F" w:rsidR="000C5432" w:rsidRPr="00FD543A" w:rsidRDefault="00D07418" w:rsidP="000A5750">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7</w:t>
      </w:r>
      <w:r w:rsidRPr="00FD543A">
        <w:rPr>
          <w:rFonts w:ascii="Times New Roman" w:eastAsia="Calibri" w:hAnsi="Times New Roman" w:cs="Times New Roman"/>
          <w:color w:val="24292E"/>
          <w:sz w:val="24"/>
          <w:szCs w:val="24"/>
        </w:rPr>
        <w:t>: Hyper</w:t>
      </w:r>
      <w:r w:rsidR="0061716C" w:rsidRPr="00FD543A">
        <w:rPr>
          <w:rFonts w:ascii="Times New Roman" w:eastAsia="Calibri" w:hAnsi="Times New Roman" w:cs="Times New Roman"/>
          <w:color w:val="24292E"/>
          <w:sz w:val="24"/>
          <w:szCs w:val="24"/>
        </w:rPr>
        <w:t xml:space="preserve"> parameters tuning </w:t>
      </w:r>
    </w:p>
    <w:p w14:paraId="383B87A7" w14:textId="77777777" w:rsidR="00896F85" w:rsidRPr="00FD543A" w:rsidRDefault="00082889" w:rsidP="004041EF">
      <w:pPr>
        <w:pStyle w:val="ListParagraph"/>
        <w:numPr>
          <w:ilvl w:val="0"/>
          <w:numId w:val="4"/>
        </w:numPr>
        <w:spacing w:line="240" w:lineRule="auto"/>
        <w:rPr>
          <w:rFonts w:eastAsia="Calibri"/>
          <w:color w:val="24292E"/>
          <w:sz w:val="24"/>
          <w:szCs w:val="24"/>
        </w:rPr>
      </w:pPr>
      <w:r w:rsidRPr="00FD543A">
        <w:rPr>
          <w:rFonts w:ascii="Times New Roman" w:eastAsia="Calibri" w:hAnsi="Times New Roman" w:cs="Times New Roman"/>
          <w:color w:val="24292E"/>
          <w:sz w:val="24"/>
          <w:szCs w:val="24"/>
        </w:rPr>
        <w:t xml:space="preserve">Section </w:t>
      </w:r>
      <w:r w:rsidR="008256AB" w:rsidRPr="00FD543A">
        <w:rPr>
          <w:rFonts w:ascii="Times New Roman" w:eastAsia="Calibri" w:hAnsi="Times New Roman" w:cs="Times New Roman"/>
          <w:color w:val="24292E"/>
          <w:sz w:val="24"/>
          <w:szCs w:val="24"/>
        </w:rPr>
        <w:t>8</w:t>
      </w:r>
      <w:r w:rsidRPr="00FD543A">
        <w:rPr>
          <w:rFonts w:ascii="Times New Roman" w:eastAsia="Calibri" w:hAnsi="Times New Roman" w:cs="Times New Roman"/>
          <w:color w:val="24292E"/>
          <w:sz w:val="24"/>
          <w:szCs w:val="24"/>
        </w:rPr>
        <w:t xml:space="preserve">: </w:t>
      </w:r>
      <w:r w:rsidR="008256AB" w:rsidRPr="00FD543A">
        <w:rPr>
          <w:rFonts w:ascii="Times New Roman" w:eastAsia="Calibri" w:hAnsi="Times New Roman" w:cs="Times New Roman"/>
          <w:color w:val="24292E"/>
          <w:sz w:val="24"/>
          <w:szCs w:val="24"/>
        </w:rPr>
        <w:t xml:space="preserve">Conclusion </w:t>
      </w:r>
    </w:p>
    <w:p w14:paraId="1C609EE3" w14:textId="4C2DC7F6" w:rsidR="002D086E" w:rsidRPr="00FD543A" w:rsidRDefault="004A3755" w:rsidP="004041EF">
      <w:pPr>
        <w:pStyle w:val="ListParagraph"/>
        <w:numPr>
          <w:ilvl w:val="0"/>
          <w:numId w:val="4"/>
        </w:numPr>
        <w:spacing w:line="240" w:lineRule="auto"/>
        <w:rPr>
          <w:rFonts w:ascii="Times New Roman" w:eastAsia="Calibri" w:hAnsi="Times New Roman" w:cs="Times New Roman"/>
          <w:color w:val="24292E"/>
          <w:sz w:val="24"/>
          <w:szCs w:val="24"/>
        </w:rPr>
      </w:pPr>
      <w:r w:rsidRPr="00FD543A">
        <w:rPr>
          <w:rFonts w:ascii="Times New Roman" w:eastAsia="Calibri" w:hAnsi="Times New Roman" w:cs="Times New Roman"/>
          <w:color w:val="24292E"/>
          <w:sz w:val="24"/>
          <w:szCs w:val="24"/>
        </w:rPr>
        <w:t xml:space="preserve">The programming codes used for this report can be found </w:t>
      </w:r>
      <w:r w:rsidR="00896F85" w:rsidRPr="00FD543A">
        <w:rPr>
          <w:rFonts w:ascii="Times New Roman" w:eastAsia="Calibri" w:hAnsi="Times New Roman" w:cs="Times New Roman"/>
          <w:color w:val="24292E"/>
          <w:sz w:val="24"/>
          <w:szCs w:val="24"/>
        </w:rPr>
        <w:t xml:space="preserve">in this </w:t>
      </w:r>
      <w:proofErr w:type="spellStart"/>
      <w:r w:rsidR="00896F85" w:rsidRPr="00FD543A">
        <w:rPr>
          <w:rFonts w:ascii="Times New Roman" w:eastAsia="Calibri" w:hAnsi="Times New Roman" w:cs="Times New Roman"/>
          <w:color w:val="24292E"/>
          <w:sz w:val="24"/>
          <w:szCs w:val="24"/>
        </w:rPr>
        <w:t>Github</w:t>
      </w:r>
      <w:proofErr w:type="spellEnd"/>
      <w:r w:rsidR="00896F85" w:rsidRPr="00FD543A">
        <w:rPr>
          <w:rFonts w:ascii="Times New Roman" w:eastAsia="Calibri" w:hAnsi="Times New Roman" w:cs="Times New Roman"/>
          <w:color w:val="24292E"/>
          <w:sz w:val="24"/>
          <w:szCs w:val="24"/>
        </w:rPr>
        <w:t xml:space="preserve"> Repository </w:t>
      </w:r>
      <w:hyperlink r:id="rId8" w:history="1">
        <w:r w:rsidR="00896F85" w:rsidRPr="00FD543A">
          <w:rPr>
            <w:rStyle w:val="Hyperlink"/>
            <w:rFonts w:ascii="Times New Roman" w:eastAsia="Calibri" w:hAnsi="Times New Roman" w:cs="Times New Roman"/>
            <w:sz w:val="24"/>
            <w:szCs w:val="24"/>
          </w:rPr>
          <w:t>Detecting_Potential_Candidate_Springboard_Capstone2</w:t>
        </w:r>
      </w:hyperlink>
      <w:r w:rsidR="00CF4F06" w:rsidRPr="00FD543A">
        <w:rPr>
          <w:rFonts w:ascii="Times New Roman" w:eastAsia="Calibri" w:hAnsi="Times New Roman" w:cs="Times New Roman"/>
          <w:color w:val="24292E"/>
          <w:sz w:val="24"/>
          <w:szCs w:val="24"/>
        </w:rPr>
        <w:t>.</w:t>
      </w:r>
    </w:p>
    <w:p w14:paraId="30CDA0BD" w14:textId="77777777" w:rsidR="00357B18" w:rsidRPr="00BB0A44" w:rsidRDefault="00357B18" w:rsidP="004A3755">
      <w:pPr>
        <w:rPr>
          <w:rFonts w:eastAsia="Calibri"/>
          <w:color w:val="24292E"/>
        </w:rPr>
      </w:pPr>
    </w:p>
    <w:p w14:paraId="4F6F8A6A" w14:textId="77777777" w:rsidR="00357B18" w:rsidRPr="00BB0A44" w:rsidRDefault="00357B18" w:rsidP="004A3755">
      <w:pPr>
        <w:rPr>
          <w:rFonts w:eastAsia="Calibri"/>
          <w:color w:val="24292E"/>
        </w:rPr>
      </w:pPr>
    </w:p>
    <w:p w14:paraId="7E185936" w14:textId="33709C41" w:rsidR="1FD85582" w:rsidRPr="00BB0A44" w:rsidRDefault="00E5286C" w:rsidP="00E5286C">
      <w:pPr>
        <w:pStyle w:val="Heading2"/>
        <w:rPr>
          <w:rFonts w:ascii="Times New Roman" w:hAnsi="Times New Roman" w:cs="Times New Roman"/>
        </w:rPr>
      </w:pPr>
      <w:bookmarkStart w:id="8" w:name="_Toc56703403"/>
      <w:r w:rsidRPr="00BB0A44">
        <w:rPr>
          <w:rFonts w:ascii="Times New Roman" w:hAnsi="Times New Roman" w:cs="Times New Roman"/>
        </w:rPr>
        <w:t>1.2 Significance</w:t>
      </w:r>
      <w:bookmarkEnd w:id="8"/>
      <w:r w:rsidR="00C21469" w:rsidRPr="00BB0A44">
        <w:rPr>
          <w:rFonts w:ascii="Times New Roman" w:hAnsi="Times New Roman" w:cs="Times New Roman"/>
        </w:rPr>
        <w:t xml:space="preserve"> </w:t>
      </w:r>
    </w:p>
    <w:p w14:paraId="2015CE73" w14:textId="77777777" w:rsidR="00514CAE" w:rsidRDefault="00514CAE" w:rsidP="005D355A"/>
    <w:p w14:paraId="31822103" w14:textId="67062DD9" w:rsidR="005D355A" w:rsidRPr="00BB0A44" w:rsidRDefault="00514CAE" w:rsidP="005D355A">
      <w:r>
        <w:t xml:space="preserve">  </w:t>
      </w:r>
      <w:r w:rsidR="005901FE" w:rsidRPr="00BB0A44">
        <w:t>By thoro</w:t>
      </w:r>
      <w:r w:rsidR="008B51C4" w:rsidRPr="00BB0A44">
        <w:t xml:space="preserve">ughly </w:t>
      </w:r>
      <w:r w:rsidR="00DF518D" w:rsidRPr="00BB0A44">
        <w:t xml:space="preserve">explore </w:t>
      </w:r>
      <w:r w:rsidR="002C216E" w:rsidRPr="00BB0A44">
        <w:t xml:space="preserve">the dataset, we will identify the important features that </w:t>
      </w:r>
      <w:r w:rsidR="00BE26BB" w:rsidRPr="00BB0A44">
        <w:t xml:space="preserve">affect </w:t>
      </w:r>
      <w:r w:rsidR="00A3188C" w:rsidRPr="00BB0A44">
        <w:t>the enrollee</w:t>
      </w:r>
      <w:r w:rsidR="0071074F" w:rsidRPr="00BB0A44">
        <w:t xml:space="preserve">’s </w:t>
      </w:r>
      <w:r w:rsidR="00F7008B" w:rsidRPr="00BB0A44">
        <w:t xml:space="preserve">decision of career change. </w:t>
      </w:r>
      <w:r w:rsidR="009062BE" w:rsidRPr="00BB0A44">
        <w:t>We will also develop machine learning models that can be used by the recruiting team</w:t>
      </w:r>
      <w:r w:rsidR="00C535C4" w:rsidRPr="00BB0A44">
        <w:t xml:space="preserve"> of company XYZ</w:t>
      </w:r>
      <w:r w:rsidR="009062BE" w:rsidRPr="00BB0A44">
        <w:t xml:space="preserve"> to </w:t>
      </w:r>
      <w:r w:rsidR="00410CDC" w:rsidRPr="00BB0A44">
        <w:t xml:space="preserve">filter out the potential candidates from the </w:t>
      </w:r>
      <w:r w:rsidR="00AB3CDC" w:rsidRPr="00BB0A44">
        <w:t xml:space="preserve">user data base and </w:t>
      </w:r>
      <w:r w:rsidR="00347474" w:rsidRPr="00BB0A44">
        <w:t xml:space="preserve">approach them </w:t>
      </w:r>
      <w:r w:rsidR="00251E09" w:rsidRPr="00BB0A44">
        <w:t>with better efficiency and accuracy.</w:t>
      </w:r>
      <w:bookmarkStart w:id="9" w:name="_Toc56005675"/>
    </w:p>
    <w:p w14:paraId="105F6E0E" w14:textId="1039E403" w:rsidR="005D355A" w:rsidRPr="00BB0A44" w:rsidRDefault="005D355A" w:rsidP="005D355A"/>
    <w:p w14:paraId="17ECF699" w14:textId="1445CDB0" w:rsidR="005D355A" w:rsidRPr="00BB0A44" w:rsidRDefault="005D355A" w:rsidP="005D355A"/>
    <w:p w14:paraId="54F09F85" w14:textId="2E248F34" w:rsidR="005D355A" w:rsidRPr="00BB0A44" w:rsidRDefault="005D355A" w:rsidP="005D355A"/>
    <w:p w14:paraId="4B707C29" w14:textId="4E1EAAD7" w:rsidR="00C26EE5" w:rsidRPr="00BB0A44" w:rsidRDefault="29CD8A3F" w:rsidP="007B77B5">
      <w:pPr>
        <w:pStyle w:val="Heading1"/>
        <w:rPr>
          <w:rFonts w:ascii="Times New Roman" w:hAnsi="Times New Roman" w:cs="Times New Roman"/>
        </w:rPr>
      </w:pPr>
      <w:bookmarkStart w:id="10" w:name="_Toc56703404"/>
      <w:proofErr w:type="gramStart"/>
      <w:r w:rsidRPr="00BB0A44">
        <w:rPr>
          <w:rFonts w:ascii="Times New Roman" w:hAnsi="Times New Roman" w:cs="Times New Roman"/>
        </w:rPr>
        <w:t>2  Data</w:t>
      </w:r>
      <w:bookmarkEnd w:id="9"/>
      <w:r w:rsidR="00F52089" w:rsidRPr="00BB0A44">
        <w:rPr>
          <w:rFonts w:ascii="Times New Roman" w:hAnsi="Times New Roman" w:cs="Times New Roman"/>
        </w:rPr>
        <w:t>set</w:t>
      </w:r>
      <w:bookmarkEnd w:id="10"/>
      <w:proofErr w:type="gramEnd"/>
      <w:r w:rsidR="00F52089" w:rsidRPr="00BB0A44">
        <w:rPr>
          <w:rFonts w:ascii="Times New Roman" w:hAnsi="Times New Roman" w:cs="Times New Roman"/>
        </w:rPr>
        <w:t xml:space="preserve"> </w:t>
      </w:r>
    </w:p>
    <w:p w14:paraId="6582C4BF" w14:textId="651DA547" w:rsidR="29CD8A3F" w:rsidRPr="00BB0A44" w:rsidRDefault="29CD8A3F" w:rsidP="1FD85582">
      <w:pPr>
        <w:pStyle w:val="Heading2"/>
        <w:rPr>
          <w:rFonts w:ascii="Times New Roman" w:hAnsi="Times New Roman" w:cs="Times New Roman"/>
        </w:rPr>
      </w:pPr>
      <w:bookmarkStart w:id="11" w:name="_Toc56005676"/>
      <w:bookmarkStart w:id="12" w:name="_Toc56703405"/>
      <w:r w:rsidRPr="00BB0A44">
        <w:rPr>
          <w:rFonts w:ascii="Times New Roman" w:hAnsi="Times New Roman" w:cs="Times New Roman"/>
        </w:rPr>
        <w:t xml:space="preserve">2.1 </w:t>
      </w:r>
      <w:bookmarkEnd w:id="11"/>
      <w:r w:rsidR="00696BEB" w:rsidRPr="00BB0A44">
        <w:rPr>
          <w:rFonts w:ascii="Times New Roman" w:hAnsi="Times New Roman" w:cs="Times New Roman"/>
        </w:rPr>
        <w:t xml:space="preserve">Data </w:t>
      </w:r>
      <w:r w:rsidR="00664656">
        <w:rPr>
          <w:rFonts w:ascii="Times New Roman" w:hAnsi="Times New Roman" w:cs="Times New Roman"/>
        </w:rPr>
        <w:t>D</w:t>
      </w:r>
      <w:r w:rsidR="00DF1FEB" w:rsidRPr="00BB0A44">
        <w:rPr>
          <w:rFonts w:ascii="Times New Roman" w:hAnsi="Times New Roman" w:cs="Times New Roman"/>
        </w:rPr>
        <w:t>escription</w:t>
      </w:r>
      <w:bookmarkEnd w:id="12"/>
    </w:p>
    <w:p w14:paraId="20551C3E" w14:textId="77777777" w:rsidR="00514CAE" w:rsidRPr="00FD543A" w:rsidRDefault="00514CAE" w:rsidP="00F90C05"/>
    <w:p w14:paraId="4CAE5F28" w14:textId="4F36B8BD" w:rsidR="005D355A" w:rsidRPr="00FD543A" w:rsidRDefault="00514CAE" w:rsidP="00F90C05">
      <w:pPr>
        <w:rPr>
          <w:color w:val="24292E"/>
        </w:rPr>
      </w:pPr>
      <w:r w:rsidRPr="00FD543A">
        <w:t xml:space="preserve">  </w:t>
      </w:r>
      <w:r w:rsidR="00C26EE5" w:rsidRPr="00FD543A">
        <w:t>The datasets are sourced from</w:t>
      </w:r>
      <w:r w:rsidR="00894908" w:rsidRPr="00FD543A">
        <w:t xml:space="preserve"> the website </w:t>
      </w:r>
      <w:ins w:id="13" w:author="Yang Liu  kunz">
        <w:r w:rsidR="005C1387" w:rsidRPr="00FD543A">
          <w:fldChar w:fldCharType="begin"/>
        </w:r>
        <w:r w:rsidR="005C1387" w:rsidRPr="00FD543A">
          <w:instrText>HYPERLINK "https://www.kaggle.com/"</w:instrText>
        </w:r>
        <w:r w:rsidR="005C1387" w:rsidRPr="00FD543A">
          <w:fldChar w:fldCharType="separate"/>
        </w:r>
        <w:proofErr w:type="spellStart"/>
        <w:r w:rsidR="005C1387" w:rsidRPr="00FD543A">
          <w:rPr>
            <w:rStyle w:val="Hyperlink"/>
          </w:rPr>
          <w:t>kaggle</w:t>
        </w:r>
        <w:proofErr w:type="spellEnd"/>
        <w:r w:rsidR="005C1387" w:rsidRPr="00FD543A">
          <w:fldChar w:fldCharType="end"/>
        </w:r>
        <w:r w:rsidR="004676BB" w:rsidRPr="00FD543A">
          <w:t>, a subsidiary of Google LLC, is an online community of data scientists and machine learning practitioners</w:t>
        </w:r>
      </w:ins>
      <w:r w:rsidR="00283B66" w:rsidRPr="00FD543A">
        <w:t xml:space="preserve"> that </w:t>
      </w:r>
      <w:ins w:id="14" w:author="Yang Liu  kunz">
        <w:r w:rsidR="004676BB" w:rsidRPr="00FD543A">
          <w:t xml:space="preserve">allows users to find and publish </w:t>
        </w:r>
      </w:ins>
      <w:r w:rsidR="00004220" w:rsidRPr="00FD543A">
        <w:t>dataset</w:t>
      </w:r>
      <w:ins w:id="15" w:author="Yang Liu  kunz">
        <w:r w:rsidR="004676BB" w:rsidRPr="00FD543A">
          <w:t>s, explore and build models in a web-based data-science environment</w:t>
        </w:r>
      </w:ins>
      <w:r w:rsidR="00283B66" w:rsidRPr="00FD543A">
        <w:t xml:space="preserve">. The dataset </w:t>
      </w:r>
      <w:hyperlink r:id="rId9" w:tooltip="https://www.kaggle.com/aswathrao/hr-analysis?select=train.csv" w:history="1">
        <w:r w:rsidR="00283B66" w:rsidRPr="00FD543A">
          <w:rPr>
            <w:rStyle w:val="Hyperlink"/>
          </w:rPr>
          <w:t>train.csv</w:t>
        </w:r>
      </w:hyperlink>
      <w:r w:rsidR="00283B66" w:rsidRPr="00FD543A">
        <w:t xml:space="preserve"> used in this project, was collected on August 12, 2020.  It consists of </w:t>
      </w:r>
      <w:r w:rsidR="00290AA9" w:rsidRPr="00FD543A">
        <w:t xml:space="preserve">18,359 rows and 14 columns, 4 of them are </w:t>
      </w:r>
      <w:r w:rsidR="00290AA9" w:rsidRPr="00FD543A">
        <w:rPr>
          <w:color w:val="24292E"/>
        </w:rPr>
        <w:t xml:space="preserve">numerical columns and 10 of them are categorical columns. </w:t>
      </w:r>
      <w:r w:rsidR="00290AA9" w:rsidRPr="00FD543A">
        <w:t xml:space="preserve"> Each row contains </w:t>
      </w:r>
      <w:r w:rsidR="00290AA9" w:rsidRPr="00FD543A">
        <w:rPr>
          <w:color w:val="24292E"/>
        </w:rPr>
        <w:t xml:space="preserve">credentials/demographic/experience data for each unique enrollee. </w:t>
      </w:r>
      <w:r w:rsidR="002D086E" w:rsidRPr="00FD543A">
        <w:rPr>
          <w:color w:val="24292E"/>
        </w:rPr>
        <w:t xml:space="preserve">A description of each of the 14 columns is provided in </w:t>
      </w:r>
      <w:r w:rsidR="002D086E" w:rsidRPr="00FD543A">
        <w:rPr>
          <w:i/>
          <w:iCs/>
          <w:color w:val="24292E"/>
        </w:rPr>
        <w:t>Table 1.</w:t>
      </w:r>
      <w:r w:rsidR="00B60EB0" w:rsidRPr="00FD543A">
        <w:rPr>
          <w:i/>
          <w:iCs/>
          <w:color w:val="24292E"/>
        </w:rPr>
        <w:t>1</w:t>
      </w:r>
    </w:p>
    <w:p w14:paraId="73D41D5D" w14:textId="2B776EB9" w:rsidR="005E622A" w:rsidRPr="00BB0A44" w:rsidRDefault="005E622A" w:rsidP="00F90C05">
      <w:pPr>
        <w:rPr>
          <w:color w:val="24292E"/>
        </w:rPr>
      </w:pPr>
    </w:p>
    <w:p w14:paraId="1FDF8574" w14:textId="77777777" w:rsidR="005E622A" w:rsidRPr="00BB0A44" w:rsidRDefault="005E622A" w:rsidP="00F90C05">
      <w:pPr>
        <w:rPr>
          <w:sz w:val="20"/>
          <w:szCs w:val="20"/>
        </w:rPr>
      </w:pPr>
    </w:p>
    <w:p w14:paraId="6ADF7D34" w14:textId="43BE5F7B" w:rsidR="002D086E" w:rsidRPr="00A612F6" w:rsidRDefault="002D086E" w:rsidP="00F90C05">
      <w:pPr>
        <w:rPr>
          <w:i/>
          <w:iCs/>
        </w:rPr>
      </w:pPr>
      <w:r w:rsidRPr="00A612F6">
        <w:rPr>
          <w:i/>
          <w:iCs/>
          <w:color w:val="24292E"/>
        </w:rPr>
        <w:t xml:space="preserve">Table </w:t>
      </w:r>
      <w:proofErr w:type="gramStart"/>
      <w:r w:rsidR="00B60EB0" w:rsidRPr="00A612F6">
        <w:rPr>
          <w:i/>
          <w:iCs/>
          <w:color w:val="24292E"/>
        </w:rPr>
        <w:t xml:space="preserve">1.1  </w:t>
      </w:r>
      <w:r w:rsidRPr="00A612F6">
        <w:rPr>
          <w:i/>
          <w:iCs/>
          <w:color w:val="24292E"/>
        </w:rPr>
        <w:t>Description</w:t>
      </w:r>
      <w:proofErr w:type="gramEnd"/>
      <w:r w:rsidRPr="00A612F6">
        <w:rPr>
          <w:i/>
          <w:iCs/>
          <w:color w:val="24292E"/>
        </w:rPr>
        <w:t xml:space="preserve"> of dataset</w:t>
      </w:r>
    </w:p>
    <w:tbl>
      <w:tblPr>
        <w:tblStyle w:val="TableGrid"/>
        <w:tblW w:w="9360" w:type="dxa"/>
        <w:tblBorders>
          <w:top w:val="single" w:sz="4" w:space="0" w:color="auto"/>
          <w:left w:val="none" w:sz="0" w:space="0" w:color="auto"/>
          <w:bottom w:val="single" w:sz="4"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895"/>
        <w:gridCol w:w="2520"/>
        <w:gridCol w:w="3420"/>
        <w:gridCol w:w="2525"/>
      </w:tblGrid>
      <w:tr w:rsidR="00CE3C29" w:rsidRPr="00BB0A44" w14:paraId="72EC4625" w14:textId="77777777" w:rsidTr="00A612F6">
        <w:tc>
          <w:tcPr>
            <w:tcW w:w="895" w:type="dxa"/>
            <w:tcBorders>
              <w:top w:val="single" w:sz="4" w:space="0" w:color="auto"/>
              <w:bottom w:val="single" w:sz="4" w:space="0" w:color="auto"/>
            </w:tcBorders>
          </w:tcPr>
          <w:p w14:paraId="353E4B9F" w14:textId="77777777" w:rsidR="002D7553" w:rsidRPr="00BB0A44" w:rsidRDefault="002D7553" w:rsidP="00BB0A44">
            <w:pPr>
              <w:rPr>
                <w:sz w:val="21"/>
                <w:szCs w:val="21"/>
              </w:rPr>
            </w:pPr>
            <w:r w:rsidRPr="00BB0A44">
              <w:rPr>
                <w:rFonts w:eastAsia="Helvetica Neue"/>
                <w:sz w:val="21"/>
                <w:szCs w:val="21"/>
              </w:rPr>
              <w:t>No.</w:t>
            </w:r>
          </w:p>
        </w:tc>
        <w:tc>
          <w:tcPr>
            <w:tcW w:w="2520" w:type="dxa"/>
            <w:tcBorders>
              <w:top w:val="single" w:sz="4" w:space="0" w:color="auto"/>
              <w:bottom w:val="single" w:sz="4" w:space="0" w:color="auto"/>
            </w:tcBorders>
          </w:tcPr>
          <w:p w14:paraId="31E7EAF4" w14:textId="355EFDDD"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N</w:t>
            </w:r>
            <w:r w:rsidRPr="00BB0A44">
              <w:rPr>
                <w:rFonts w:eastAsia="Helvetica Neue"/>
                <w:sz w:val="21"/>
                <w:szCs w:val="21"/>
              </w:rPr>
              <w:t>ame</w:t>
            </w:r>
          </w:p>
        </w:tc>
        <w:tc>
          <w:tcPr>
            <w:tcW w:w="3420" w:type="dxa"/>
            <w:tcBorders>
              <w:top w:val="single" w:sz="4" w:space="0" w:color="auto"/>
              <w:bottom w:val="single" w:sz="4" w:space="0" w:color="auto"/>
            </w:tcBorders>
          </w:tcPr>
          <w:p w14:paraId="292D6477" w14:textId="09982E22" w:rsidR="002D7553" w:rsidRPr="00BB0A44" w:rsidRDefault="002D7553" w:rsidP="00BB0A44">
            <w:pPr>
              <w:rPr>
                <w:sz w:val="21"/>
                <w:szCs w:val="21"/>
              </w:rPr>
            </w:pPr>
            <w:r w:rsidRPr="00BB0A44">
              <w:rPr>
                <w:rFonts w:eastAsia="Helvetica Neue"/>
                <w:sz w:val="21"/>
                <w:szCs w:val="21"/>
              </w:rPr>
              <w:t xml:space="preserve">Variable </w:t>
            </w:r>
            <w:r w:rsidR="000F17DB">
              <w:rPr>
                <w:rFonts w:eastAsia="Helvetica Neue"/>
                <w:sz w:val="21"/>
                <w:szCs w:val="21"/>
              </w:rPr>
              <w:t>De</w:t>
            </w:r>
            <w:r w:rsidRPr="00BB0A44">
              <w:rPr>
                <w:rFonts w:eastAsia="Helvetica Neue"/>
                <w:sz w:val="21"/>
                <w:szCs w:val="21"/>
              </w:rPr>
              <w:t>scription</w:t>
            </w:r>
          </w:p>
        </w:tc>
        <w:tc>
          <w:tcPr>
            <w:tcW w:w="2525" w:type="dxa"/>
            <w:tcBorders>
              <w:top w:val="single" w:sz="4" w:space="0" w:color="auto"/>
              <w:bottom w:val="single" w:sz="4" w:space="0" w:color="auto"/>
            </w:tcBorders>
          </w:tcPr>
          <w:p w14:paraId="4D73EA31" w14:textId="47576949" w:rsidR="002D7553" w:rsidRPr="00BB0A44" w:rsidRDefault="002D7553" w:rsidP="00BB0A44">
            <w:pPr>
              <w:rPr>
                <w:sz w:val="21"/>
                <w:szCs w:val="21"/>
              </w:rPr>
            </w:pPr>
            <w:r w:rsidRPr="00BB0A44">
              <w:rPr>
                <w:rFonts w:eastAsia="Helvetica Neue"/>
                <w:sz w:val="21"/>
                <w:szCs w:val="21"/>
              </w:rPr>
              <w:t xml:space="preserve">Data </w:t>
            </w:r>
            <w:r w:rsidR="000F17DB">
              <w:rPr>
                <w:rFonts w:eastAsia="Helvetica Neue"/>
                <w:sz w:val="21"/>
                <w:szCs w:val="21"/>
              </w:rPr>
              <w:t>S</w:t>
            </w:r>
            <w:r w:rsidRPr="00BB0A44">
              <w:rPr>
                <w:rFonts w:eastAsia="Helvetica Neue"/>
                <w:sz w:val="21"/>
                <w:szCs w:val="21"/>
              </w:rPr>
              <w:t>ummary</w:t>
            </w:r>
          </w:p>
        </w:tc>
      </w:tr>
      <w:tr w:rsidR="00CE3C29" w:rsidRPr="00BB0A44" w14:paraId="41A97BD1" w14:textId="77777777" w:rsidTr="00A612F6">
        <w:tc>
          <w:tcPr>
            <w:tcW w:w="895" w:type="dxa"/>
            <w:tcBorders>
              <w:top w:val="single" w:sz="4" w:space="0" w:color="auto"/>
            </w:tcBorders>
          </w:tcPr>
          <w:p w14:paraId="6D4BEC4E" w14:textId="77777777" w:rsidR="002D7553" w:rsidRPr="00BB0A44" w:rsidRDefault="002D7553" w:rsidP="00BB0A44">
            <w:pPr>
              <w:rPr>
                <w:sz w:val="21"/>
                <w:szCs w:val="21"/>
              </w:rPr>
            </w:pPr>
            <w:r w:rsidRPr="00BB0A44">
              <w:rPr>
                <w:rFonts w:eastAsia="Helvetica Neue"/>
                <w:sz w:val="21"/>
                <w:szCs w:val="21"/>
              </w:rPr>
              <w:t>1</w:t>
            </w:r>
          </w:p>
        </w:tc>
        <w:tc>
          <w:tcPr>
            <w:tcW w:w="2520" w:type="dxa"/>
            <w:tcBorders>
              <w:top w:val="single" w:sz="4" w:space="0" w:color="auto"/>
            </w:tcBorders>
          </w:tcPr>
          <w:p w14:paraId="14B557B6" w14:textId="77777777" w:rsidR="002D7553" w:rsidRPr="00BB0A44" w:rsidRDefault="002D7553" w:rsidP="00BB0A44">
            <w:pPr>
              <w:rPr>
                <w:sz w:val="21"/>
                <w:szCs w:val="21"/>
              </w:rPr>
            </w:pPr>
            <w:proofErr w:type="spellStart"/>
            <w:r w:rsidRPr="00BB0A44">
              <w:rPr>
                <w:rFonts w:eastAsia="Helvetica Neue"/>
                <w:sz w:val="21"/>
                <w:szCs w:val="21"/>
              </w:rPr>
              <w:t>enrollee_id</w:t>
            </w:r>
            <w:proofErr w:type="spellEnd"/>
          </w:p>
        </w:tc>
        <w:tc>
          <w:tcPr>
            <w:tcW w:w="3420" w:type="dxa"/>
            <w:tcBorders>
              <w:top w:val="single" w:sz="4" w:space="0" w:color="auto"/>
            </w:tcBorders>
          </w:tcPr>
          <w:p w14:paraId="0BF29FD6" w14:textId="77777777" w:rsidR="002D7553" w:rsidRPr="00BB0A44" w:rsidRDefault="002D7553" w:rsidP="00BB0A44">
            <w:pPr>
              <w:rPr>
                <w:sz w:val="21"/>
                <w:szCs w:val="21"/>
              </w:rPr>
            </w:pPr>
            <w:r w:rsidRPr="00BB0A44">
              <w:rPr>
                <w:rFonts w:eastAsia="Helvetica Neue"/>
                <w:sz w:val="21"/>
                <w:szCs w:val="21"/>
              </w:rPr>
              <w:t>unique ID for enrollees</w:t>
            </w:r>
          </w:p>
        </w:tc>
        <w:tc>
          <w:tcPr>
            <w:tcW w:w="2525" w:type="dxa"/>
            <w:tcBorders>
              <w:top w:val="single" w:sz="4" w:space="0" w:color="auto"/>
            </w:tcBorders>
          </w:tcPr>
          <w:p w14:paraId="75EA897D" w14:textId="334D9C43" w:rsidR="00A612F6" w:rsidRPr="00927BDD" w:rsidRDefault="002D7553" w:rsidP="00BB0A44">
            <w:pPr>
              <w:rPr>
                <w:rFonts w:eastAsia="Helvetica Neue"/>
                <w:sz w:val="21"/>
                <w:szCs w:val="21"/>
              </w:rPr>
            </w:pPr>
            <w:r w:rsidRPr="00BB0A44">
              <w:rPr>
                <w:rFonts w:eastAsia="Helvetica Neue"/>
                <w:sz w:val="21"/>
                <w:szCs w:val="21"/>
              </w:rPr>
              <w:t>integer, 18359 unique values</w:t>
            </w:r>
          </w:p>
        </w:tc>
      </w:tr>
      <w:tr w:rsidR="00CE3C29" w:rsidRPr="00BB0A44" w14:paraId="56844F94" w14:textId="77777777" w:rsidTr="00A612F6">
        <w:tc>
          <w:tcPr>
            <w:tcW w:w="895" w:type="dxa"/>
          </w:tcPr>
          <w:p w14:paraId="1DFFE110" w14:textId="77777777" w:rsidR="002D7553" w:rsidRPr="00BB0A44" w:rsidRDefault="002D7553" w:rsidP="00BB0A44">
            <w:pPr>
              <w:rPr>
                <w:sz w:val="21"/>
                <w:szCs w:val="21"/>
              </w:rPr>
            </w:pPr>
            <w:r w:rsidRPr="00BB0A44">
              <w:rPr>
                <w:rFonts w:eastAsia="Helvetica Neue"/>
                <w:sz w:val="21"/>
                <w:szCs w:val="21"/>
              </w:rPr>
              <w:t>2</w:t>
            </w:r>
          </w:p>
        </w:tc>
        <w:tc>
          <w:tcPr>
            <w:tcW w:w="2520" w:type="dxa"/>
          </w:tcPr>
          <w:p w14:paraId="7C69D802" w14:textId="77777777" w:rsidR="002D7553" w:rsidRPr="00BB0A44" w:rsidRDefault="002D7553" w:rsidP="00BB0A44">
            <w:pPr>
              <w:rPr>
                <w:sz w:val="21"/>
                <w:szCs w:val="21"/>
              </w:rPr>
            </w:pPr>
            <w:r w:rsidRPr="00BB0A44">
              <w:rPr>
                <w:rFonts w:eastAsia="Helvetica Neue"/>
                <w:sz w:val="21"/>
                <w:szCs w:val="21"/>
              </w:rPr>
              <w:t>city</w:t>
            </w:r>
          </w:p>
        </w:tc>
        <w:tc>
          <w:tcPr>
            <w:tcW w:w="3420" w:type="dxa"/>
          </w:tcPr>
          <w:p w14:paraId="0390C396" w14:textId="77777777" w:rsidR="002D7553" w:rsidRPr="00BB0A44" w:rsidRDefault="002D7553" w:rsidP="00BB0A44">
            <w:pPr>
              <w:rPr>
                <w:sz w:val="21"/>
                <w:szCs w:val="21"/>
              </w:rPr>
            </w:pPr>
            <w:r w:rsidRPr="00BB0A44">
              <w:rPr>
                <w:rFonts w:eastAsia="Helvetica Neue"/>
                <w:sz w:val="21"/>
                <w:szCs w:val="21"/>
              </w:rPr>
              <w:t>city code</w:t>
            </w:r>
          </w:p>
        </w:tc>
        <w:tc>
          <w:tcPr>
            <w:tcW w:w="2525" w:type="dxa"/>
          </w:tcPr>
          <w:p w14:paraId="63ABF289" w14:textId="77777777" w:rsidR="002D7553" w:rsidRPr="00BB0A44" w:rsidRDefault="002D7553" w:rsidP="00BB0A44">
            <w:pPr>
              <w:rPr>
                <w:sz w:val="21"/>
                <w:szCs w:val="21"/>
              </w:rPr>
            </w:pPr>
            <w:r w:rsidRPr="00BB0A44">
              <w:rPr>
                <w:rFonts w:eastAsia="Helvetica Neue"/>
                <w:sz w:val="21"/>
                <w:szCs w:val="21"/>
              </w:rPr>
              <w:t>object, 123 unique values</w:t>
            </w:r>
          </w:p>
        </w:tc>
      </w:tr>
      <w:tr w:rsidR="00A612F6" w:rsidRPr="00BB0A44" w14:paraId="606B7608" w14:textId="77777777" w:rsidTr="00A612F6">
        <w:tc>
          <w:tcPr>
            <w:tcW w:w="895" w:type="dxa"/>
          </w:tcPr>
          <w:p w14:paraId="1CC356A1" w14:textId="77777777" w:rsidR="00A612F6" w:rsidRPr="00BB0A44" w:rsidRDefault="00A612F6" w:rsidP="00BB0A44">
            <w:pPr>
              <w:rPr>
                <w:rFonts w:eastAsia="Helvetica Neue"/>
                <w:sz w:val="21"/>
                <w:szCs w:val="21"/>
              </w:rPr>
            </w:pPr>
          </w:p>
        </w:tc>
        <w:tc>
          <w:tcPr>
            <w:tcW w:w="2520" w:type="dxa"/>
          </w:tcPr>
          <w:p w14:paraId="0CDF32B6" w14:textId="77777777" w:rsidR="00A612F6" w:rsidRPr="00BB0A44" w:rsidRDefault="00A612F6" w:rsidP="00BB0A44">
            <w:pPr>
              <w:rPr>
                <w:rFonts w:eastAsia="Helvetica Neue"/>
                <w:sz w:val="21"/>
                <w:szCs w:val="21"/>
              </w:rPr>
            </w:pPr>
          </w:p>
        </w:tc>
        <w:tc>
          <w:tcPr>
            <w:tcW w:w="3420" w:type="dxa"/>
          </w:tcPr>
          <w:p w14:paraId="69A929E2" w14:textId="77777777" w:rsidR="00A612F6" w:rsidRPr="00BB0A44" w:rsidRDefault="00A612F6" w:rsidP="00BB0A44">
            <w:pPr>
              <w:rPr>
                <w:rFonts w:eastAsia="Helvetica Neue"/>
                <w:sz w:val="21"/>
                <w:szCs w:val="21"/>
              </w:rPr>
            </w:pPr>
          </w:p>
        </w:tc>
        <w:tc>
          <w:tcPr>
            <w:tcW w:w="2525" w:type="dxa"/>
          </w:tcPr>
          <w:p w14:paraId="19B8C508" w14:textId="77777777" w:rsidR="00A612F6" w:rsidRPr="00BB0A44" w:rsidRDefault="00A612F6" w:rsidP="00BB0A44">
            <w:pPr>
              <w:rPr>
                <w:rFonts w:eastAsia="Helvetica Neue"/>
                <w:sz w:val="21"/>
                <w:szCs w:val="21"/>
              </w:rPr>
            </w:pPr>
          </w:p>
        </w:tc>
      </w:tr>
      <w:tr w:rsidR="00CE3C29" w:rsidRPr="00BB0A44" w14:paraId="1A905E78" w14:textId="77777777" w:rsidTr="00A612F6">
        <w:tc>
          <w:tcPr>
            <w:tcW w:w="895" w:type="dxa"/>
          </w:tcPr>
          <w:p w14:paraId="2CEDCA7E" w14:textId="77777777" w:rsidR="002D7553" w:rsidRPr="00BB0A44" w:rsidRDefault="002D7553" w:rsidP="00BB0A44">
            <w:pPr>
              <w:rPr>
                <w:sz w:val="21"/>
                <w:szCs w:val="21"/>
              </w:rPr>
            </w:pPr>
            <w:r w:rsidRPr="00BB0A44">
              <w:rPr>
                <w:rFonts w:eastAsia="Helvetica Neue"/>
                <w:sz w:val="21"/>
                <w:szCs w:val="21"/>
              </w:rPr>
              <w:t>3</w:t>
            </w:r>
          </w:p>
        </w:tc>
        <w:tc>
          <w:tcPr>
            <w:tcW w:w="2520" w:type="dxa"/>
          </w:tcPr>
          <w:p w14:paraId="397E0290" w14:textId="77777777" w:rsidR="002D7553" w:rsidRPr="00BB0A44" w:rsidRDefault="002D7553" w:rsidP="00BB0A44">
            <w:pPr>
              <w:rPr>
                <w:sz w:val="21"/>
                <w:szCs w:val="21"/>
              </w:rPr>
            </w:pPr>
            <w:proofErr w:type="spellStart"/>
            <w:r w:rsidRPr="00BB0A44">
              <w:rPr>
                <w:rFonts w:eastAsia="Helvetica Neue"/>
                <w:sz w:val="21"/>
                <w:szCs w:val="21"/>
              </w:rPr>
              <w:t>city_development_index</w:t>
            </w:r>
            <w:proofErr w:type="spellEnd"/>
          </w:p>
        </w:tc>
        <w:tc>
          <w:tcPr>
            <w:tcW w:w="3420" w:type="dxa"/>
          </w:tcPr>
          <w:p w14:paraId="32353065" w14:textId="44D0E7B5" w:rsidR="002D7553" w:rsidRPr="00BB0A44" w:rsidRDefault="00A612F6" w:rsidP="00BB0A44">
            <w:pPr>
              <w:rPr>
                <w:sz w:val="21"/>
                <w:szCs w:val="21"/>
              </w:rPr>
            </w:pPr>
            <w:r>
              <w:rPr>
                <w:rFonts w:eastAsia="Helvetica Neue"/>
                <w:sz w:val="21"/>
                <w:szCs w:val="21"/>
              </w:rPr>
              <w:t>d</w:t>
            </w:r>
            <w:r w:rsidR="002D7553" w:rsidRPr="00BB0A44">
              <w:rPr>
                <w:rFonts w:eastAsia="Helvetica Neue"/>
                <w:sz w:val="21"/>
                <w:szCs w:val="21"/>
              </w:rPr>
              <w:t xml:space="preserve">evelopment index of the city </w:t>
            </w:r>
            <w:r w:rsidRPr="00BB0A44">
              <w:rPr>
                <w:rFonts w:eastAsia="Helvetica Neue"/>
                <w:sz w:val="21"/>
                <w:szCs w:val="21"/>
              </w:rPr>
              <w:t>(scaled)</w:t>
            </w:r>
          </w:p>
        </w:tc>
        <w:tc>
          <w:tcPr>
            <w:tcW w:w="2525" w:type="dxa"/>
          </w:tcPr>
          <w:p w14:paraId="3D8E639D" w14:textId="7230A90D" w:rsidR="00A612F6" w:rsidRPr="00A612F6" w:rsidRDefault="00A612F6" w:rsidP="00BB0A44">
            <w:pPr>
              <w:rPr>
                <w:rFonts w:eastAsia="Helvetica Neue"/>
                <w:sz w:val="21"/>
                <w:szCs w:val="21"/>
              </w:rPr>
            </w:pPr>
            <w:r>
              <w:rPr>
                <w:rFonts w:eastAsia="Helvetica Neue"/>
                <w:sz w:val="21"/>
                <w:szCs w:val="21"/>
              </w:rPr>
              <w:t xml:space="preserve">float, </w:t>
            </w:r>
            <w:r w:rsidR="002D7553" w:rsidRPr="00BB0A44">
              <w:rPr>
                <w:rFonts w:eastAsia="Helvetica Neue"/>
                <w:sz w:val="21"/>
                <w:szCs w:val="21"/>
              </w:rPr>
              <w:t>93 unique values</w:t>
            </w:r>
          </w:p>
        </w:tc>
      </w:tr>
      <w:tr w:rsidR="00CE3C29" w:rsidRPr="00BB0A44" w14:paraId="72ECCF25" w14:textId="77777777" w:rsidTr="00A612F6">
        <w:tc>
          <w:tcPr>
            <w:tcW w:w="895" w:type="dxa"/>
          </w:tcPr>
          <w:p w14:paraId="2F84F2AB" w14:textId="77777777" w:rsidR="002D7553" w:rsidRPr="00BB0A44" w:rsidRDefault="002D7553" w:rsidP="00BB0A44">
            <w:pPr>
              <w:rPr>
                <w:sz w:val="21"/>
                <w:szCs w:val="21"/>
              </w:rPr>
            </w:pPr>
            <w:r w:rsidRPr="00BB0A44">
              <w:rPr>
                <w:rFonts w:eastAsia="Helvetica Neue"/>
                <w:sz w:val="21"/>
                <w:szCs w:val="21"/>
              </w:rPr>
              <w:t>4</w:t>
            </w:r>
          </w:p>
        </w:tc>
        <w:tc>
          <w:tcPr>
            <w:tcW w:w="2520" w:type="dxa"/>
          </w:tcPr>
          <w:p w14:paraId="1A5E5221" w14:textId="77777777" w:rsidR="002D7553" w:rsidRPr="00BB0A44" w:rsidRDefault="002D7553" w:rsidP="00BB0A44">
            <w:pPr>
              <w:rPr>
                <w:sz w:val="21"/>
                <w:szCs w:val="21"/>
              </w:rPr>
            </w:pPr>
            <w:r w:rsidRPr="00BB0A44">
              <w:rPr>
                <w:rFonts w:eastAsia="Helvetica Neue"/>
                <w:sz w:val="21"/>
                <w:szCs w:val="21"/>
              </w:rPr>
              <w:t>gender</w:t>
            </w:r>
          </w:p>
        </w:tc>
        <w:tc>
          <w:tcPr>
            <w:tcW w:w="3420" w:type="dxa"/>
          </w:tcPr>
          <w:p w14:paraId="2F8184D2" w14:textId="77777777" w:rsidR="002D7553" w:rsidRPr="00BB0A44" w:rsidRDefault="002D7553" w:rsidP="00BB0A44">
            <w:pPr>
              <w:rPr>
                <w:sz w:val="21"/>
                <w:szCs w:val="21"/>
              </w:rPr>
            </w:pPr>
            <w:r w:rsidRPr="00BB0A44">
              <w:rPr>
                <w:rFonts w:eastAsia="Helvetica Neue"/>
                <w:sz w:val="21"/>
                <w:szCs w:val="21"/>
              </w:rPr>
              <w:t>gender</w:t>
            </w:r>
          </w:p>
        </w:tc>
        <w:tc>
          <w:tcPr>
            <w:tcW w:w="2525" w:type="dxa"/>
          </w:tcPr>
          <w:p w14:paraId="6B0A0F10" w14:textId="77777777" w:rsidR="002D7553" w:rsidRDefault="002D7553" w:rsidP="00BB0A44">
            <w:pPr>
              <w:rPr>
                <w:rFonts w:eastAsia="Helvetica Neue"/>
                <w:sz w:val="21"/>
                <w:szCs w:val="21"/>
              </w:rPr>
            </w:pPr>
            <w:r w:rsidRPr="00BB0A44">
              <w:rPr>
                <w:rFonts w:eastAsia="Helvetica Neue"/>
                <w:sz w:val="21"/>
                <w:szCs w:val="21"/>
              </w:rPr>
              <w:t>object, 3 unique values</w:t>
            </w:r>
          </w:p>
          <w:p w14:paraId="16D1350C" w14:textId="6FF37CDD" w:rsidR="00A612F6" w:rsidRPr="00BB0A44" w:rsidRDefault="00A612F6" w:rsidP="00BB0A44">
            <w:pPr>
              <w:rPr>
                <w:sz w:val="21"/>
                <w:szCs w:val="21"/>
              </w:rPr>
            </w:pPr>
          </w:p>
        </w:tc>
      </w:tr>
      <w:tr w:rsidR="00CE3C29" w:rsidRPr="00BB0A44" w14:paraId="12A656E8" w14:textId="77777777" w:rsidTr="00A612F6">
        <w:tc>
          <w:tcPr>
            <w:tcW w:w="895" w:type="dxa"/>
          </w:tcPr>
          <w:p w14:paraId="01D3AAB8" w14:textId="77777777" w:rsidR="002D7553" w:rsidRPr="00BB0A44" w:rsidRDefault="002D7553" w:rsidP="00BB0A44">
            <w:pPr>
              <w:rPr>
                <w:sz w:val="21"/>
                <w:szCs w:val="21"/>
              </w:rPr>
            </w:pPr>
            <w:r w:rsidRPr="00BB0A44">
              <w:rPr>
                <w:rFonts w:eastAsia="Helvetica Neue"/>
                <w:sz w:val="21"/>
                <w:szCs w:val="21"/>
              </w:rPr>
              <w:t>5</w:t>
            </w:r>
          </w:p>
        </w:tc>
        <w:tc>
          <w:tcPr>
            <w:tcW w:w="2520" w:type="dxa"/>
          </w:tcPr>
          <w:p w14:paraId="3048F417" w14:textId="0835B6F9" w:rsidR="002D7553" w:rsidRPr="00BB0A44" w:rsidRDefault="002D7553" w:rsidP="00BB0A44">
            <w:pPr>
              <w:rPr>
                <w:sz w:val="21"/>
                <w:szCs w:val="21"/>
              </w:rPr>
            </w:pPr>
            <w:proofErr w:type="spellStart"/>
            <w:r w:rsidRPr="00BB0A44">
              <w:rPr>
                <w:rFonts w:eastAsia="Helvetica Neue"/>
                <w:sz w:val="21"/>
                <w:szCs w:val="21"/>
              </w:rPr>
              <w:t>relevent</w:t>
            </w:r>
            <w:proofErr w:type="spellEnd"/>
            <w:r w:rsidR="009F7118">
              <w:rPr>
                <w:rStyle w:val="FootnoteReference"/>
                <w:rFonts w:eastAsia="Helvetica Neue"/>
                <w:sz w:val="21"/>
                <w:szCs w:val="21"/>
              </w:rPr>
              <w:footnoteReference w:id="1"/>
            </w:r>
            <w:r w:rsidRPr="00BB0A44">
              <w:rPr>
                <w:rFonts w:eastAsia="Helvetica Neue"/>
                <w:sz w:val="21"/>
                <w:szCs w:val="21"/>
              </w:rPr>
              <w:t>_experience</w:t>
            </w:r>
          </w:p>
        </w:tc>
        <w:tc>
          <w:tcPr>
            <w:tcW w:w="3420" w:type="dxa"/>
          </w:tcPr>
          <w:p w14:paraId="79C8E661" w14:textId="77777777" w:rsidR="002D7553" w:rsidRPr="00BB0A44" w:rsidRDefault="002D7553" w:rsidP="00BB0A44">
            <w:pPr>
              <w:rPr>
                <w:sz w:val="21"/>
                <w:szCs w:val="21"/>
              </w:rPr>
            </w:pPr>
            <w:r w:rsidRPr="00BB0A44">
              <w:rPr>
                <w:rFonts w:eastAsia="Helvetica Neue"/>
                <w:sz w:val="21"/>
                <w:szCs w:val="21"/>
              </w:rPr>
              <w:t>relevant experience in analytics, data science</w:t>
            </w:r>
          </w:p>
        </w:tc>
        <w:tc>
          <w:tcPr>
            <w:tcW w:w="2525" w:type="dxa"/>
          </w:tcPr>
          <w:p w14:paraId="2B3B07C8" w14:textId="77777777" w:rsidR="002D7553" w:rsidRPr="00BB0A44" w:rsidRDefault="002D7553" w:rsidP="00BB0A44">
            <w:pPr>
              <w:rPr>
                <w:sz w:val="21"/>
                <w:szCs w:val="21"/>
              </w:rPr>
            </w:pPr>
            <w:r w:rsidRPr="00BB0A44">
              <w:rPr>
                <w:rFonts w:eastAsia="Helvetica Neue"/>
                <w:sz w:val="21"/>
                <w:szCs w:val="21"/>
              </w:rPr>
              <w:t>object, 2 unique values</w:t>
            </w:r>
          </w:p>
        </w:tc>
      </w:tr>
      <w:tr w:rsidR="00CE3C29" w:rsidRPr="00BB0A44" w14:paraId="3634C7D0" w14:textId="77777777" w:rsidTr="00A612F6">
        <w:tc>
          <w:tcPr>
            <w:tcW w:w="895" w:type="dxa"/>
          </w:tcPr>
          <w:p w14:paraId="1260AE31" w14:textId="77777777" w:rsidR="002D7553" w:rsidRPr="00BB0A44" w:rsidRDefault="002D7553" w:rsidP="00BB0A44">
            <w:pPr>
              <w:rPr>
                <w:sz w:val="21"/>
                <w:szCs w:val="21"/>
              </w:rPr>
            </w:pPr>
            <w:r w:rsidRPr="00BB0A44">
              <w:rPr>
                <w:rFonts w:eastAsia="Helvetica Neue"/>
                <w:sz w:val="21"/>
                <w:szCs w:val="21"/>
              </w:rPr>
              <w:t>6</w:t>
            </w:r>
          </w:p>
        </w:tc>
        <w:tc>
          <w:tcPr>
            <w:tcW w:w="2520" w:type="dxa"/>
          </w:tcPr>
          <w:p w14:paraId="22075236" w14:textId="77777777" w:rsidR="002D7553" w:rsidRPr="00BB0A44" w:rsidRDefault="002D7553" w:rsidP="00BB0A44">
            <w:pPr>
              <w:rPr>
                <w:sz w:val="21"/>
                <w:szCs w:val="21"/>
              </w:rPr>
            </w:pPr>
            <w:proofErr w:type="spellStart"/>
            <w:r w:rsidRPr="00BB0A44">
              <w:rPr>
                <w:rFonts w:eastAsia="Helvetica Neue"/>
                <w:sz w:val="21"/>
                <w:szCs w:val="21"/>
              </w:rPr>
              <w:t>enrolled_university</w:t>
            </w:r>
            <w:proofErr w:type="spellEnd"/>
          </w:p>
        </w:tc>
        <w:tc>
          <w:tcPr>
            <w:tcW w:w="3420" w:type="dxa"/>
          </w:tcPr>
          <w:p w14:paraId="0DE9B53E" w14:textId="77777777" w:rsidR="002D7553" w:rsidRPr="00BB0A44" w:rsidRDefault="002D7553" w:rsidP="00BB0A44">
            <w:pPr>
              <w:rPr>
                <w:sz w:val="21"/>
                <w:szCs w:val="21"/>
              </w:rPr>
            </w:pPr>
            <w:r w:rsidRPr="00BB0A44">
              <w:rPr>
                <w:rFonts w:eastAsia="Helvetica Neue"/>
                <w:sz w:val="21"/>
                <w:szCs w:val="21"/>
              </w:rPr>
              <w:t>type of University course enrolled if any</w:t>
            </w:r>
          </w:p>
        </w:tc>
        <w:tc>
          <w:tcPr>
            <w:tcW w:w="2525" w:type="dxa"/>
          </w:tcPr>
          <w:p w14:paraId="59DAB3E9" w14:textId="77777777" w:rsidR="002D7553" w:rsidRPr="00BB0A44" w:rsidRDefault="002D7553" w:rsidP="00BB0A44">
            <w:pPr>
              <w:rPr>
                <w:sz w:val="21"/>
                <w:szCs w:val="21"/>
              </w:rPr>
            </w:pPr>
            <w:r w:rsidRPr="00BB0A44">
              <w:rPr>
                <w:rFonts w:eastAsia="Helvetica Neue"/>
                <w:sz w:val="21"/>
                <w:szCs w:val="21"/>
              </w:rPr>
              <w:t>object, 3 unique values</w:t>
            </w:r>
          </w:p>
        </w:tc>
      </w:tr>
      <w:tr w:rsidR="00CE3C29" w:rsidRPr="00BB0A44" w14:paraId="4060A3E3" w14:textId="77777777" w:rsidTr="00A612F6">
        <w:tc>
          <w:tcPr>
            <w:tcW w:w="895" w:type="dxa"/>
          </w:tcPr>
          <w:p w14:paraId="21E24C0F" w14:textId="77777777" w:rsidR="002D7553" w:rsidRPr="00BB0A44" w:rsidRDefault="002D7553" w:rsidP="00BB0A44">
            <w:pPr>
              <w:rPr>
                <w:sz w:val="21"/>
                <w:szCs w:val="21"/>
              </w:rPr>
            </w:pPr>
            <w:r w:rsidRPr="00BB0A44">
              <w:rPr>
                <w:rFonts w:eastAsia="Helvetica Neue"/>
                <w:sz w:val="21"/>
                <w:szCs w:val="21"/>
              </w:rPr>
              <w:t>7</w:t>
            </w:r>
          </w:p>
        </w:tc>
        <w:tc>
          <w:tcPr>
            <w:tcW w:w="2520" w:type="dxa"/>
          </w:tcPr>
          <w:p w14:paraId="018C9898" w14:textId="77777777" w:rsidR="002D7553" w:rsidRPr="00BB0A44" w:rsidRDefault="002D7553" w:rsidP="00BB0A44">
            <w:pPr>
              <w:rPr>
                <w:sz w:val="21"/>
                <w:szCs w:val="21"/>
              </w:rPr>
            </w:pPr>
            <w:proofErr w:type="spellStart"/>
            <w:r w:rsidRPr="00BB0A44">
              <w:rPr>
                <w:rFonts w:eastAsia="Helvetica Neue"/>
                <w:sz w:val="21"/>
                <w:szCs w:val="21"/>
              </w:rPr>
              <w:t>education_level</w:t>
            </w:r>
            <w:proofErr w:type="spellEnd"/>
          </w:p>
        </w:tc>
        <w:tc>
          <w:tcPr>
            <w:tcW w:w="3420" w:type="dxa"/>
          </w:tcPr>
          <w:p w14:paraId="09C6BB17" w14:textId="77777777" w:rsidR="002D7553" w:rsidRPr="00BB0A44" w:rsidRDefault="002D7553" w:rsidP="00BB0A44">
            <w:pPr>
              <w:rPr>
                <w:sz w:val="21"/>
                <w:szCs w:val="21"/>
              </w:rPr>
            </w:pPr>
            <w:r w:rsidRPr="00BB0A44">
              <w:rPr>
                <w:rFonts w:eastAsia="Helvetica Neue"/>
                <w:sz w:val="21"/>
                <w:szCs w:val="21"/>
              </w:rPr>
              <w:t>education level</w:t>
            </w:r>
          </w:p>
        </w:tc>
        <w:tc>
          <w:tcPr>
            <w:tcW w:w="2525" w:type="dxa"/>
          </w:tcPr>
          <w:p w14:paraId="5DC8ADFB" w14:textId="77777777" w:rsidR="002D7553" w:rsidRDefault="002D7553" w:rsidP="00BB0A44">
            <w:pPr>
              <w:rPr>
                <w:rFonts w:eastAsia="Helvetica Neue"/>
                <w:sz w:val="21"/>
                <w:szCs w:val="21"/>
              </w:rPr>
            </w:pPr>
            <w:r w:rsidRPr="00BB0A44">
              <w:rPr>
                <w:rFonts w:eastAsia="Helvetica Neue"/>
                <w:sz w:val="21"/>
                <w:szCs w:val="21"/>
              </w:rPr>
              <w:t>object, 5 unique values</w:t>
            </w:r>
          </w:p>
          <w:p w14:paraId="280419DB" w14:textId="7BF0BE7D" w:rsidR="00A612F6" w:rsidRPr="00BB0A44" w:rsidRDefault="00A612F6" w:rsidP="00BB0A44">
            <w:pPr>
              <w:rPr>
                <w:sz w:val="21"/>
                <w:szCs w:val="21"/>
              </w:rPr>
            </w:pPr>
          </w:p>
        </w:tc>
      </w:tr>
      <w:tr w:rsidR="00CE3C29" w:rsidRPr="00BB0A44" w14:paraId="51EB414D" w14:textId="77777777" w:rsidTr="00A612F6">
        <w:tc>
          <w:tcPr>
            <w:tcW w:w="895" w:type="dxa"/>
          </w:tcPr>
          <w:p w14:paraId="567C1BEF" w14:textId="77777777" w:rsidR="002D7553" w:rsidRPr="00BB0A44" w:rsidRDefault="002D7553" w:rsidP="00BB0A44">
            <w:pPr>
              <w:rPr>
                <w:sz w:val="21"/>
                <w:szCs w:val="21"/>
              </w:rPr>
            </w:pPr>
            <w:r w:rsidRPr="00BB0A44">
              <w:rPr>
                <w:rFonts w:eastAsia="Helvetica Neue"/>
                <w:sz w:val="21"/>
                <w:szCs w:val="21"/>
              </w:rPr>
              <w:t>8</w:t>
            </w:r>
          </w:p>
        </w:tc>
        <w:tc>
          <w:tcPr>
            <w:tcW w:w="2520" w:type="dxa"/>
          </w:tcPr>
          <w:p w14:paraId="72488786" w14:textId="77777777" w:rsidR="002D7553" w:rsidRPr="00BB0A44" w:rsidRDefault="002D7553" w:rsidP="00BB0A44">
            <w:pPr>
              <w:rPr>
                <w:sz w:val="21"/>
                <w:szCs w:val="21"/>
              </w:rPr>
            </w:pPr>
            <w:proofErr w:type="spellStart"/>
            <w:r w:rsidRPr="00BB0A44">
              <w:rPr>
                <w:rFonts w:eastAsia="Helvetica Neue"/>
                <w:sz w:val="21"/>
                <w:szCs w:val="21"/>
              </w:rPr>
              <w:t>major_discipline</w:t>
            </w:r>
            <w:proofErr w:type="spellEnd"/>
          </w:p>
        </w:tc>
        <w:tc>
          <w:tcPr>
            <w:tcW w:w="3420" w:type="dxa"/>
          </w:tcPr>
          <w:p w14:paraId="63840881" w14:textId="77777777" w:rsidR="002D7553" w:rsidRPr="00BB0A44" w:rsidRDefault="002D7553" w:rsidP="00BB0A44">
            <w:pPr>
              <w:rPr>
                <w:sz w:val="21"/>
                <w:szCs w:val="21"/>
              </w:rPr>
            </w:pPr>
            <w:r w:rsidRPr="00BB0A44">
              <w:rPr>
                <w:rFonts w:eastAsia="Helvetica Neue"/>
                <w:sz w:val="21"/>
                <w:szCs w:val="21"/>
              </w:rPr>
              <w:t>major discipline</w:t>
            </w:r>
          </w:p>
        </w:tc>
        <w:tc>
          <w:tcPr>
            <w:tcW w:w="2525" w:type="dxa"/>
          </w:tcPr>
          <w:p w14:paraId="587AFAA9" w14:textId="77777777" w:rsidR="002D7553" w:rsidRDefault="002D7553" w:rsidP="00BB0A44">
            <w:pPr>
              <w:rPr>
                <w:rFonts w:eastAsia="Helvetica Neue"/>
                <w:sz w:val="21"/>
                <w:szCs w:val="21"/>
              </w:rPr>
            </w:pPr>
            <w:r w:rsidRPr="00BB0A44">
              <w:rPr>
                <w:rFonts w:eastAsia="Helvetica Neue"/>
                <w:sz w:val="21"/>
                <w:szCs w:val="21"/>
              </w:rPr>
              <w:t>object, 6 unique values</w:t>
            </w:r>
          </w:p>
          <w:p w14:paraId="5B471B32" w14:textId="76C757AA" w:rsidR="00A612F6" w:rsidRPr="00BB0A44" w:rsidRDefault="00A612F6" w:rsidP="00BB0A44">
            <w:pPr>
              <w:rPr>
                <w:sz w:val="21"/>
                <w:szCs w:val="21"/>
              </w:rPr>
            </w:pPr>
          </w:p>
        </w:tc>
      </w:tr>
      <w:tr w:rsidR="00CE3C29" w:rsidRPr="00BB0A44" w14:paraId="6C978917" w14:textId="77777777" w:rsidTr="00A612F6">
        <w:tc>
          <w:tcPr>
            <w:tcW w:w="895" w:type="dxa"/>
          </w:tcPr>
          <w:p w14:paraId="493515A4" w14:textId="77777777" w:rsidR="002D7553" w:rsidRPr="00BB0A44" w:rsidRDefault="002D7553" w:rsidP="00BB0A44">
            <w:pPr>
              <w:rPr>
                <w:sz w:val="21"/>
                <w:szCs w:val="21"/>
              </w:rPr>
            </w:pPr>
            <w:r w:rsidRPr="00BB0A44">
              <w:rPr>
                <w:rFonts w:eastAsia="Helvetica Neue"/>
                <w:sz w:val="21"/>
                <w:szCs w:val="21"/>
              </w:rPr>
              <w:t>9</w:t>
            </w:r>
          </w:p>
        </w:tc>
        <w:tc>
          <w:tcPr>
            <w:tcW w:w="2520" w:type="dxa"/>
          </w:tcPr>
          <w:p w14:paraId="148C1949" w14:textId="77777777" w:rsidR="002D7553" w:rsidRPr="00BB0A44" w:rsidRDefault="002D7553" w:rsidP="00BB0A44">
            <w:pPr>
              <w:rPr>
                <w:sz w:val="21"/>
                <w:szCs w:val="21"/>
              </w:rPr>
            </w:pPr>
            <w:r w:rsidRPr="00BB0A44">
              <w:rPr>
                <w:rFonts w:eastAsia="Helvetica Neue"/>
                <w:sz w:val="21"/>
                <w:szCs w:val="21"/>
              </w:rPr>
              <w:t>experience</w:t>
            </w:r>
          </w:p>
        </w:tc>
        <w:tc>
          <w:tcPr>
            <w:tcW w:w="3420" w:type="dxa"/>
          </w:tcPr>
          <w:p w14:paraId="5DB2BDCA" w14:textId="77777777" w:rsidR="002D7553" w:rsidRPr="00BB0A44" w:rsidRDefault="002D7553" w:rsidP="00BB0A44">
            <w:pPr>
              <w:rPr>
                <w:sz w:val="21"/>
                <w:szCs w:val="21"/>
              </w:rPr>
            </w:pPr>
            <w:r w:rsidRPr="00BB0A44">
              <w:rPr>
                <w:rFonts w:eastAsia="Helvetica Neue"/>
                <w:sz w:val="21"/>
                <w:szCs w:val="21"/>
              </w:rPr>
              <w:t>total working experience in years</w:t>
            </w:r>
          </w:p>
        </w:tc>
        <w:tc>
          <w:tcPr>
            <w:tcW w:w="2525" w:type="dxa"/>
          </w:tcPr>
          <w:p w14:paraId="6BF07066" w14:textId="77777777" w:rsidR="002D7553" w:rsidRDefault="002D7553" w:rsidP="00BB0A44">
            <w:pPr>
              <w:rPr>
                <w:rFonts w:eastAsia="Helvetica Neue"/>
                <w:sz w:val="21"/>
                <w:szCs w:val="21"/>
              </w:rPr>
            </w:pPr>
            <w:r w:rsidRPr="00BB0A44">
              <w:rPr>
                <w:rFonts w:eastAsia="Helvetica Neue"/>
                <w:sz w:val="21"/>
                <w:szCs w:val="21"/>
              </w:rPr>
              <w:t>object, 22 unique values</w:t>
            </w:r>
          </w:p>
          <w:p w14:paraId="2D27D808" w14:textId="00EF0070" w:rsidR="00A612F6" w:rsidRPr="00BB0A44" w:rsidRDefault="00A612F6" w:rsidP="00BB0A44">
            <w:pPr>
              <w:rPr>
                <w:sz w:val="21"/>
                <w:szCs w:val="21"/>
              </w:rPr>
            </w:pPr>
          </w:p>
        </w:tc>
      </w:tr>
      <w:tr w:rsidR="00CE3C29" w:rsidRPr="00BB0A44" w14:paraId="4B1B467A" w14:textId="77777777" w:rsidTr="00A612F6">
        <w:tc>
          <w:tcPr>
            <w:tcW w:w="895" w:type="dxa"/>
          </w:tcPr>
          <w:p w14:paraId="0C731D90" w14:textId="77777777" w:rsidR="002D7553" w:rsidRPr="00BB0A44" w:rsidRDefault="002D7553" w:rsidP="00BB0A44">
            <w:pPr>
              <w:rPr>
                <w:sz w:val="21"/>
                <w:szCs w:val="21"/>
              </w:rPr>
            </w:pPr>
            <w:r w:rsidRPr="00BB0A44">
              <w:rPr>
                <w:rFonts w:eastAsia="Helvetica Neue"/>
                <w:sz w:val="21"/>
                <w:szCs w:val="21"/>
              </w:rPr>
              <w:t>10</w:t>
            </w:r>
          </w:p>
        </w:tc>
        <w:tc>
          <w:tcPr>
            <w:tcW w:w="2520" w:type="dxa"/>
          </w:tcPr>
          <w:p w14:paraId="3741C77F" w14:textId="77777777" w:rsidR="002D7553" w:rsidRPr="00BB0A44" w:rsidRDefault="002D7553" w:rsidP="00BB0A44">
            <w:pPr>
              <w:rPr>
                <w:sz w:val="21"/>
                <w:szCs w:val="21"/>
              </w:rPr>
            </w:pPr>
            <w:proofErr w:type="spellStart"/>
            <w:r w:rsidRPr="00BB0A44">
              <w:rPr>
                <w:rFonts w:eastAsia="Helvetica Neue"/>
                <w:sz w:val="21"/>
                <w:szCs w:val="21"/>
              </w:rPr>
              <w:t>company_size</w:t>
            </w:r>
            <w:proofErr w:type="spellEnd"/>
          </w:p>
        </w:tc>
        <w:tc>
          <w:tcPr>
            <w:tcW w:w="3420" w:type="dxa"/>
          </w:tcPr>
          <w:p w14:paraId="718F3717" w14:textId="77777777" w:rsidR="002D7553" w:rsidRPr="00BB0A44" w:rsidRDefault="002D7553" w:rsidP="00BB0A44">
            <w:pPr>
              <w:rPr>
                <w:sz w:val="21"/>
                <w:szCs w:val="21"/>
              </w:rPr>
            </w:pPr>
            <w:r w:rsidRPr="00BB0A44">
              <w:rPr>
                <w:rFonts w:eastAsia="Helvetica Neue"/>
                <w:sz w:val="21"/>
                <w:szCs w:val="21"/>
              </w:rPr>
              <w:t>number of employees in current employer's company</w:t>
            </w:r>
          </w:p>
        </w:tc>
        <w:tc>
          <w:tcPr>
            <w:tcW w:w="2525" w:type="dxa"/>
          </w:tcPr>
          <w:p w14:paraId="1E415309" w14:textId="77777777" w:rsidR="002D7553" w:rsidRPr="00BB0A44" w:rsidRDefault="002D7553" w:rsidP="00BB0A44">
            <w:pPr>
              <w:rPr>
                <w:sz w:val="21"/>
                <w:szCs w:val="21"/>
              </w:rPr>
            </w:pPr>
            <w:r w:rsidRPr="00BB0A44">
              <w:rPr>
                <w:rFonts w:eastAsia="Helvetica Neue"/>
                <w:sz w:val="21"/>
                <w:szCs w:val="21"/>
              </w:rPr>
              <w:t>object, 8 unique values</w:t>
            </w:r>
          </w:p>
        </w:tc>
      </w:tr>
      <w:tr w:rsidR="00CE3C29" w:rsidRPr="00BB0A44" w14:paraId="2C80E155" w14:textId="77777777" w:rsidTr="00A612F6">
        <w:tc>
          <w:tcPr>
            <w:tcW w:w="895" w:type="dxa"/>
          </w:tcPr>
          <w:p w14:paraId="706B97B9" w14:textId="77777777" w:rsidR="002D7553" w:rsidRPr="00BB0A44" w:rsidRDefault="002D7553" w:rsidP="00BB0A44">
            <w:pPr>
              <w:rPr>
                <w:sz w:val="21"/>
                <w:szCs w:val="21"/>
              </w:rPr>
            </w:pPr>
            <w:r w:rsidRPr="00BB0A44">
              <w:rPr>
                <w:rFonts w:eastAsia="Helvetica Neue"/>
                <w:sz w:val="21"/>
                <w:szCs w:val="21"/>
              </w:rPr>
              <w:t>11</w:t>
            </w:r>
          </w:p>
        </w:tc>
        <w:tc>
          <w:tcPr>
            <w:tcW w:w="2520" w:type="dxa"/>
          </w:tcPr>
          <w:p w14:paraId="6AA89981" w14:textId="77777777" w:rsidR="002D7553" w:rsidRPr="00BB0A44" w:rsidRDefault="002D7553" w:rsidP="00BB0A44">
            <w:pPr>
              <w:rPr>
                <w:sz w:val="21"/>
                <w:szCs w:val="21"/>
              </w:rPr>
            </w:pPr>
            <w:proofErr w:type="spellStart"/>
            <w:r w:rsidRPr="00BB0A44">
              <w:rPr>
                <w:rFonts w:eastAsia="Helvetica Neue"/>
                <w:sz w:val="21"/>
                <w:szCs w:val="21"/>
              </w:rPr>
              <w:t>company_type</w:t>
            </w:r>
            <w:proofErr w:type="spellEnd"/>
          </w:p>
        </w:tc>
        <w:tc>
          <w:tcPr>
            <w:tcW w:w="3420" w:type="dxa"/>
          </w:tcPr>
          <w:p w14:paraId="6115C918" w14:textId="77777777" w:rsidR="002D7553" w:rsidRPr="00BB0A44" w:rsidRDefault="002D7553" w:rsidP="00BB0A44">
            <w:pPr>
              <w:rPr>
                <w:sz w:val="21"/>
                <w:szCs w:val="21"/>
              </w:rPr>
            </w:pPr>
            <w:r w:rsidRPr="00BB0A44">
              <w:rPr>
                <w:rFonts w:eastAsia="Helvetica Neue"/>
                <w:sz w:val="21"/>
                <w:szCs w:val="21"/>
              </w:rPr>
              <w:t>type of current employer</w:t>
            </w:r>
          </w:p>
        </w:tc>
        <w:tc>
          <w:tcPr>
            <w:tcW w:w="2525" w:type="dxa"/>
          </w:tcPr>
          <w:p w14:paraId="757826A1" w14:textId="77777777" w:rsidR="002D7553" w:rsidRDefault="002D7553" w:rsidP="00BB0A44">
            <w:pPr>
              <w:rPr>
                <w:rFonts w:eastAsia="Helvetica Neue"/>
                <w:sz w:val="21"/>
                <w:szCs w:val="21"/>
              </w:rPr>
            </w:pPr>
            <w:r w:rsidRPr="00BB0A44">
              <w:rPr>
                <w:rFonts w:eastAsia="Helvetica Neue"/>
                <w:sz w:val="21"/>
                <w:szCs w:val="21"/>
              </w:rPr>
              <w:t>object, 6 unique values</w:t>
            </w:r>
          </w:p>
          <w:p w14:paraId="1BD098C1" w14:textId="0214DD3D" w:rsidR="00A612F6" w:rsidRPr="00BB0A44" w:rsidRDefault="00A612F6" w:rsidP="00BB0A44">
            <w:pPr>
              <w:rPr>
                <w:sz w:val="21"/>
                <w:szCs w:val="21"/>
              </w:rPr>
            </w:pPr>
          </w:p>
        </w:tc>
      </w:tr>
      <w:tr w:rsidR="00CE3C29" w:rsidRPr="00BB0A44" w14:paraId="528669A2" w14:textId="77777777" w:rsidTr="00A612F6">
        <w:tc>
          <w:tcPr>
            <w:tcW w:w="895" w:type="dxa"/>
          </w:tcPr>
          <w:p w14:paraId="67513CB6" w14:textId="77777777" w:rsidR="002D7553" w:rsidRPr="00BB0A44" w:rsidRDefault="002D7553" w:rsidP="00BB0A44">
            <w:pPr>
              <w:rPr>
                <w:sz w:val="21"/>
                <w:szCs w:val="21"/>
              </w:rPr>
            </w:pPr>
            <w:r w:rsidRPr="00BB0A44">
              <w:rPr>
                <w:rFonts w:eastAsia="Helvetica Neue"/>
                <w:sz w:val="21"/>
                <w:szCs w:val="21"/>
              </w:rPr>
              <w:t>12</w:t>
            </w:r>
          </w:p>
        </w:tc>
        <w:tc>
          <w:tcPr>
            <w:tcW w:w="2520" w:type="dxa"/>
          </w:tcPr>
          <w:p w14:paraId="32931338" w14:textId="77777777" w:rsidR="002D7553" w:rsidRPr="00BB0A44" w:rsidRDefault="002D7553" w:rsidP="00BB0A44">
            <w:pPr>
              <w:rPr>
                <w:sz w:val="21"/>
                <w:szCs w:val="21"/>
              </w:rPr>
            </w:pPr>
            <w:proofErr w:type="spellStart"/>
            <w:r w:rsidRPr="00BB0A44">
              <w:rPr>
                <w:rFonts w:eastAsia="Helvetica Neue"/>
                <w:sz w:val="21"/>
                <w:szCs w:val="21"/>
              </w:rPr>
              <w:t>last_new_job</w:t>
            </w:r>
            <w:proofErr w:type="spellEnd"/>
          </w:p>
        </w:tc>
        <w:tc>
          <w:tcPr>
            <w:tcW w:w="3420" w:type="dxa"/>
          </w:tcPr>
          <w:p w14:paraId="4F5523E9" w14:textId="77777777" w:rsidR="002D7553" w:rsidRPr="00BB0A44" w:rsidRDefault="002D7553" w:rsidP="00BB0A44">
            <w:pPr>
              <w:rPr>
                <w:sz w:val="21"/>
                <w:szCs w:val="21"/>
              </w:rPr>
            </w:pPr>
            <w:r w:rsidRPr="00BB0A44">
              <w:rPr>
                <w:rFonts w:eastAsia="Helvetica Neue"/>
                <w:sz w:val="21"/>
                <w:szCs w:val="21"/>
              </w:rPr>
              <w:t>difference in years between previous job and current job</w:t>
            </w:r>
          </w:p>
        </w:tc>
        <w:tc>
          <w:tcPr>
            <w:tcW w:w="2525" w:type="dxa"/>
          </w:tcPr>
          <w:p w14:paraId="104F6FF3" w14:textId="77777777" w:rsidR="002D7553" w:rsidRPr="00BB0A44" w:rsidRDefault="002D7553" w:rsidP="00BB0A44">
            <w:pPr>
              <w:rPr>
                <w:sz w:val="21"/>
                <w:szCs w:val="21"/>
              </w:rPr>
            </w:pPr>
            <w:r w:rsidRPr="00BB0A44">
              <w:rPr>
                <w:rFonts w:eastAsia="Helvetica Neue"/>
                <w:sz w:val="21"/>
                <w:szCs w:val="21"/>
              </w:rPr>
              <w:t>object, 6 unique values</w:t>
            </w:r>
          </w:p>
        </w:tc>
      </w:tr>
      <w:tr w:rsidR="00CE3C29" w:rsidRPr="00BB0A44" w14:paraId="44DB3F92" w14:textId="77777777" w:rsidTr="00A612F6">
        <w:tc>
          <w:tcPr>
            <w:tcW w:w="895" w:type="dxa"/>
          </w:tcPr>
          <w:p w14:paraId="098F5A13" w14:textId="77777777" w:rsidR="002D7553" w:rsidRPr="00BB0A44" w:rsidRDefault="002D7553" w:rsidP="00BB0A44">
            <w:pPr>
              <w:rPr>
                <w:sz w:val="21"/>
                <w:szCs w:val="21"/>
              </w:rPr>
            </w:pPr>
            <w:r w:rsidRPr="00BB0A44">
              <w:rPr>
                <w:rFonts w:eastAsia="Helvetica Neue"/>
                <w:sz w:val="21"/>
                <w:szCs w:val="21"/>
              </w:rPr>
              <w:t>13</w:t>
            </w:r>
          </w:p>
        </w:tc>
        <w:tc>
          <w:tcPr>
            <w:tcW w:w="2520" w:type="dxa"/>
          </w:tcPr>
          <w:p w14:paraId="5B7F45CB" w14:textId="77777777" w:rsidR="002D7553" w:rsidRPr="00BB0A44" w:rsidRDefault="002D7553" w:rsidP="00BB0A44">
            <w:pPr>
              <w:rPr>
                <w:sz w:val="21"/>
                <w:szCs w:val="21"/>
              </w:rPr>
            </w:pPr>
            <w:proofErr w:type="spellStart"/>
            <w:r w:rsidRPr="00BB0A44">
              <w:rPr>
                <w:rFonts w:eastAsia="Helvetica Neue"/>
                <w:sz w:val="21"/>
                <w:szCs w:val="21"/>
              </w:rPr>
              <w:t>training_hours</w:t>
            </w:r>
            <w:proofErr w:type="spellEnd"/>
          </w:p>
        </w:tc>
        <w:tc>
          <w:tcPr>
            <w:tcW w:w="3420" w:type="dxa"/>
          </w:tcPr>
          <w:p w14:paraId="3CA5741B" w14:textId="77777777" w:rsidR="002D7553" w:rsidRPr="00BB0A44" w:rsidRDefault="002D7553" w:rsidP="00BB0A44">
            <w:pPr>
              <w:rPr>
                <w:sz w:val="21"/>
                <w:szCs w:val="21"/>
              </w:rPr>
            </w:pPr>
            <w:r w:rsidRPr="00BB0A44">
              <w:rPr>
                <w:rFonts w:eastAsia="Helvetica Neue"/>
                <w:sz w:val="21"/>
                <w:szCs w:val="21"/>
              </w:rPr>
              <w:t>training hours completed</w:t>
            </w:r>
          </w:p>
        </w:tc>
        <w:tc>
          <w:tcPr>
            <w:tcW w:w="2525" w:type="dxa"/>
          </w:tcPr>
          <w:p w14:paraId="32641736" w14:textId="77777777" w:rsidR="002D7553" w:rsidRPr="00BB0A44" w:rsidRDefault="002D7553" w:rsidP="00BB0A44">
            <w:pPr>
              <w:rPr>
                <w:sz w:val="21"/>
                <w:szCs w:val="21"/>
              </w:rPr>
            </w:pPr>
            <w:r w:rsidRPr="00BB0A44">
              <w:rPr>
                <w:rFonts w:eastAsia="Helvetica Neue"/>
                <w:sz w:val="21"/>
                <w:szCs w:val="21"/>
              </w:rPr>
              <w:t>integer, 241 unique values</w:t>
            </w:r>
          </w:p>
        </w:tc>
      </w:tr>
      <w:tr w:rsidR="00A612F6" w:rsidRPr="00BB0A44" w14:paraId="7B3A6880" w14:textId="77777777" w:rsidTr="00A612F6">
        <w:tc>
          <w:tcPr>
            <w:tcW w:w="895" w:type="dxa"/>
          </w:tcPr>
          <w:p w14:paraId="7F1946DF" w14:textId="77777777" w:rsidR="00A612F6" w:rsidRPr="00BB0A44" w:rsidRDefault="00A612F6" w:rsidP="00BB0A44">
            <w:pPr>
              <w:rPr>
                <w:rFonts w:eastAsia="Helvetica Neue"/>
                <w:sz w:val="21"/>
                <w:szCs w:val="21"/>
              </w:rPr>
            </w:pPr>
          </w:p>
        </w:tc>
        <w:tc>
          <w:tcPr>
            <w:tcW w:w="2520" w:type="dxa"/>
          </w:tcPr>
          <w:p w14:paraId="07C0D22D" w14:textId="77777777" w:rsidR="00A612F6" w:rsidRPr="00BB0A44" w:rsidRDefault="00A612F6" w:rsidP="00BB0A44">
            <w:pPr>
              <w:rPr>
                <w:rFonts w:eastAsia="Helvetica Neue"/>
                <w:sz w:val="21"/>
                <w:szCs w:val="21"/>
              </w:rPr>
            </w:pPr>
          </w:p>
        </w:tc>
        <w:tc>
          <w:tcPr>
            <w:tcW w:w="3420" w:type="dxa"/>
          </w:tcPr>
          <w:p w14:paraId="0B4BB0E3" w14:textId="77777777" w:rsidR="00A612F6" w:rsidRPr="00BB0A44" w:rsidRDefault="00A612F6" w:rsidP="00BB0A44">
            <w:pPr>
              <w:rPr>
                <w:rFonts w:eastAsia="Helvetica Neue"/>
                <w:sz w:val="21"/>
                <w:szCs w:val="21"/>
              </w:rPr>
            </w:pPr>
          </w:p>
        </w:tc>
        <w:tc>
          <w:tcPr>
            <w:tcW w:w="2525" w:type="dxa"/>
          </w:tcPr>
          <w:p w14:paraId="71CDB234" w14:textId="77777777" w:rsidR="00A612F6" w:rsidRPr="00BB0A44" w:rsidRDefault="00A612F6" w:rsidP="00BB0A44">
            <w:pPr>
              <w:rPr>
                <w:rFonts w:eastAsia="Helvetica Neue"/>
                <w:sz w:val="21"/>
                <w:szCs w:val="21"/>
              </w:rPr>
            </w:pPr>
          </w:p>
        </w:tc>
      </w:tr>
      <w:tr w:rsidR="00CE3C29" w:rsidRPr="00BB0A44" w14:paraId="3058B56A" w14:textId="77777777" w:rsidTr="00A612F6">
        <w:tc>
          <w:tcPr>
            <w:tcW w:w="895" w:type="dxa"/>
          </w:tcPr>
          <w:p w14:paraId="2A228C6C" w14:textId="77777777" w:rsidR="002D7553" w:rsidRPr="00BB0A44" w:rsidRDefault="002D7553" w:rsidP="00BB0A44">
            <w:pPr>
              <w:rPr>
                <w:sz w:val="21"/>
                <w:szCs w:val="21"/>
              </w:rPr>
            </w:pPr>
            <w:r w:rsidRPr="00BB0A44">
              <w:rPr>
                <w:rFonts w:eastAsia="Helvetica Neue"/>
                <w:sz w:val="21"/>
                <w:szCs w:val="21"/>
              </w:rPr>
              <w:t>14</w:t>
            </w:r>
          </w:p>
        </w:tc>
        <w:tc>
          <w:tcPr>
            <w:tcW w:w="2520" w:type="dxa"/>
          </w:tcPr>
          <w:p w14:paraId="0A71D08C" w14:textId="77777777" w:rsidR="002D7553" w:rsidRPr="00BB0A44" w:rsidRDefault="002D7553" w:rsidP="00BB0A44">
            <w:pPr>
              <w:rPr>
                <w:sz w:val="21"/>
                <w:szCs w:val="21"/>
              </w:rPr>
            </w:pPr>
            <w:r w:rsidRPr="00BB0A44">
              <w:rPr>
                <w:rFonts w:eastAsia="Helvetica Neue"/>
                <w:sz w:val="21"/>
                <w:szCs w:val="21"/>
              </w:rPr>
              <w:t>target</w:t>
            </w:r>
          </w:p>
        </w:tc>
        <w:tc>
          <w:tcPr>
            <w:tcW w:w="3420" w:type="dxa"/>
          </w:tcPr>
          <w:p w14:paraId="4B5A3F02" w14:textId="77777777" w:rsidR="002D7553" w:rsidRPr="00BB0A44" w:rsidRDefault="002D7553" w:rsidP="00BB0A44">
            <w:pPr>
              <w:rPr>
                <w:sz w:val="21"/>
                <w:szCs w:val="21"/>
              </w:rPr>
            </w:pPr>
            <w:r w:rsidRPr="00BB0A44">
              <w:rPr>
                <w:rFonts w:eastAsia="Helvetica Neue"/>
                <w:sz w:val="21"/>
                <w:szCs w:val="21"/>
              </w:rPr>
              <w:t>looking for job change or not</w:t>
            </w:r>
          </w:p>
        </w:tc>
        <w:tc>
          <w:tcPr>
            <w:tcW w:w="2525" w:type="dxa"/>
          </w:tcPr>
          <w:p w14:paraId="603019C0" w14:textId="5CEFF53D" w:rsidR="002D7553" w:rsidRPr="00BB0A44" w:rsidRDefault="00A612F6" w:rsidP="00BB0A44">
            <w:pPr>
              <w:rPr>
                <w:sz w:val="21"/>
                <w:szCs w:val="21"/>
              </w:rPr>
            </w:pPr>
            <w:r w:rsidRPr="00BB0A44">
              <w:rPr>
                <w:rFonts w:eastAsia="Helvetica Neue"/>
                <w:sz w:val="21"/>
                <w:szCs w:val="21"/>
              </w:rPr>
              <w:t>I</w:t>
            </w:r>
            <w:r w:rsidR="002D7553" w:rsidRPr="00BB0A44">
              <w:rPr>
                <w:rFonts w:eastAsia="Helvetica Neue"/>
                <w:sz w:val="21"/>
                <w:szCs w:val="21"/>
              </w:rPr>
              <w:t>nteger</w:t>
            </w:r>
            <w:r>
              <w:rPr>
                <w:rFonts w:eastAsia="Helvetica Neue"/>
                <w:sz w:val="21"/>
                <w:szCs w:val="21"/>
              </w:rPr>
              <w:t xml:space="preserve">, </w:t>
            </w:r>
            <w:r w:rsidR="002D7553" w:rsidRPr="00BB0A44">
              <w:rPr>
                <w:rFonts w:eastAsia="Helvetica Neue"/>
                <w:sz w:val="21"/>
                <w:szCs w:val="21"/>
              </w:rPr>
              <w:t>0=not looking for job change, 1=Looking for a job change</w:t>
            </w:r>
          </w:p>
        </w:tc>
      </w:tr>
    </w:tbl>
    <w:p w14:paraId="66252DE6" w14:textId="166BBD3F" w:rsidR="004542E2" w:rsidRDefault="004542E2" w:rsidP="004542E2">
      <w:pPr>
        <w:rPr>
          <w:lang w:eastAsia="en-US"/>
        </w:rPr>
      </w:pPr>
    </w:p>
    <w:p w14:paraId="4E45F1E0" w14:textId="062C3B9D" w:rsidR="00376C38" w:rsidRPr="00BB0A44" w:rsidRDefault="00376C38" w:rsidP="00376C38">
      <w:pPr>
        <w:pStyle w:val="Heading2"/>
        <w:rPr>
          <w:rFonts w:ascii="Times New Roman" w:hAnsi="Times New Roman" w:cs="Times New Roman"/>
        </w:rPr>
      </w:pPr>
      <w:bookmarkStart w:id="16" w:name="_Toc56703406"/>
      <w:r w:rsidRPr="00BB0A44">
        <w:rPr>
          <w:rFonts w:ascii="Times New Roman" w:hAnsi="Times New Roman" w:cs="Times New Roman"/>
        </w:rPr>
        <w:lastRenderedPageBreak/>
        <w:t xml:space="preserve">2.2 </w:t>
      </w:r>
      <w:r w:rsidR="00004220" w:rsidRPr="00BB0A44">
        <w:rPr>
          <w:rFonts w:ascii="Times New Roman" w:hAnsi="Times New Roman" w:cs="Times New Roman"/>
        </w:rPr>
        <w:t>Dataset</w:t>
      </w:r>
      <w:r w:rsidRPr="00BB0A44">
        <w:rPr>
          <w:rFonts w:ascii="Times New Roman" w:hAnsi="Times New Roman" w:cs="Times New Roman"/>
        </w:rPr>
        <w:t xml:space="preserve"> </w:t>
      </w:r>
      <w:r w:rsidR="00316D15">
        <w:rPr>
          <w:rFonts w:ascii="Times New Roman" w:hAnsi="Times New Roman" w:cs="Times New Roman"/>
        </w:rPr>
        <w:t>C</w:t>
      </w:r>
      <w:r w:rsidRPr="00BB0A44">
        <w:rPr>
          <w:rFonts w:ascii="Times New Roman" w:hAnsi="Times New Roman" w:cs="Times New Roman"/>
        </w:rPr>
        <w:t>haracteristic</w:t>
      </w:r>
      <w:r w:rsidR="001D7126" w:rsidRPr="00BB0A44">
        <w:rPr>
          <w:rFonts w:ascii="Times New Roman" w:hAnsi="Times New Roman" w:cs="Times New Roman"/>
        </w:rPr>
        <w:t xml:space="preserve">: Class </w:t>
      </w:r>
      <w:r w:rsidR="008E6284">
        <w:rPr>
          <w:rFonts w:ascii="Times New Roman" w:hAnsi="Times New Roman" w:cs="Times New Roman"/>
        </w:rPr>
        <w:t>I</w:t>
      </w:r>
      <w:r w:rsidR="001D7126" w:rsidRPr="00BB0A44">
        <w:rPr>
          <w:rFonts w:ascii="Times New Roman" w:hAnsi="Times New Roman" w:cs="Times New Roman"/>
        </w:rPr>
        <w:t>mbalance and Feature Space Overlap</w:t>
      </w:r>
      <w:bookmarkEnd w:id="16"/>
    </w:p>
    <w:p w14:paraId="1536A605" w14:textId="77777777" w:rsidR="00514CAE" w:rsidRDefault="00514CAE" w:rsidP="00376C38">
      <w:pPr>
        <w:rPr>
          <w:lang w:eastAsia="en-US"/>
        </w:rPr>
      </w:pPr>
    </w:p>
    <w:p w14:paraId="545A1B14" w14:textId="02615992" w:rsidR="003E5AC5" w:rsidRPr="00BB0A44" w:rsidRDefault="00514CAE" w:rsidP="00376C38">
      <w:pPr>
        <w:rPr>
          <w:lang w:eastAsia="en-US"/>
        </w:rPr>
      </w:pPr>
      <w:r>
        <w:rPr>
          <w:lang w:eastAsia="en-US"/>
        </w:rPr>
        <w:t xml:space="preserve">  </w:t>
      </w:r>
      <w:r w:rsidR="00362C8B">
        <w:rPr>
          <w:lang w:eastAsia="en-US"/>
        </w:rPr>
        <w:t>A</w:t>
      </w:r>
      <w:r w:rsidR="003E5AC5" w:rsidRPr="00BB0A44">
        <w:rPr>
          <w:lang w:eastAsia="en-US"/>
        </w:rPr>
        <w:t xml:space="preserve"> </w:t>
      </w:r>
      <w:r w:rsidR="00362C8B">
        <w:rPr>
          <w:lang w:eastAsia="en-US"/>
        </w:rPr>
        <w:t>distinctive</w:t>
      </w:r>
      <w:r w:rsidR="003E5AC5" w:rsidRPr="00BB0A44">
        <w:rPr>
          <w:lang w:eastAsia="en-US"/>
        </w:rPr>
        <w:t xml:space="preserve"> characteristic of this dataset is its class imbalance. </w:t>
      </w:r>
      <w:r w:rsidR="00943E5A" w:rsidRPr="00BB0A44">
        <w:t xml:space="preserve">In the original dataset </w:t>
      </w:r>
      <w:hyperlink r:id="rId10" w:history="1">
        <w:r w:rsidR="00943E5A" w:rsidRPr="00BB0A44">
          <w:rPr>
            <w:rStyle w:val="Hyperlink"/>
          </w:rPr>
          <w:t>train.csv</w:t>
        </w:r>
      </w:hyperlink>
      <w:r w:rsidR="00943E5A" w:rsidRPr="00BB0A44">
        <w:t xml:space="preserve">, there is 15,934 </w:t>
      </w:r>
      <w:r w:rsidR="003E5AC5" w:rsidRPr="00BB0A44">
        <w:t>negative classes</w:t>
      </w:r>
      <w:r w:rsidR="00943E5A" w:rsidRPr="00BB0A44">
        <w:t xml:space="preserve"> and 2425 </w:t>
      </w:r>
      <w:r w:rsidR="00571CDC">
        <w:t>positive</w:t>
      </w:r>
      <w:r w:rsidR="003E5AC5" w:rsidRPr="00BB0A44">
        <w:t xml:space="preserve"> classes</w:t>
      </w:r>
      <w:r w:rsidR="00943E5A" w:rsidRPr="00BB0A44">
        <w:t xml:space="preserve"> in column ‘target’.</w:t>
      </w:r>
      <w:r w:rsidR="003E5AC5" w:rsidRPr="00BB0A44">
        <w:rPr>
          <w:lang w:eastAsia="en-US"/>
        </w:rPr>
        <w:t xml:space="preserve"> </w:t>
      </w:r>
    </w:p>
    <w:p w14:paraId="31E60C7E" w14:textId="4AE4E96A" w:rsidR="009D59D9" w:rsidRDefault="00943E5A" w:rsidP="00376C38">
      <w:pPr>
        <w:rPr>
          <w:lang w:eastAsia="en-US"/>
        </w:rPr>
      </w:pPr>
      <w:r w:rsidRPr="00BB0A44">
        <w:t xml:space="preserve">Value 0 represents the negative class which means the enrollee is not open for career change, </w:t>
      </w:r>
      <w:r w:rsidR="003E5AC5" w:rsidRPr="00BB0A44">
        <w:t xml:space="preserve">we will </w:t>
      </w:r>
      <w:r w:rsidR="00004220" w:rsidRPr="00BB0A44">
        <w:t>define this class as</w:t>
      </w:r>
      <w:r w:rsidR="003E5AC5" w:rsidRPr="00BB0A44">
        <w:t xml:space="preserve"> ‘non-</w:t>
      </w:r>
      <w:r w:rsidR="00163CEB" w:rsidRPr="00BB0A44">
        <w:t>T</w:t>
      </w:r>
      <w:r w:rsidR="003E5AC5" w:rsidRPr="00BB0A44">
        <w:t>arget’</w:t>
      </w:r>
      <w:r w:rsidR="00163CEB" w:rsidRPr="00BB0A44">
        <w:t xml:space="preserve"> enrollee</w:t>
      </w:r>
      <w:r w:rsidR="003E5AC5" w:rsidRPr="00BB0A44">
        <w:t xml:space="preserve"> in this study. W</w:t>
      </w:r>
      <w:r w:rsidRPr="00BB0A44">
        <w:t xml:space="preserve">hile value 1 </w:t>
      </w:r>
      <w:r w:rsidR="009D59D9" w:rsidRPr="00BB0A44">
        <w:t xml:space="preserve">represents </w:t>
      </w:r>
      <w:r w:rsidRPr="00BB0A44">
        <w:t xml:space="preserve">the </w:t>
      </w:r>
      <w:r w:rsidR="00571CDC">
        <w:t>positive</w:t>
      </w:r>
      <w:r w:rsidRPr="00BB0A44">
        <w:t xml:space="preserve"> class</w:t>
      </w:r>
      <w:r w:rsidR="00163CEB" w:rsidRPr="00BB0A44">
        <w:t>,</w:t>
      </w:r>
      <w:r w:rsidR="009D59D9" w:rsidRPr="00BB0A44">
        <w:t xml:space="preserve"> means the enrollee is open for</w:t>
      </w:r>
      <w:r w:rsidR="003E5AC5" w:rsidRPr="00BB0A44">
        <w:t xml:space="preserve"> </w:t>
      </w:r>
      <w:r w:rsidR="009D59D9" w:rsidRPr="00BB0A44">
        <w:t>career change</w:t>
      </w:r>
      <w:r w:rsidR="003E5AC5" w:rsidRPr="00BB0A44">
        <w:t xml:space="preserve">, we will </w:t>
      </w:r>
      <w:r w:rsidR="00004220" w:rsidRPr="00BB0A44">
        <w:t>define this class</w:t>
      </w:r>
      <w:r w:rsidR="003E5AC5" w:rsidRPr="00BB0A44">
        <w:t xml:space="preserve"> ‘Target’</w:t>
      </w:r>
      <w:r w:rsidR="00163CEB" w:rsidRPr="00BB0A44">
        <w:t xml:space="preserve"> enrollee</w:t>
      </w:r>
      <w:r w:rsidR="003E5AC5" w:rsidRPr="00BB0A44">
        <w:t xml:space="preserve"> in this study</w:t>
      </w:r>
      <w:r w:rsidR="00004220" w:rsidRPr="00BB0A44">
        <w:t xml:space="preserve">, using capitalized ‘Target’ </w:t>
      </w:r>
      <w:r w:rsidR="003E5AC5" w:rsidRPr="00BB0A44">
        <w:t>to di</w:t>
      </w:r>
      <w:r w:rsidR="00004220" w:rsidRPr="00BB0A44">
        <w:t xml:space="preserve">stinguish it from column ‘target’. </w:t>
      </w:r>
      <w:r w:rsidR="009D59D9" w:rsidRPr="00BB0A44">
        <w:t>A breakdown of</w:t>
      </w:r>
      <w:r w:rsidR="00004220" w:rsidRPr="00BB0A44">
        <w:t xml:space="preserve"> </w:t>
      </w:r>
      <w:r w:rsidR="003E5AC5" w:rsidRPr="00BB0A44">
        <w:t>non-</w:t>
      </w:r>
      <w:r w:rsidR="00004220" w:rsidRPr="00BB0A44">
        <w:t>T</w:t>
      </w:r>
      <w:r w:rsidR="003E5AC5" w:rsidRPr="00BB0A44">
        <w:t>arget</w:t>
      </w:r>
      <w:r w:rsidR="00163CEB" w:rsidRPr="00BB0A44">
        <w:t xml:space="preserve"> enrollee</w:t>
      </w:r>
      <w:r w:rsidR="003E5AC5" w:rsidRPr="00BB0A44">
        <w:t xml:space="preserve"> and </w:t>
      </w:r>
      <w:r w:rsidR="00004220" w:rsidRPr="00BB0A44">
        <w:t>T</w:t>
      </w:r>
      <w:r w:rsidR="003E5AC5" w:rsidRPr="00BB0A44">
        <w:t>arget</w:t>
      </w:r>
      <w:r w:rsidR="00004220" w:rsidRPr="00BB0A44">
        <w:t xml:space="preserve"> </w:t>
      </w:r>
      <w:r w:rsidR="00163CEB" w:rsidRPr="00BB0A44">
        <w:t xml:space="preserve">enrollee </w:t>
      </w:r>
      <w:r w:rsidR="009D59D9" w:rsidRPr="00BB0A44">
        <w:t xml:space="preserve">is provided in </w:t>
      </w:r>
      <w:r w:rsidR="009D59D9" w:rsidRPr="00BB0A44">
        <w:rPr>
          <w:i/>
          <w:iCs/>
        </w:rPr>
        <w:t xml:space="preserve">Table </w:t>
      </w:r>
      <w:r w:rsidR="00175130">
        <w:rPr>
          <w:i/>
          <w:iCs/>
        </w:rPr>
        <w:t>2.1</w:t>
      </w:r>
      <w:r w:rsidR="0031036B">
        <w:t>.</w:t>
      </w:r>
    </w:p>
    <w:p w14:paraId="3D75FD49" w14:textId="7282B2C2" w:rsidR="006B59C2" w:rsidRDefault="006B59C2" w:rsidP="00376C38"/>
    <w:p w14:paraId="6D7F5956" w14:textId="67A97150" w:rsidR="00623E6A" w:rsidRPr="006B59C2" w:rsidRDefault="00623E6A" w:rsidP="009A638A">
      <w:pPr>
        <w:rPr>
          <w:i/>
          <w:iCs/>
        </w:rPr>
      </w:pPr>
      <w:r w:rsidRPr="006B59C2">
        <w:rPr>
          <w:i/>
          <w:iCs/>
        </w:rPr>
        <w:t xml:space="preserve">Table </w:t>
      </w:r>
      <w:r w:rsidR="00175130">
        <w:rPr>
          <w:i/>
          <w:iCs/>
        </w:rPr>
        <w:t>2</w:t>
      </w:r>
      <w:r w:rsidR="00B60EB0" w:rsidRPr="006B59C2">
        <w:rPr>
          <w:i/>
          <w:iCs/>
        </w:rPr>
        <w:t>.</w:t>
      </w:r>
      <w:r w:rsidR="00175130">
        <w:rPr>
          <w:i/>
          <w:iCs/>
        </w:rPr>
        <w:t>1</w:t>
      </w:r>
      <w:r w:rsidR="00B60EB0" w:rsidRPr="006B59C2">
        <w:rPr>
          <w:i/>
          <w:iCs/>
        </w:rPr>
        <w:t xml:space="preserve"> </w:t>
      </w:r>
      <w:r w:rsidR="00943E5A" w:rsidRPr="006B59C2">
        <w:rPr>
          <w:i/>
          <w:iCs/>
        </w:rPr>
        <w:t>Number of non-</w:t>
      </w:r>
      <w:r w:rsidR="00A612F6">
        <w:rPr>
          <w:i/>
          <w:iCs/>
        </w:rPr>
        <w:t>T</w:t>
      </w:r>
      <w:r w:rsidR="00943E5A" w:rsidRPr="006B59C2">
        <w:rPr>
          <w:i/>
          <w:iCs/>
        </w:rPr>
        <w:t>arget and</w:t>
      </w:r>
      <w:r w:rsidR="00A612F6">
        <w:rPr>
          <w:i/>
          <w:iCs/>
        </w:rPr>
        <w:t xml:space="preserve"> T</w:t>
      </w:r>
      <w:r w:rsidR="00943E5A" w:rsidRPr="006B59C2">
        <w:rPr>
          <w:i/>
          <w:iCs/>
        </w:rPr>
        <w:t xml:space="preserve">arget enrollee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1552"/>
        <w:gridCol w:w="1553"/>
        <w:gridCol w:w="1391"/>
      </w:tblGrid>
      <w:tr w:rsidR="005305CB" w:rsidRPr="00BB0A44" w14:paraId="193443D9" w14:textId="77777777" w:rsidTr="00A612F6">
        <w:trPr>
          <w:trHeight w:val="301"/>
        </w:trPr>
        <w:tc>
          <w:tcPr>
            <w:tcW w:w="539" w:type="dxa"/>
            <w:tcBorders>
              <w:top w:val="single" w:sz="4" w:space="0" w:color="auto"/>
              <w:bottom w:val="single" w:sz="4" w:space="0" w:color="auto"/>
            </w:tcBorders>
          </w:tcPr>
          <w:p w14:paraId="40BC1E43" w14:textId="3F5B3505" w:rsidR="005305CB" w:rsidRPr="000B79C9" w:rsidRDefault="005305CB" w:rsidP="00A45BBB">
            <w:pPr>
              <w:pStyle w:val="paragraph"/>
              <w:spacing w:before="0" w:beforeAutospacing="0" w:after="0" w:afterAutospacing="0"/>
              <w:textAlignment w:val="baseline"/>
              <w:rPr>
                <w:rStyle w:val="normaltextrun"/>
                <w:sz w:val="21"/>
                <w:szCs w:val="21"/>
              </w:rPr>
            </w:pPr>
          </w:p>
        </w:tc>
        <w:tc>
          <w:tcPr>
            <w:tcW w:w="1552" w:type="dxa"/>
            <w:tcBorders>
              <w:top w:val="single" w:sz="4" w:space="0" w:color="auto"/>
              <w:bottom w:val="single" w:sz="4" w:space="0" w:color="auto"/>
            </w:tcBorders>
          </w:tcPr>
          <w:p w14:paraId="0BE1CC21" w14:textId="089C0E23"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 xml:space="preserve">Label </w:t>
            </w:r>
          </w:p>
        </w:tc>
        <w:tc>
          <w:tcPr>
            <w:tcW w:w="1553" w:type="dxa"/>
            <w:tcBorders>
              <w:top w:val="single" w:sz="4" w:space="0" w:color="auto"/>
              <w:bottom w:val="single" w:sz="4" w:space="0" w:color="auto"/>
            </w:tcBorders>
          </w:tcPr>
          <w:p w14:paraId="7060D505" w14:textId="21685862"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Counts</w:t>
            </w:r>
          </w:p>
        </w:tc>
        <w:tc>
          <w:tcPr>
            <w:tcW w:w="1391" w:type="dxa"/>
            <w:tcBorders>
              <w:top w:val="single" w:sz="4" w:space="0" w:color="auto"/>
              <w:bottom w:val="single" w:sz="4" w:space="0" w:color="auto"/>
            </w:tcBorders>
          </w:tcPr>
          <w:p w14:paraId="4DD90226" w14:textId="44DD4EDC" w:rsidR="005305CB" w:rsidRPr="000B79C9" w:rsidRDefault="005305CB" w:rsidP="00A45BBB">
            <w:pPr>
              <w:pStyle w:val="paragraph"/>
              <w:spacing w:before="0" w:beforeAutospacing="0" w:after="0" w:afterAutospacing="0"/>
              <w:textAlignment w:val="baseline"/>
              <w:rPr>
                <w:sz w:val="21"/>
                <w:szCs w:val="21"/>
              </w:rPr>
            </w:pPr>
            <w:r w:rsidRPr="000B79C9">
              <w:rPr>
                <w:sz w:val="21"/>
                <w:szCs w:val="21"/>
              </w:rPr>
              <w:t>Percentage</w:t>
            </w:r>
          </w:p>
        </w:tc>
      </w:tr>
      <w:tr w:rsidR="005305CB" w:rsidRPr="00BB0A44" w14:paraId="07755515" w14:textId="77777777" w:rsidTr="00A612F6">
        <w:trPr>
          <w:trHeight w:val="301"/>
        </w:trPr>
        <w:tc>
          <w:tcPr>
            <w:tcW w:w="539" w:type="dxa"/>
            <w:tcBorders>
              <w:top w:val="single" w:sz="4" w:space="0" w:color="auto"/>
            </w:tcBorders>
          </w:tcPr>
          <w:p w14:paraId="051B9FB9"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0</w:t>
            </w:r>
          </w:p>
        </w:tc>
        <w:tc>
          <w:tcPr>
            <w:tcW w:w="1552" w:type="dxa"/>
            <w:tcBorders>
              <w:top w:val="single" w:sz="4" w:space="0" w:color="auto"/>
            </w:tcBorders>
          </w:tcPr>
          <w:p w14:paraId="0FCB1F0D" w14:textId="527C83FE"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non-</w:t>
            </w:r>
            <w:r w:rsidR="00163CEB" w:rsidRPr="000B79C9">
              <w:rPr>
                <w:rStyle w:val="normaltextrun"/>
                <w:sz w:val="21"/>
                <w:szCs w:val="21"/>
              </w:rPr>
              <w:t>T</w:t>
            </w:r>
            <w:r w:rsidRPr="000B79C9">
              <w:rPr>
                <w:rStyle w:val="normaltextrun"/>
                <w:sz w:val="21"/>
                <w:szCs w:val="21"/>
              </w:rPr>
              <w:t>arget</w:t>
            </w:r>
          </w:p>
        </w:tc>
        <w:tc>
          <w:tcPr>
            <w:tcW w:w="1553" w:type="dxa"/>
            <w:tcBorders>
              <w:top w:val="single" w:sz="4" w:space="0" w:color="auto"/>
            </w:tcBorders>
          </w:tcPr>
          <w:p w14:paraId="7E72FAF4"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15934</w:t>
            </w:r>
          </w:p>
        </w:tc>
        <w:tc>
          <w:tcPr>
            <w:tcW w:w="1391" w:type="dxa"/>
            <w:tcBorders>
              <w:top w:val="single" w:sz="4" w:space="0" w:color="auto"/>
            </w:tcBorders>
          </w:tcPr>
          <w:p w14:paraId="1C125C8D"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86.79</w:t>
            </w:r>
            <w:r w:rsidRPr="000B79C9">
              <w:rPr>
                <w:rStyle w:val="eop"/>
                <w:sz w:val="21"/>
                <w:szCs w:val="21"/>
              </w:rPr>
              <w:t> </w:t>
            </w:r>
          </w:p>
        </w:tc>
      </w:tr>
      <w:tr w:rsidR="005305CB" w:rsidRPr="00BB0A44" w14:paraId="39BD6546" w14:textId="77777777" w:rsidTr="00A612F6">
        <w:trPr>
          <w:trHeight w:val="285"/>
        </w:trPr>
        <w:tc>
          <w:tcPr>
            <w:tcW w:w="539" w:type="dxa"/>
          </w:tcPr>
          <w:p w14:paraId="3B4DC186"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1</w:t>
            </w:r>
          </w:p>
        </w:tc>
        <w:tc>
          <w:tcPr>
            <w:tcW w:w="1552" w:type="dxa"/>
          </w:tcPr>
          <w:p w14:paraId="310602AE" w14:textId="34D4C8A5" w:rsidR="005305CB" w:rsidRPr="000B79C9" w:rsidRDefault="003E5AC5"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T</w:t>
            </w:r>
            <w:r w:rsidR="005305CB" w:rsidRPr="000B79C9">
              <w:rPr>
                <w:rStyle w:val="normaltextrun"/>
                <w:sz w:val="21"/>
                <w:szCs w:val="21"/>
              </w:rPr>
              <w:t>arget</w:t>
            </w:r>
          </w:p>
        </w:tc>
        <w:tc>
          <w:tcPr>
            <w:tcW w:w="1553" w:type="dxa"/>
          </w:tcPr>
          <w:p w14:paraId="4EA18E40" w14:textId="77777777" w:rsidR="005305CB" w:rsidRPr="000B79C9" w:rsidRDefault="005305CB" w:rsidP="00A45BBB">
            <w:pPr>
              <w:pStyle w:val="paragraph"/>
              <w:spacing w:before="0" w:beforeAutospacing="0" w:after="0" w:afterAutospacing="0"/>
              <w:textAlignment w:val="baseline"/>
              <w:rPr>
                <w:rStyle w:val="normaltextrun"/>
                <w:sz w:val="21"/>
                <w:szCs w:val="21"/>
              </w:rPr>
            </w:pPr>
            <w:r w:rsidRPr="000B79C9">
              <w:rPr>
                <w:rStyle w:val="normaltextrun"/>
                <w:sz w:val="21"/>
                <w:szCs w:val="21"/>
              </w:rPr>
              <w:t>2425</w:t>
            </w:r>
          </w:p>
        </w:tc>
        <w:tc>
          <w:tcPr>
            <w:tcW w:w="1391" w:type="dxa"/>
          </w:tcPr>
          <w:p w14:paraId="26DAFA34" w14:textId="77777777" w:rsidR="005305CB" w:rsidRPr="000B79C9" w:rsidRDefault="005305CB" w:rsidP="00A45BBB">
            <w:pPr>
              <w:pStyle w:val="paragraph"/>
              <w:spacing w:before="0" w:beforeAutospacing="0" w:after="0" w:afterAutospacing="0"/>
              <w:textAlignment w:val="baseline"/>
              <w:rPr>
                <w:sz w:val="21"/>
                <w:szCs w:val="21"/>
              </w:rPr>
            </w:pPr>
            <w:r w:rsidRPr="000B79C9">
              <w:rPr>
                <w:rStyle w:val="normaltextrun"/>
                <w:sz w:val="21"/>
                <w:szCs w:val="21"/>
              </w:rPr>
              <w:t>13.21</w:t>
            </w:r>
            <w:r w:rsidRPr="000B79C9">
              <w:rPr>
                <w:rStyle w:val="eop"/>
                <w:sz w:val="21"/>
                <w:szCs w:val="21"/>
              </w:rPr>
              <w:t> </w:t>
            </w:r>
          </w:p>
        </w:tc>
      </w:tr>
    </w:tbl>
    <w:p w14:paraId="1A9B68AE" w14:textId="564474CE" w:rsidR="001D7126" w:rsidRPr="00BB0A44" w:rsidRDefault="001D7126" w:rsidP="005305CB"/>
    <w:p w14:paraId="1B41E7FE" w14:textId="77777777" w:rsidR="006B60CF" w:rsidRPr="00BB0A44" w:rsidRDefault="006B60CF" w:rsidP="005305CB"/>
    <w:p w14:paraId="5D1EEBDA" w14:textId="570F054A" w:rsidR="001D7126" w:rsidRPr="00BB0A44" w:rsidRDefault="00A84105" w:rsidP="005305CB">
      <w:r>
        <w:t xml:space="preserve">  </w:t>
      </w:r>
      <w:r w:rsidR="006B60CF" w:rsidRPr="00BB0A44">
        <w:t>We can see there is an approximately 6:1 ratio of non-Target</w:t>
      </w:r>
      <w:r w:rsidR="00693A94">
        <w:t xml:space="preserve"> enrollee</w:t>
      </w:r>
      <w:r w:rsidR="006B60CF" w:rsidRPr="00BB0A44">
        <w:t xml:space="preserve"> to Target</w:t>
      </w:r>
      <w:r w:rsidR="00693A94">
        <w:t xml:space="preserve"> enrollee</w:t>
      </w:r>
      <w:r w:rsidR="006B60CF" w:rsidRPr="00BB0A44">
        <w:t xml:space="preserve">. </w:t>
      </w:r>
      <w:r w:rsidR="007B7E34">
        <w:t xml:space="preserve">The much </w:t>
      </w:r>
      <w:r w:rsidR="00E374F5">
        <w:t>smaller</w:t>
      </w:r>
      <w:r w:rsidR="007B7E34">
        <w:t xml:space="preserve"> proportion of Target enrollee</w:t>
      </w:r>
      <w:r w:rsidR="00E374F5">
        <w:t>s</w:t>
      </w:r>
      <w:r w:rsidR="007B7E34">
        <w:t xml:space="preserve"> </w:t>
      </w:r>
      <w:r w:rsidR="00E374F5">
        <w:t xml:space="preserve">would </w:t>
      </w:r>
      <w:r w:rsidR="006B60CF" w:rsidRPr="00BB0A44">
        <w:t>caus</w:t>
      </w:r>
      <w:r w:rsidR="00E374F5">
        <w:t>e</w:t>
      </w:r>
      <w:r w:rsidR="006B60CF" w:rsidRPr="00BB0A44">
        <w:t xml:space="preserve"> the baseline model</w:t>
      </w:r>
      <w:r w:rsidR="00A8593A">
        <w:t>s</w:t>
      </w:r>
      <w:r w:rsidR="00E374F5">
        <w:t xml:space="preserve"> </w:t>
      </w:r>
      <w:r w:rsidR="002509A9">
        <w:t>tend</w:t>
      </w:r>
      <w:r w:rsidR="00E374F5">
        <w:t xml:space="preserve"> to</w:t>
      </w:r>
      <w:r w:rsidR="002509A9">
        <w:t xml:space="preserve"> only</w:t>
      </w:r>
      <w:r w:rsidR="00E374F5">
        <w:t xml:space="preserve"> predict </w:t>
      </w:r>
      <w:r w:rsidR="002509A9">
        <w:t>the majority class (</w:t>
      </w:r>
      <w:r w:rsidR="00E374F5">
        <w:t>non-Target enrollee</w:t>
      </w:r>
      <w:r w:rsidR="002509A9">
        <w:t>) as the features of the minority class (Target enrollee) are treated as noise. As a matter of fact, mo</w:t>
      </w:r>
      <w:r w:rsidR="006B60CF" w:rsidRPr="00BB0A44">
        <w:t xml:space="preserve">st of the </w:t>
      </w:r>
      <w:r w:rsidR="009B6664">
        <w:t xml:space="preserve">base line </w:t>
      </w:r>
      <w:r w:rsidR="006B60CF" w:rsidRPr="00BB0A44">
        <w:t xml:space="preserve">models </w:t>
      </w:r>
      <w:r w:rsidR="002509A9">
        <w:t xml:space="preserve">we selected for this study </w:t>
      </w:r>
      <w:r w:rsidR="00853CF8">
        <w:t>misclassified</w:t>
      </w:r>
      <w:r w:rsidR="006B60CF" w:rsidRPr="00BB0A44">
        <w:t xml:space="preserve"> almost all the Target</w:t>
      </w:r>
      <w:r w:rsidR="00693A94">
        <w:t xml:space="preserve"> enrollee</w:t>
      </w:r>
      <w:r w:rsidR="008B49F2">
        <w:t xml:space="preserve"> </w:t>
      </w:r>
      <w:r w:rsidR="006B60CF" w:rsidRPr="00BB0A44">
        <w:t xml:space="preserve">in the test set (the baseline models’ </w:t>
      </w:r>
      <w:r w:rsidR="007A1520">
        <w:t>Recall</w:t>
      </w:r>
      <w:r w:rsidR="006B60CF" w:rsidRPr="00BB0A44">
        <w:t xml:space="preserve"> on Target</w:t>
      </w:r>
      <w:r w:rsidR="00693A94">
        <w:t xml:space="preserve"> enrollee</w:t>
      </w:r>
      <w:r w:rsidR="006B60CF" w:rsidRPr="00BB0A44">
        <w:t xml:space="preserve"> is very low</w:t>
      </w:r>
      <w:r w:rsidR="00A8593A">
        <w:t xml:space="preserve"> or was zero</w:t>
      </w:r>
      <w:r w:rsidR="006B60CF" w:rsidRPr="00BB0A44">
        <w:t>)</w:t>
      </w:r>
      <w:r w:rsidR="00FF3725">
        <w:t>.</w:t>
      </w:r>
      <w:r w:rsidR="008B49F2">
        <w:t xml:space="preserve"> </w:t>
      </w:r>
      <w:r w:rsidR="006B60CF" w:rsidRPr="00BB0A44">
        <w:t>Therefore</w:t>
      </w:r>
      <w:r w:rsidR="00DB639C">
        <w:t xml:space="preserve">, </w:t>
      </w:r>
      <w:r w:rsidR="006B60CF" w:rsidRPr="00BB0A44">
        <w:t>we will address this issue in the further section (Section 5) with</w:t>
      </w:r>
      <w:r w:rsidR="00A566F9">
        <w:t xml:space="preserve"> introduction of</w:t>
      </w:r>
      <w:r w:rsidR="006B60CF" w:rsidRPr="00BB0A44">
        <w:t xml:space="preserve"> oversampling technique. </w:t>
      </w:r>
    </w:p>
    <w:p w14:paraId="063CCF5A" w14:textId="4E9531E9" w:rsidR="001D7126" w:rsidRDefault="00291F2E" w:rsidP="005305CB">
      <w:r>
        <w:t xml:space="preserve">  </w:t>
      </w:r>
      <w:r w:rsidR="006B60CF" w:rsidRPr="00BB0A44">
        <w:t xml:space="preserve">Another issue of this dataset is high degree of feature overlap between classes. Many Target enrollee have feature values that are very </w:t>
      </w:r>
      <w:r w:rsidR="00212800">
        <w:t>identical</w:t>
      </w:r>
      <w:r w:rsidR="006B60CF" w:rsidRPr="00BB0A44">
        <w:t xml:space="preserve"> to feature values of non-Target enrollee</w:t>
      </w:r>
      <w:r w:rsidR="00B60EB0" w:rsidRPr="00BB0A44">
        <w:t>. This could bring difficulty for the models to predict Target enrollee with</w:t>
      </w:r>
      <w:r w:rsidR="00212800">
        <w:t>out increasing False Positive</w:t>
      </w:r>
      <w:r w:rsidR="00D46A4A">
        <w:t xml:space="preserve"> (non-Target enrollee misclassified as Target enrollee)</w:t>
      </w:r>
      <w:r w:rsidR="00B60EB0" w:rsidRPr="00BB0A44">
        <w:t>.</w:t>
      </w:r>
    </w:p>
    <w:p w14:paraId="4CA89109" w14:textId="79D0D47E" w:rsidR="005F22B9" w:rsidRDefault="005F22B9" w:rsidP="005305CB"/>
    <w:p w14:paraId="5B74D7E3" w14:textId="77777777" w:rsidR="005F22B9" w:rsidRDefault="005F22B9" w:rsidP="005305CB"/>
    <w:p w14:paraId="2F0945B7" w14:textId="11C4445E" w:rsidR="00F2417A" w:rsidRDefault="00F2417A" w:rsidP="005305CB"/>
    <w:p w14:paraId="317F772E" w14:textId="77777777" w:rsidR="00F2417A" w:rsidRPr="00BB0A44" w:rsidRDefault="00F2417A" w:rsidP="005305CB"/>
    <w:p w14:paraId="6935C360" w14:textId="77777777" w:rsidR="005F22B9" w:rsidRDefault="001C3D7A" w:rsidP="005305CB">
      <w:pPr>
        <w:rPr>
          <w:i/>
          <w:iCs/>
        </w:rPr>
      </w:pPr>
      <w:r>
        <w:rPr>
          <w:noProof/>
        </w:rPr>
        <w:lastRenderedPageBreak/>
        <w:drawing>
          <wp:inline distT="0" distB="0" distL="0" distR="0" wp14:anchorId="50917AAD" wp14:editId="4C161D68">
            <wp:extent cx="3945255" cy="2751455"/>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2751455"/>
                    </a:xfrm>
                    <a:prstGeom prst="rect">
                      <a:avLst/>
                    </a:prstGeom>
                    <a:noFill/>
                    <a:ln>
                      <a:noFill/>
                    </a:ln>
                  </pic:spPr>
                </pic:pic>
              </a:graphicData>
            </a:graphic>
          </wp:inline>
        </w:drawing>
      </w:r>
    </w:p>
    <w:p w14:paraId="64162628" w14:textId="4F350BC6" w:rsidR="00B60EB0" w:rsidRPr="005F22B9" w:rsidRDefault="00B60EB0" w:rsidP="005305CB">
      <w:r w:rsidRPr="00AF2A8F">
        <w:rPr>
          <w:i/>
          <w:iCs/>
        </w:rPr>
        <w:t xml:space="preserve">Figure </w:t>
      </w:r>
      <w:r w:rsidR="00175130">
        <w:rPr>
          <w:i/>
          <w:iCs/>
        </w:rPr>
        <w:t>2.</w:t>
      </w:r>
      <w:r w:rsidRPr="00AF2A8F">
        <w:rPr>
          <w:i/>
          <w:iCs/>
        </w:rPr>
        <w:t xml:space="preserve">2 </w:t>
      </w:r>
      <w:r w:rsidR="00763779">
        <w:rPr>
          <w:i/>
          <w:iCs/>
        </w:rPr>
        <w:t>Normalized histogram</w:t>
      </w:r>
      <w:r w:rsidR="004226D2">
        <w:rPr>
          <w:i/>
          <w:iCs/>
        </w:rPr>
        <w:t xml:space="preserve"> for Target and non-Target enrollee after PCA reduction of features to </w:t>
      </w:r>
      <w:r w:rsidR="005F22B9">
        <w:rPr>
          <w:i/>
          <w:iCs/>
        </w:rPr>
        <w:t>1</w:t>
      </w:r>
      <w:r w:rsidR="004226D2">
        <w:rPr>
          <w:i/>
          <w:iCs/>
        </w:rPr>
        <w:t xml:space="preserve"> component</w:t>
      </w:r>
    </w:p>
    <w:p w14:paraId="72BA8A9C" w14:textId="2E2B725C" w:rsidR="009562BB" w:rsidRPr="009562BB" w:rsidRDefault="009562BB" w:rsidP="005305CB">
      <w:pPr>
        <w:rPr>
          <w:i/>
          <w:iCs/>
          <w:color w:val="FF0000"/>
          <w:sz w:val="20"/>
          <w:szCs w:val="20"/>
        </w:rPr>
      </w:pPr>
      <w:r>
        <w:rPr>
          <w:i/>
          <w:iCs/>
          <w:color w:val="FF0000"/>
          <w:sz w:val="20"/>
          <w:szCs w:val="20"/>
        </w:rPr>
        <w:t>*categorical variables were converted to numerical in this plot.</w:t>
      </w:r>
    </w:p>
    <w:p w14:paraId="17DBAA84" w14:textId="4AA1729A" w:rsidR="00477410" w:rsidRDefault="00477410" w:rsidP="005305CB">
      <w:pPr>
        <w:rPr>
          <w:i/>
          <w:iCs/>
        </w:rPr>
      </w:pPr>
    </w:p>
    <w:p w14:paraId="2EB65709" w14:textId="77777777" w:rsidR="00E666B0" w:rsidRDefault="00E666B0" w:rsidP="005305CB">
      <w:pPr>
        <w:rPr>
          <w:i/>
          <w:iCs/>
        </w:rPr>
      </w:pPr>
    </w:p>
    <w:p w14:paraId="7B43F90B" w14:textId="3521511C" w:rsidR="00B60EB0" w:rsidRDefault="004542E2" w:rsidP="005305CB">
      <w:r>
        <w:t xml:space="preserve">  </w:t>
      </w:r>
      <w:r w:rsidR="00B60EB0" w:rsidRPr="00BB0A44">
        <w:t xml:space="preserve">By </w:t>
      </w:r>
      <w:r w:rsidR="00202316">
        <w:t>applying PCA to observe</w:t>
      </w:r>
      <w:r w:rsidR="00B60EB0" w:rsidRPr="00BB0A44">
        <w:t xml:space="preserve"> variables onto two dimensional spaces, we </w:t>
      </w:r>
      <w:r w:rsidR="00163CEB" w:rsidRPr="00BB0A44">
        <w:t>observe</w:t>
      </w:r>
      <w:r w:rsidR="00B56DD7">
        <w:t>d</w:t>
      </w:r>
      <w:r w:rsidR="00163CEB" w:rsidRPr="00BB0A44">
        <w:t xml:space="preserve"> a lack of distinction between Target enrollee and non-Target enrollee</w:t>
      </w:r>
      <w:r w:rsidR="008F32F6">
        <w:t>.</w:t>
      </w:r>
      <w:r w:rsidR="00163CEB" w:rsidRPr="00BB0A44">
        <w:t xml:space="preserve"> In </w:t>
      </w:r>
      <w:r w:rsidR="006B28D7">
        <w:rPr>
          <w:i/>
          <w:iCs/>
        </w:rPr>
        <w:t>F</w:t>
      </w:r>
      <w:r w:rsidR="00163CEB" w:rsidRPr="00BB0A44">
        <w:rPr>
          <w:i/>
          <w:iCs/>
        </w:rPr>
        <w:t>igure</w:t>
      </w:r>
      <w:r w:rsidR="00BE3700">
        <w:rPr>
          <w:i/>
          <w:iCs/>
        </w:rPr>
        <w:t xml:space="preserve"> 2</w:t>
      </w:r>
      <w:r w:rsidR="00163CEB" w:rsidRPr="00BB0A44">
        <w:rPr>
          <w:i/>
          <w:iCs/>
        </w:rPr>
        <w:t>.2</w:t>
      </w:r>
      <w:r w:rsidR="00163CEB" w:rsidRPr="00BB0A44">
        <w:t xml:space="preserve">, </w:t>
      </w:r>
      <w:r w:rsidR="00C04FAE" w:rsidRPr="00BB0A44">
        <w:t>the 2 classes</w:t>
      </w:r>
      <w:r w:rsidR="00B56DD7">
        <w:t xml:space="preserve"> are</w:t>
      </w:r>
      <w:r w:rsidR="00C04FAE" w:rsidRPr="00BB0A44">
        <w:t xml:space="preserve"> seen to have</w:t>
      </w:r>
      <w:r w:rsidR="00703152">
        <w:t xml:space="preserve"> significant amount of overlap and</w:t>
      </w:r>
      <w:r w:rsidR="008F32F6">
        <w:t xml:space="preserve"> indistinguishable distribution across all features</w:t>
      </w:r>
      <w:r w:rsidR="00703152">
        <w:t>.</w:t>
      </w:r>
    </w:p>
    <w:p w14:paraId="7ADBEF72" w14:textId="77777777" w:rsidR="00270B7D" w:rsidRPr="00BB0A44" w:rsidRDefault="00270B7D" w:rsidP="005305CB"/>
    <w:p w14:paraId="6902507B" w14:textId="2CB65A4F" w:rsidR="009D59D9" w:rsidRDefault="009D59D9" w:rsidP="009D59D9">
      <w:pPr>
        <w:pStyle w:val="Heading1"/>
        <w:rPr>
          <w:rFonts w:ascii="Times New Roman" w:hAnsi="Times New Roman" w:cs="Times New Roman"/>
        </w:rPr>
      </w:pPr>
      <w:bookmarkStart w:id="17" w:name="_Toc56703407"/>
      <w:r w:rsidRPr="00BB0A44">
        <w:rPr>
          <w:rFonts w:ascii="Times New Roman" w:hAnsi="Times New Roman" w:cs="Times New Roman"/>
        </w:rPr>
        <w:t>3 Package Introduction</w:t>
      </w:r>
      <w:bookmarkEnd w:id="17"/>
    </w:p>
    <w:p w14:paraId="6AB35BDE" w14:textId="6B307B5F" w:rsidR="00FD5374" w:rsidRDefault="00675B89" w:rsidP="00FD5374">
      <w:pPr>
        <w:rPr>
          <w:color w:val="FF0000"/>
          <w:lang w:eastAsia="en-US"/>
        </w:rPr>
      </w:pPr>
      <w:r>
        <w:rPr>
          <w:color w:val="FF0000"/>
          <w:lang w:eastAsia="en-US"/>
        </w:rPr>
        <w:t xml:space="preserve">  </w:t>
      </w:r>
    </w:p>
    <w:p w14:paraId="3DF9DE3A" w14:textId="3F6A2770" w:rsidR="00675B89" w:rsidRDefault="00675B89" w:rsidP="00FD5374">
      <w:pPr>
        <w:rPr>
          <w:color w:val="000000" w:themeColor="text1"/>
          <w:lang w:eastAsia="en-US"/>
        </w:rPr>
      </w:pPr>
      <w:r>
        <w:rPr>
          <w:color w:val="FF0000"/>
          <w:lang w:eastAsia="en-US"/>
        </w:rPr>
        <w:t xml:space="preserve">  </w:t>
      </w:r>
      <w:r w:rsidR="00AD1481">
        <w:rPr>
          <w:color w:val="000000" w:themeColor="text1"/>
          <w:lang w:eastAsia="en-US"/>
        </w:rPr>
        <w:t xml:space="preserve">  In this study we used </w:t>
      </w:r>
      <w:hyperlink r:id="rId12" w:history="1">
        <w:proofErr w:type="spellStart"/>
        <w:r w:rsidR="00AD1481">
          <w:rPr>
            <w:rStyle w:val="Hyperlink"/>
            <w:lang w:eastAsia="en-US"/>
          </w:rPr>
          <w:t>JupyterLab</w:t>
        </w:r>
        <w:proofErr w:type="spellEnd"/>
      </w:hyperlink>
      <w:r w:rsidR="00AD1481">
        <w:rPr>
          <w:color w:val="000000" w:themeColor="text1"/>
          <w:lang w:eastAsia="en-US"/>
        </w:rPr>
        <w:t xml:space="preserve"> (2.1.5) to run all the code. </w:t>
      </w:r>
      <w:proofErr w:type="spellStart"/>
      <w:r w:rsidR="00AD1481">
        <w:rPr>
          <w:color w:val="000000" w:themeColor="text1"/>
          <w:lang w:eastAsia="en-US"/>
        </w:rPr>
        <w:t>Numpy</w:t>
      </w:r>
      <w:proofErr w:type="spellEnd"/>
      <w:r w:rsidR="00AD1481">
        <w:rPr>
          <w:color w:val="000000" w:themeColor="text1"/>
          <w:lang w:eastAsia="en-US"/>
        </w:rPr>
        <w:t xml:space="preserve"> (1.18.5), </w:t>
      </w:r>
    </w:p>
    <w:p w14:paraId="6C7AD934" w14:textId="6B29C046" w:rsidR="003A61AC" w:rsidRPr="003A61AC" w:rsidRDefault="00AD1481" w:rsidP="003A61AC">
      <w:pPr>
        <w:rPr>
          <w:color w:val="000000" w:themeColor="text1"/>
          <w:lang w:eastAsia="en-US"/>
        </w:rPr>
      </w:pPr>
      <w:r>
        <w:rPr>
          <w:color w:val="000000" w:themeColor="text1"/>
          <w:lang w:eastAsia="en-US"/>
        </w:rPr>
        <w:t xml:space="preserve">Pandas (1.0.5), </w:t>
      </w:r>
      <w:r w:rsidR="003A61AC">
        <w:rPr>
          <w:color w:val="000000" w:themeColor="text1"/>
          <w:lang w:eastAsia="en-US"/>
        </w:rPr>
        <w:t xml:space="preserve">Matplotlib (3.2.2), Seaborn (0.11.0) were installed as basic package. </w:t>
      </w:r>
      <w:r w:rsidR="00AA2194">
        <w:rPr>
          <w:color w:val="000000" w:themeColor="text1"/>
          <w:lang w:eastAsia="en-US"/>
        </w:rPr>
        <w:t>S</w:t>
      </w:r>
      <w:r w:rsidR="003A61AC" w:rsidRPr="003A61AC">
        <w:rPr>
          <w:color w:val="000000" w:themeColor="text1"/>
          <w:lang w:eastAsia="en-US"/>
        </w:rPr>
        <w:t>cikit-learn</w:t>
      </w:r>
      <w:r w:rsidR="003A61AC">
        <w:rPr>
          <w:color w:val="000000" w:themeColor="text1"/>
          <w:lang w:eastAsia="en-US"/>
        </w:rPr>
        <w:t xml:space="preserve"> (0.23.1) was installed as </w:t>
      </w:r>
      <w:r w:rsidR="00A7586E">
        <w:rPr>
          <w:color w:val="000000" w:themeColor="text1"/>
          <w:lang w:eastAsia="en-US"/>
        </w:rPr>
        <w:t xml:space="preserve">the </w:t>
      </w:r>
      <w:r w:rsidR="003A61AC">
        <w:rPr>
          <w:color w:val="000000" w:themeColor="text1"/>
          <w:lang w:eastAsia="en-US"/>
        </w:rPr>
        <w:t xml:space="preserve">machine learning </w:t>
      </w:r>
      <w:r w:rsidR="00A0577F">
        <w:rPr>
          <w:color w:val="000000" w:themeColor="text1"/>
          <w:lang w:eastAsia="en-US"/>
        </w:rPr>
        <w:t>library</w:t>
      </w:r>
      <w:r w:rsidR="003A61AC">
        <w:rPr>
          <w:color w:val="000000" w:themeColor="text1"/>
          <w:lang w:eastAsia="en-US"/>
        </w:rPr>
        <w:t xml:space="preserve">. </w:t>
      </w:r>
      <w:proofErr w:type="spellStart"/>
      <w:r w:rsidR="00503266">
        <w:rPr>
          <w:color w:val="000000" w:themeColor="text1"/>
          <w:lang w:eastAsia="en-US"/>
        </w:rPr>
        <w:t>Imblearn</w:t>
      </w:r>
      <w:proofErr w:type="spellEnd"/>
      <w:r w:rsidR="00503266">
        <w:rPr>
          <w:color w:val="000000" w:themeColor="text1"/>
          <w:lang w:eastAsia="en-US"/>
        </w:rPr>
        <w:t xml:space="preserve"> (0.7.0) was installed for data oversampling. </w:t>
      </w:r>
      <w:proofErr w:type="spellStart"/>
      <w:r w:rsidR="00AA2194">
        <w:rPr>
          <w:color w:val="000000" w:themeColor="text1"/>
          <w:lang w:eastAsia="en-US"/>
        </w:rPr>
        <w:t>Scikitplot</w:t>
      </w:r>
      <w:proofErr w:type="spellEnd"/>
      <w:r w:rsidR="00AA2194">
        <w:rPr>
          <w:color w:val="000000" w:themeColor="text1"/>
          <w:lang w:eastAsia="en-US"/>
        </w:rPr>
        <w:t xml:space="preserve"> (0.3.7) was installed for plotting Cumulative Lift. </w:t>
      </w:r>
    </w:p>
    <w:p w14:paraId="6AA13C6D" w14:textId="6BF21268" w:rsidR="003A61AC" w:rsidRPr="00675B89" w:rsidRDefault="003A61AC" w:rsidP="00FD5374">
      <w:pPr>
        <w:rPr>
          <w:color w:val="000000" w:themeColor="text1"/>
          <w:lang w:eastAsia="en-US"/>
        </w:rPr>
      </w:pPr>
    </w:p>
    <w:p w14:paraId="35D23319" w14:textId="2E3A5A04" w:rsidR="004542E2" w:rsidRDefault="004542E2" w:rsidP="00FD5374">
      <w:pPr>
        <w:rPr>
          <w:lang w:eastAsia="en-US"/>
        </w:rPr>
      </w:pPr>
    </w:p>
    <w:p w14:paraId="0F9C27C5" w14:textId="74AE5BA6" w:rsidR="004542E2" w:rsidRDefault="004542E2" w:rsidP="00FD5374">
      <w:pPr>
        <w:rPr>
          <w:lang w:eastAsia="en-US"/>
        </w:rPr>
      </w:pPr>
    </w:p>
    <w:p w14:paraId="5FFEDA27" w14:textId="38FF2E3D" w:rsidR="004542E2" w:rsidRDefault="004542E2" w:rsidP="00FD5374">
      <w:pPr>
        <w:rPr>
          <w:lang w:eastAsia="en-US"/>
        </w:rPr>
      </w:pPr>
    </w:p>
    <w:p w14:paraId="309DAE88" w14:textId="1139CAB2" w:rsidR="003F2A3C" w:rsidRDefault="003F2A3C" w:rsidP="00FD5374">
      <w:pPr>
        <w:rPr>
          <w:lang w:eastAsia="en-US"/>
        </w:rPr>
      </w:pPr>
    </w:p>
    <w:p w14:paraId="7121C416" w14:textId="376C6D63" w:rsidR="00734DA6" w:rsidRDefault="00734DA6" w:rsidP="00FD5374">
      <w:pPr>
        <w:rPr>
          <w:lang w:eastAsia="en-US"/>
        </w:rPr>
      </w:pPr>
    </w:p>
    <w:p w14:paraId="55AD504C" w14:textId="74EE4B93" w:rsidR="00734DA6" w:rsidRDefault="00734DA6" w:rsidP="00FD5374">
      <w:pPr>
        <w:rPr>
          <w:lang w:eastAsia="en-US"/>
        </w:rPr>
      </w:pPr>
    </w:p>
    <w:p w14:paraId="74D629AE" w14:textId="5709EBF9" w:rsidR="00734DA6" w:rsidRDefault="00734DA6" w:rsidP="00FD5374">
      <w:pPr>
        <w:rPr>
          <w:lang w:eastAsia="en-US"/>
        </w:rPr>
      </w:pPr>
    </w:p>
    <w:p w14:paraId="32AEA1B9" w14:textId="707F101E" w:rsidR="00734DA6" w:rsidRDefault="00734DA6" w:rsidP="00FD5374">
      <w:pPr>
        <w:rPr>
          <w:lang w:eastAsia="en-US"/>
        </w:rPr>
      </w:pPr>
    </w:p>
    <w:p w14:paraId="559A4DE7" w14:textId="1BAB6C44" w:rsidR="00734DA6" w:rsidRDefault="00734DA6" w:rsidP="00FD5374">
      <w:pPr>
        <w:rPr>
          <w:lang w:eastAsia="en-US"/>
        </w:rPr>
      </w:pPr>
    </w:p>
    <w:p w14:paraId="1A651BE9" w14:textId="33EC7DC1" w:rsidR="00734DA6" w:rsidRDefault="00734DA6" w:rsidP="00FD5374">
      <w:pPr>
        <w:rPr>
          <w:lang w:eastAsia="en-US"/>
        </w:rPr>
      </w:pPr>
    </w:p>
    <w:p w14:paraId="12A1333A" w14:textId="4D36F0F1" w:rsidR="00734DA6" w:rsidRDefault="00734DA6" w:rsidP="00FD5374">
      <w:pPr>
        <w:rPr>
          <w:lang w:eastAsia="en-US"/>
        </w:rPr>
      </w:pPr>
    </w:p>
    <w:p w14:paraId="4FC62238" w14:textId="7F1BA1EC" w:rsidR="00734DA6" w:rsidRDefault="00734DA6" w:rsidP="00FD5374">
      <w:pPr>
        <w:rPr>
          <w:lang w:eastAsia="en-US"/>
        </w:rPr>
      </w:pPr>
    </w:p>
    <w:p w14:paraId="621FC3EF" w14:textId="77AC828F" w:rsidR="00734DA6" w:rsidRDefault="00734DA6" w:rsidP="00FD5374">
      <w:pPr>
        <w:rPr>
          <w:lang w:eastAsia="en-US"/>
        </w:rPr>
      </w:pPr>
    </w:p>
    <w:p w14:paraId="3019A6E1" w14:textId="6323D430" w:rsidR="00734DA6" w:rsidRDefault="00734DA6" w:rsidP="00FD5374">
      <w:pPr>
        <w:rPr>
          <w:lang w:eastAsia="en-US"/>
        </w:rPr>
      </w:pPr>
    </w:p>
    <w:p w14:paraId="4849C135" w14:textId="62D8B489" w:rsidR="00C5473E" w:rsidRDefault="00C5473E" w:rsidP="00C5473E">
      <w:pPr>
        <w:pStyle w:val="Heading1"/>
        <w:rPr>
          <w:rFonts w:ascii="Times New Roman" w:hAnsi="Times New Roman" w:cs="Times New Roman"/>
        </w:rPr>
      </w:pPr>
      <w:bookmarkStart w:id="18" w:name="_Toc56703408"/>
      <w:r w:rsidRPr="00A72372">
        <w:rPr>
          <w:rFonts w:ascii="Times New Roman" w:hAnsi="Times New Roman" w:cs="Times New Roman"/>
        </w:rPr>
        <w:lastRenderedPageBreak/>
        <w:t>4 Data Wrangling</w:t>
      </w:r>
      <w:bookmarkEnd w:id="18"/>
    </w:p>
    <w:p w14:paraId="2E92DB1E" w14:textId="1C5DBA8B" w:rsidR="00910336" w:rsidRDefault="00910336" w:rsidP="00910336">
      <w:pPr>
        <w:pStyle w:val="Heading2"/>
        <w:rPr>
          <w:rFonts w:ascii="Times New Roman" w:hAnsi="Times New Roman" w:cs="Times New Roman"/>
        </w:rPr>
      </w:pPr>
      <w:bookmarkStart w:id="19" w:name="_Toc56703409"/>
      <w:r w:rsidRPr="00910336">
        <w:rPr>
          <w:rFonts w:ascii="Times New Roman" w:hAnsi="Times New Roman" w:cs="Times New Roman"/>
        </w:rPr>
        <w:t xml:space="preserve">4.1 </w:t>
      </w:r>
      <w:r>
        <w:rPr>
          <w:rFonts w:ascii="Times New Roman" w:hAnsi="Times New Roman" w:cs="Times New Roman"/>
        </w:rPr>
        <w:t>Dataset Information</w:t>
      </w:r>
      <w:bookmarkEnd w:id="19"/>
    </w:p>
    <w:p w14:paraId="52CA1E3E" w14:textId="77777777" w:rsidR="00514CAE" w:rsidRPr="00514CAE" w:rsidRDefault="00514CAE" w:rsidP="00514CAE">
      <w:pPr>
        <w:rPr>
          <w:lang w:eastAsia="en-US"/>
        </w:rPr>
      </w:pPr>
    </w:p>
    <w:p w14:paraId="776B542A" w14:textId="7CCE5004" w:rsidR="00567782" w:rsidRPr="00000B4D" w:rsidRDefault="00514CAE" w:rsidP="00567782">
      <w:pPr>
        <w:rPr>
          <w:lang w:eastAsia="en-US"/>
        </w:rPr>
      </w:pPr>
      <w:r>
        <w:rPr>
          <w:lang w:eastAsia="en-US"/>
        </w:rPr>
        <w:t xml:space="preserve">  </w:t>
      </w:r>
      <w:r w:rsidR="00567782">
        <w:rPr>
          <w:lang w:eastAsia="en-US"/>
        </w:rPr>
        <w:t>Please find the general information</w:t>
      </w:r>
      <w:r w:rsidR="00502D2A">
        <w:rPr>
          <w:lang w:eastAsia="en-US"/>
        </w:rPr>
        <w:t xml:space="preserve"> of the original dataset from </w:t>
      </w:r>
      <w:r w:rsidR="00502D2A" w:rsidRPr="00567782">
        <w:rPr>
          <w:i/>
          <w:iCs/>
          <w:lang w:eastAsia="en-US"/>
        </w:rPr>
        <w:t>Table 4.1</w:t>
      </w:r>
      <w:r w:rsidR="00910A37">
        <w:rPr>
          <w:i/>
          <w:iCs/>
          <w:lang w:eastAsia="en-US"/>
        </w:rPr>
        <w:t xml:space="preserve">, </w:t>
      </w:r>
      <w:r w:rsidR="00910A37" w:rsidRPr="00910A37">
        <w:rPr>
          <w:lang w:eastAsia="en-US"/>
        </w:rPr>
        <w:t>sorted by</w:t>
      </w:r>
      <w:r w:rsidR="00910A37">
        <w:rPr>
          <w:lang w:eastAsia="en-US"/>
        </w:rPr>
        <w:t xml:space="preserve"> the </w:t>
      </w:r>
      <w:r w:rsidR="00910A37" w:rsidRPr="00910A37">
        <w:rPr>
          <w:lang w:eastAsia="en-US"/>
        </w:rPr>
        <w:t>count of unique value</w:t>
      </w:r>
      <w:r w:rsidR="00910A37">
        <w:rPr>
          <w:i/>
          <w:iCs/>
          <w:lang w:eastAsia="en-US"/>
        </w:rPr>
        <w:t xml:space="preserve"> </w:t>
      </w:r>
      <w:r w:rsidR="00910A37">
        <w:rPr>
          <w:lang w:eastAsia="en-US"/>
        </w:rPr>
        <w:t>in each variable in descending order.</w:t>
      </w:r>
      <w:r w:rsidR="00000B4D">
        <w:rPr>
          <w:lang w:eastAsia="en-US"/>
        </w:rPr>
        <w:t xml:space="preserve"> </w:t>
      </w:r>
      <w:r w:rsidR="00502D2A">
        <w:rPr>
          <w:lang w:eastAsia="en-US"/>
        </w:rPr>
        <w:t xml:space="preserve">It contains </w:t>
      </w:r>
      <w:r w:rsidR="009425A3">
        <w:rPr>
          <w:lang w:eastAsia="en-US"/>
        </w:rPr>
        <w:t xml:space="preserve">columns of original </w:t>
      </w:r>
      <w:r w:rsidR="00502D2A">
        <w:rPr>
          <w:lang w:eastAsia="en-US"/>
        </w:rPr>
        <w:t>variable index, variable name, counts</w:t>
      </w:r>
      <w:r w:rsidR="009425A3">
        <w:rPr>
          <w:lang w:eastAsia="en-US"/>
        </w:rPr>
        <w:t xml:space="preserve"> of unique values</w:t>
      </w:r>
      <w:r w:rsidR="00502D2A">
        <w:rPr>
          <w:lang w:eastAsia="en-US"/>
        </w:rPr>
        <w:t xml:space="preserve">, </w:t>
      </w:r>
      <w:r w:rsidR="009425A3">
        <w:rPr>
          <w:lang w:eastAsia="en-US"/>
        </w:rPr>
        <w:t xml:space="preserve">percentage of </w:t>
      </w:r>
      <w:r w:rsidR="00502D2A">
        <w:rPr>
          <w:lang w:eastAsia="en-US"/>
        </w:rPr>
        <w:t xml:space="preserve">unique value, </w:t>
      </w:r>
      <w:r w:rsidR="009425A3">
        <w:rPr>
          <w:lang w:eastAsia="en-US"/>
        </w:rPr>
        <w:t xml:space="preserve">percentage of </w:t>
      </w:r>
      <w:r w:rsidR="00502D2A">
        <w:rPr>
          <w:lang w:eastAsia="en-US"/>
        </w:rPr>
        <w:t>missing value</w:t>
      </w:r>
      <w:r w:rsidR="009425A3">
        <w:rPr>
          <w:lang w:eastAsia="en-US"/>
        </w:rPr>
        <w:t xml:space="preserve"> and d</w:t>
      </w:r>
      <w:r w:rsidR="00502D2A">
        <w:rPr>
          <w:lang w:eastAsia="en-US"/>
        </w:rPr>
        <w:t xml:space="preserve">ata type </w:t>
      </w:r>
      <w:r w:rsidR="006D12AB">
        <w:rPr>
          <w:lang w:eastAsia="en-US"/>
        </w:rPr>
        <w:t>of</w:t>
      </w:r>
      <w:r w:rsidR="00502D2A">
        <w:rPr>
          <w:lang w:eastAsia="en-US"/>
        </w:rPr>
        <w:t xml:space="preserve"> each variable.</w:t>
      </w:r>
    </w:p>
    <w:p w14:paraId="2C068F79" w14:textId="77777777" w:rsidR="004542E2" w:rsidRDefault="004542E2" w:rsidP="00567782">
      <w:pPr>
        <w:rPr>
          <w:i/>
          <w:iCs/>
          <w:lang w:eastAsia="en-US"/>
        </w:rPr>
      </w:pPr>
    </w:p>
    <w:p w14:paraId="27EC3F58" w14:textId="77777777" w:rsidR="004542E2" w:rsidRDefault="004542E2" w:rsidP="00567782">
      <w:pPr>
        <w:rPr>
          <w:i/>
          <w:iCs/>
          <w:lang w:eastAsia="en-US"/>
        </w:rPr>
      </w:pPr>
    </w:p>
    <w:p w14:paraId="3FF92058" w14:textId="12BAEB94" w:rsidR="00B03C44" w:rsidRPr="00B03C44" w:rsidRDefault="00B03C44" w:rsidP="00567782">
      <w:pPr>
        <w:rPr>
          <w:i/>
          <w:iCs/>
          <w:lang w:eastAsia="en-US"/>
        </w:rPr>
      </w:pPr>
      <w:r w:rsidRPr="00B03C44">
        <w:rPr>
          <w:i/>
          <w:iCs/>
          <w:lang w:eastAsia="en-US"/>
        </w:rPr>
        <w:t>Table 4.1</w:t>
      </w:r>
      <w:r w:rsidR="00A612F6">
        <w:rPr>
          <w:i/>
          <w:iCs/>
          <w:lang w:eastAsia="en-US"/>
        </w:rPr>
        <w:t xml:space="preserve"> General information of dataset</w:t>
      </w:r>
    </w:p>
    <w:tbl>
      <w:tblPr>
        <w:tblW w:w="0" w:type="auto"/>
        <w:tblBorders>
          <w:top w:val="single" w:sz="4" w:space="0" w:color="auto"/>
          <w:bottom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622"/>
        <w:gridCol w:w="1890"/>
        <w:gridCol w:w="810"/>
        <w:gridCol w:w="1440"/>
        <w:gridCol w:w="1170"/>
        <w:gridCol w:w="900"/>
      </w:tblGrid>
      <w:tr w:rsidR="00502D2A" w:rsidRPr="00B03C44" w14:paraId="41F02DAD" w14:textId="3855B0EB" w:rsidTr="001F6F4E">
        <w:trPr>
          <w:cantSplit/>
          <w:trHeight w:val="276"/>
          <w:tblHeader/>
        </w:trPr>
        <w:tc>
          <w:tcPr>
            <w:tcW w:w="622" w:type="dxa"/>
            <w:tcBorders>
              <w:top w:val="single" w:sz="4" w:space="0" w:color="auto"/>
              <w:bottom w:val="single" w:sz="4" w:space="0" w:color="auto"/>
            </w:tcBorders>
            <w:shd w:val="clear" w:color="auto" w:fill="FFFFFF"/>
            <w:tcMar>
              <w:top w:w="60" w:type="dxa"/>
              <w:left w:w="60" w:type="dxa"/>
              <w:bottom w:w="60" w:type="dxa"/>
              <w:right w:w="60" w:type="dxa"/>
            </w:tcMar>
          </w:tcPr>
          <w:p w14:paraId="29314E04" w14:textId="3B903933" w:rsidR="00B03C44" w:rsidRPr="00B03C44" w:rsidRDefault="00502D2A" w:rsidP="00B03C44">
            <w:pPr>
              <w:jc w:val="both"/>
              <w:rPr>
                <w:sz w:val="21"/>
                <w:szCs w:val="21"/>
              </w:rPr>
            </w:pPr>
            <w:r>
              <w:rPr>
                <w:sz w:val="21"/>
                <w:szCs w:val="21"/>
              </w:rPr>
              <w:t>Index</w:t>
            </w:r>
          </w:p>
        </w:tc>
        <w:tc>
          <w:tcPr>
            <w:tcW w:w="1890" w:type="dxa"/>
            <w:tcBorders>
              <w:top w:val="single" w:sz="4" w:space="0" w:color="auto"/>
              <w:bottom w:val="single" w:sz="4" w:space="0" w:color="auto"/>
            </w:tcBorders>
            <w:shd w:val="clear" w:color="auto" w:fill="FFFFFF"/>
            <w:tcMar>
              <w:top w:w="60" w:type="dxa"/>
              <w:left w:w="60" w:type="dxa"/>
              <w:bottom w:w="60" w:type="dxa"/>
              <w:right w:w="60" w:type="dxa"/>
            </w:tcMar>
          </w:tcPr>
          <w:p w14:paraId="638AA88C" w14:textId="6003EF4E" w:rsidR="00B03C44" w:rsidRPr="00B03C44" w:rsidRDefault="00B03C44" w:rsidP="00B03C44">
            <w:pPr>
              <w:jc w:val="both"/>
              <w:rPr>
                <w:sz w:val="21"/>
                <w:szCs w:val="21"/>
              </w:rPr>
            </w:pPr>
            <w:r w:rsidRPr="00B03C44">
              <w:rPr>
                <w:sz w:val="21"/>
                <w:szCs w:val="21"/>
              </w:rPr>
              <w:t xml:space="preserve"> </w:t>
            </w:r>
            <w:r w:rsidR="000F17DB">
              <w:rPr>
                <w:sz w:val="21"/>
                <w:szCs w:val="21"/>
              </w:rPr>
              <w:t>Variable Name</w:t>
            </w:r>
          </w:p>
        </w:tc>
        <w:tc>
          <w:tcPr>
            <w:tcW w:w="810" w:type="dxa"/>
            <w:tcBorders>
              <w:top w:val="single" w:sz="4" w:space="0" w:color="auto"/>
              <w:bottom w:val="single" w:sz="4" w:space="0" w:color="auto"/>
            </w:tcBorders>
            <w:shd w:val="clear" w:color="auto" w:fill="FFFFFF"/>
            <w:tcMar>
              <w:top w:w="60" w:type="dxa"/>
              <w:left w:w="60" w:type="dxa"/>
              <w:bottom w:w="60" w:type="dxa"/>
              <w:right w:w="60" w:type="dxa"/>
            </w:tcMar>
          </w:tcPr>
          <w:p w14:paraId="5970EC6F" w14:textId="7AB5B700" w:rsidR="00B03C44" w:rsidRPr="00B03C44" w:rsidRDefault="00502D2A" w:rsidP="00B03C44">
            <w:pPr>
              <w:jc w:val="both"/>
              <w:rPr>
                <w:sz w:val="21"/>
                <w:szCs w:val="21"/>
              </w:rPr>
            </w:pPr>
            <w:r>
              <w:rPr>
                <w:sz w:val="21"/>
                <w:szCs w:val="21"/>
              </w:rPr>
              <w:t>C</w:t>
            </w:r>
            <w:r w:rsidR="00B03C44" w:rsidRPr="00B03C44">
              <w:rPr>
                <w:sz w:val="21"/>
                <w:szCs w:val="21"/>
              </w:rPr>
              <w:t>ounts</w:t>
            </w:r>
          </w:p>
        </w:tc>
        <w:tc>
          <w:tcPr>
            <w:tcW w:w="1440" w:type="dxa"/>
            <w:tcBorders>
              <w:top w:val="single" w:sz="4" w:space="0" w:color="auto"/>
              <w:bottom w:val="single" w:sz="4" w:space="0" w:color="auto"/>
            </w:tcBorders>
            <w:shd w:val="clear" w:color="auto" w:fill="FFFFFF"/>
            <w:tcMar>
              <w:top w:w="60" w:type="dxa"/>
              <w:left w:w="60" w:type="dxa"/>
              <w:bottom w:w="60" w:type="dxa"/>
              <w:right w:w="60" w:type="dxa"/>
            </w:tcMar>
          </w:tcPr>
          <w:p w14:paraId="6FEE5FB8" w14:textId="77777777" w:rsidR="007060D9" w:rsidRDefault="00502D2A" w:rsidP="00B03C44">
            <w:pPr>
              <w:jc w:val="both"/>
              <w:rPr>
                <w:sz w:val="21"/>
                <w:szCs w:val="21"/>
              </w:rPr>
            </w:pPr>
            <w:r>
              <w:rPr>
                <w:sz w:val="21"/>
                <w:szCs w:val="21"/>
              </w:rPr>
              <w:t xml:space="preserve">Unique </w:t>
            </w:r>
          </w:p>
          <w:p w14:paraId="5C2B358A" w14:textId="0008E2B8" w:rsidR="00B03C44" w:rsidRPr="00B03C44" w:rsidRDefault="00502D2A" w:rsidP="00B03C44">
            <w:pPr>
              <w:jc w:val="both"/>
              <w:rPr>
                <w:sz w:val="21"/>
                <w:szCs w:val="21"/>
              </w:rPr>
            </w:pPr>
            <w:r>
              <w:rPr>
                <w:sz w:val="21"/>
                <w:szCs w:val="21"/>
              </w:rPr>
              <w:t>Value Percentage</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tcPr>
          <w:p w14:paraId="00B1D976" w14:textId="6068F45E" w:rsidR="00B03C44" w:rsidRPr="00B03C44" w:rsidRDefault="00502D2A" w:rsidP="00B03C44">
            <w:pPr>
              <w:jc w:val="both"/>
              <w:rPr>
                <w:sz w:val="21"/>
                <w:szCs w:val="21"/>
              </w:rPr>
            </w:pPr>
            <w:r>
              <w:rPr>
                <w:sz w:val="21"/>
                <w:szCs w:val="21"/>
              </w:rPr>
              <w:t>Missing</w:t>
            </w:r>
            <w:r w:rsidR="007060D9">
              <w:rPr>
                <w:sz w:val="21"/>
                <w:szCs w:val="21"/>
              </w:rPr>
              <w:t xml:space="preserve"> </w:t>
            </w:r>
            <w:r>
              <w:rPr>
                <w:sz w:val="21"/>
                <w:szCs w:val="21"/>
              </w:rPr>
              <w:t>Value Percentage</w:t>
            </w:r>
          </w:p>
        </w:tc>
        <w:tc>
          <w:tcPr>
            <w:tcW w:w="900" w:type="dxa"/>
            <w:tcBorders>
              <w:top w:val="single" w:sz="4" w:space="0" w:color="auto"/>
              <w:bottom w:val="single" w:sz="4" w:space="0" w:color="auto"/>
            </w:tcBorders>
            <w:vAlign w:val="center"/>
          </w:tcPr>
          <w:p w14:paraId="4A70FB5E" w14:textId="690DD18C" w:rsidR="00B03C44" w:rsidRPr="00B03C44" w:rsidRDefault="007060D9" w:rsidP="00B03C44">
            <w:pPr>
              <w:spacing w:after="160" w:line="259" w:lineRule="auto"/>
              <w:rPr>
                <w:sz w:val="21"/>
                <w:szCs w:val="21"/>
              </w:rPr>
            </w:pPr>
            <w:r>
              <w:rPr>
                <w:sz w:val="21"/>
                <w:szCs w:val="21"/>
              </w:rPr>
              <w:t>Data Type</w:t>
            </w:r>
          </w:p>
        </w:tc>
      </w:tr>
      <w:tr w:rsidR="00502D2A" w:rsidRPr="00B03C44" w14:paraId="19F0B93B" w14:textId="77777777" w:rsidTr="001F6F4E">
        <w:tc>
          <w:tcPr>
            <w:tcW w:w="622" w:type="dxa"/>
            <w:tcBorders>
              <w:top w:val="single" w:sz="4" w:space="0" w:color="auto"/>
            </w:tcBorders>
            <w:shd w:val="clear" w:color="auto" w:fill="FFFFFF"/>
            <w:tcMar>
              <w:top w:w="60" w:type="dxa"/>
              <w:left w:w="60" w:type="dxa"/>
              <w:bottom w:w="60" w:type="dxa"/>
              <w:right w:w="60" w:type="dxa"/>
            </w:tcMar>
            <w:vAlign w:val="center"/>
            <w:hideMark/>
          </w:tcPr>
          <w:p w14:paraId="36152D53" w14:textId="77777777" w:rsidR="00B03C44" w:rsidRPr="00B03C44" w:rsidRDefault="00B03C44" w:rsidP="00B03C44">
            <w:pPr>
              <w:rPr>
                <w:sz w:val="21"/>
                <w:szCs w:val="21"/>
              </w:rPr>
            </w:pPr>
            <w:r w:rsidRPr="00B03C44">
              <w:rPr>
                <w:sz w:val="21"/>
                <w:szCs w:val="21"/>
              </w:rPr>
              <w:t>0</w:t>
            </w:r>
          </w:p>
        </w:tc>
        <w:tc>
          <w:tcPr>
            <w:tcW w:w="1890" w:type="dxa"/>
            <w:tcBorders>
              <w:top w:val="single" w:sz="4" w:space="0" w:color="auto"/>
            </w:tcBorders>
            <w:shd w:val="clear" w:color="auto" w:fill="FFFFFF"/>
            <w:tcMar>
              <w:top w:w="60" w:type="dxa"/>
              <w:left w:w="60" w:type="dxa"/>
              <w:bottom w:w="60" w:type="dxa"/>
              <w:right w:w="60" w:type="dxa"/>
            </w:tcMar>
            <w:vAlign w:val="center"/>
            <w:hideMark/>
          </w:tcPr>
          <w:p w14:paraId="6578A889" w14:textId="77777777" w:rsidR="00B03C44" w:rsidRPr="00B03C44" w:rsidRDefault="00B03C44" w:rsidP="00B03C44">
            <w:pPr>
              <w:rPr>
                <w:sz w:val="21"/>
                <w:szCs w:val="21"/>
              </w:rPr>
            </w:pPr>
            <w:proofErr w:type="spellStart"/>
            <w:r w:rsidRPr="00B03C44">
              <w:rPr>
                <w:sz w:val="21"/>
                <w:szCs w:val="21"/>
              </w:rPr>
              <w:t>enrollee_id</w:t>
            </w:r>
            <w:proofErr w:type="spellEnd"/>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60E67260" w14:textId="77777777" w:rsidR="00B03C44" w:rsidRPr="00B03C44" w:rsidRDefault="00B03C44" w:rsidP="00B03C44">
            <w:pPr>
              <w:rPr>
                <w:sz w:val="21"/>
                <w:szCs w:val="21"/>
              </w:rPr>
            </w:pPr>
            <w:r w:rsidRPr="00B03C44">
              <w:rPr>
                <w:sz w:val="21"/>
                <w:szCs w:val="21"/>
              </w:rPr>
              <w:t>18359</w:t>
            </w:r>
          </w:p>
        </w:tc>
        <w:tc>
          <w:tcPr>
            <w:tcW w:w="1440" w:type="dxa"/>
            <w:tcBorders>
              <w:top w:val="single" w:sz="4" w:space="0" w:color="auto"/>
            </w:tcBorders>
            <w:shd w:val="clear" w:color="auto" w:fill="FFFFFF"/>
            <w:tcMar>
              <w:top w:w="60" w:type="dxa"/>
              <w:left w:w="60" w:type="dxa"/>
              <w:bottom w:w="60" w:type="dxa"/>
              <w:right w:w="60" w:type="dxa"/>
            </w:tcMar>
            <w:vAlign w:val="center"/>
            <w:hideMark/>
          </w:tcPr>
          <w:p w14:paraId="03BEA837" w14:textId="77777777" w:rsidR="00B03C44" w:rsidRPr="00B03C44" w:rsidRDefault="00B03C44" w:rsidP="00B03C44">
            <w:pPr>
              <w:rPr>
                <w:sz w:val="21"/>
                <w:szCs w:val="21"/>
              </w:rPr>
            </w:pPr>
            <w:r w:rsidRPr="00B03C44">
              <w:rPr>
                <w:sz w:val="21"/>
                <w:szCs w:val="21"/>
              </w:rPr>
              <w:t>100.00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44480991" w14:textId="77777777" w:rsidR="00B03C44" w:rsidRPr="00B03C44" w:rsidRDefault="00B03C44" w:rsidP="00B03C44">
            <w:pPr>
              <w:rPr>
                <w:sz w:val="21"/>
                <w:szCs w:val="21"/>
              </w:rPr>
            </w:pPr>
            <w:r w:rsidRPr="00B03C44">
              <w:rPr>
                <w:sz w:val="21"/>
                <w:szCs w:val="21"/>
              </w:rPr>
              <w:t>0.00</w:t>
            </w:r>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1AA3D360" w14:textId="77777777" w:rsidR="00B03C44" w:rsidRPr="00B03C44" w:rsidRDefault="00B03C44" w:rsidP="00B03C44">
            <w:pPr>
              <w:rPr>
                <w:sz w:val="21"/>
                <w:szCs w:val="21"/>
              </w:rPr>
            </w:pPr>
            <w:r w:rsidRPr="00B03C44">
              <w:rPr>
                <w:sz w:val="21"/>
                <w:szCs w:val="21"/>
              </w:rPr>
              <w:t>int64</w:t>
            </w:r>
          </w:p>
        </w:tc>
      </w:tr>
      <w:tr w:rsidR="00502D2A" w:rsidRPr="00B03C44" w14:paraId="3BC05505" w14:textId="77777777" w:rsidTr="001F6F4E">
        <w:tc>
          <w:tcPr>
            <w:tcW w:w="622" w:type="dxa"/>
            <w:shd w:val="clear" w:color="auto" w:fill="FFFFFF"/>
            <w:tcMar>
              <w:top w:w="60" w:type="dxa"/>
              <w:left w:w="60" w:type="dxa"/>
              <w:bottom w:w="60" w:type="dxa"/>
              <w:right w:w="60" w:type="dxa"/>
            </w:tcMar>
            <w:vAlign w:val="center"/>
            <w:hideMark/>
          </w:tcPr>
          <w:p w14:paraId="42FEDE7B" w14:textId="77777777" w:rsidR="00B03C44" w:rsidRPr="00B03C44" w:rsidRDefault="00B03C44" w:rsidP="00B03C44">
            <w:pPr>
              <w:rPr>
                <w:sz w:val="21"/>
                <w:szCs w:val="21"/>
              </w:rPr>
            </w:pPr>
            <w:r w:rsidRPr="00B03C44">
              <w:rPr>
                <w:sz w:val="21"/>
                <w:szCs w:val="21"/>
              </w:rPr>
              <w:t>12</w:t>
            </w:r>
          </w:p>
        </w:tc>
        <w:tc>
          <w:tcPr>
            <w:tcW w:w="1890" w:type="dxa"/>
            <w:shd w:val="clear" w:color="auto" w:fill="FFFFFF"/>
            <w:tcMar>
              <w:top w:w="60" w:type="dxa"/>
              <w:left w:w="60" w:type="dxa"/>
              <w:bottom w:w="60" w:type="dxa"/>
              <w:right w:w="60" w:type="dxa"/>
            </w:tcMar>
            <w:vAlign w:val="center"/>
            <w:hideMark/>
          </w:tcPr>
          <w:p w14:paraId="46A9EA8D" w14:textId="77777777" w:rsidR="00B03C44" w:rsidRPr="00B03C44" w:rsidRDefault="00B03C44" w:rsidP="00B03C44">
            <w:pPr>
              <w:rPr>
                <w:sz w:val="21"/>
                <w:szCs w:val="21"/>
              </w:rPr>
            </w:pPr>
            <w:proofErr w:type="spellStart"/>
            <w:r w:rsidRPr="00B03C44">
              <w:rPr>
                <w:sz w:val="21"/>
                <w:szCs w:val="21"/>
              </w:rPr>
              <w:t>training_hours</w:t>
            </w:r>
            <w:proofErr w:type="spellEnd"/>
          </w:p>
        </w:tc>
        <w:tc>
          <w:tcPr>
            <w:tcW w:w="810" w:type="dxa"/>
            <w:shd w:val="clear" w:color="auto" w:fill="FFFFFF"/>
            <w:tcMar>
              <w:top w:w="60" w:type="dxa"/>
              <w:left w:w="60" w:type="dxa"/>
              <w:bottom w:w="60" w:type="dxa"/>
              <w:right w:w="60" w:type="dxa"/>
            </w:tcMar>
            <w:vAlign w:val="center"/>
            <w:hideMark/>
          </w:tcPr>
          <w:p w14:paraId="7F980334" w14:textId="77777777" w:rsidR="00B03C44" w:rsidRPr="00B03C44" w:rsidRDefault="00B03C44" w:rsidP="00B03C44">
            <w:pPr>
              <w:rPr>
                <w:sz w:val="21"/>
                <w:szCs w:val="21"/>
              </w:rPr>
            </w:pPr>
            <w:r w:rsidRPr="00B03C44">
              <w:rPr>
                <w:sz w:val="21"/>
                <w:szCs w:val="21"/>
              </w:rPr>
              <w:t>241</w:t>
            </w:r>
          </w:p>
        </w:tc>
        <w:tc>
          <w:tcPr>
            <w:tcW w:w="1440" w:type="dxa"/>
            <w:shd w:val="clear" w:color="auto" w:fill="FFFFFF"/>
            <w:tcMar>
              <w:top w:w="60" w:type="dxa"/>
              <w:left w:w="60" w:type="dxa"/>
              <w:bottom w:w="60" w:type="dxa"/>
              <w:right w:w="60" w:type="dxa"/>
            </w:tcMar>
            <w:vAlign w:val="center"/>
            <w:hideMark/>
          </w:tcPr>
          <w:p w14:paraId="05BFD5E2" w14:textId="77777777" w:rsidR="00B03C44" w:rsidRPr="00B03C44" w:rsidRDefault="00B03C44" w:rsidP="00B03C44">
            <w:pPr>
              <w:rPr>
                <w:sz w:val="21"/>
                <w:szCs w:val="21"/>
              </w:rPr>
            </w:pPr>
            <w:r w:rsidRPr="00B03C44">
              <w:rPr>
                <w:sz w:val="21"/>
                <w:szCs w:val="21"/>
              </w:rPr>
              <w:t>1.31</w:t>
            </w:r>
          </w:p>
        </w:tc>
        <w:tc>
          <w:tcPr>
            <w:tcW w:w="1170" w:type="dxa"/>
            <w:shd w:val="clear" w:color="auto" w:fill="FFFFFF"/>
            <w:tcMar>
              <w:top w:w="60" w:type="dxa"/>
              <w:left w:w="60" w:type="dxa"/>
              <w:bottom w:w="60" w:type="dxa"/>
              <w:right w:w="60" w:type="dxa"/>
            </w:tcMar>
            <w:vAlign w:val="center"/>
            <w:hideMark/>
          </w:tcPr>
          <w:p w14:paraId="2B7CF979"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47B5D89" w14:textId="77777777" w:rsidR="00B03C44" w:rsidRPr="00B03C44" w:rsidRDefault="00B03C44" w:rsidP="00B03C44">
            <w:pPr>
              <w:rPr>
                <w:sz w:val="21"/>
                <w:szCs w:val="21"/>
              </w:rPr>
            </w:pPr>
            <w:r w:rsidRPr="00B03C44">
              <w:rPr>
                <w:sz w:val="21"/>
                <w:szCs w:val="21"/>
              </w:rPr>
              <w:t>int64</w:t>
            </w:r>
          </w:p>
        </w:tc>
      </w:tr>
      <w:tr w:rsidR="00502D2A" w:rsidRPr="00B03C44" w14:paraId="4796E2D5" w14:textId="77777777" w:rsidTr="001F6F4E">
        <w:tc>
          <w:tcPr>
            <w:tcW w:w="622" w:type="dxa"/>
            <w:shd w:val="clear" w:color="auto" w:fill="FFFFFF"/>
            <w:tcMar>
              <w:top w:w="60" w:type="dxa"/>
              <w:left w:w="60" w:type="dxa"/>
              <w:bottom w:w="60" w:type="dxa"/>
              <w:right w:w="60" w:type="dxa"/>
            </w:tcMar>
            <w:vAlign w:val="center"/>
            <w:hideMark/>
          </w:tcPr>
          <w:p w14:paraId="5C8A6B38" w14:textId="77777777" w:rsidR="00B03C44" w:rsidRPr="00B03C44" w:rsidRDefault="00B03C44" w:rsidP="00B03C44">
            <w:pPr>
              <w:rPr>
                <w:sz w:val="21"/>
                <w:szCs w:val="21"/>
              </w:rPr>
            </w:pPr>
            <w:r w:rsidRPr="00B03C44">
              <w:rPr>
                <w:sz w:val="21"/>
                <w:szCs w:val="21"/>
              </w:rPr>
              <w:t>1</w:t>
            </w:r>
          </w:p>
        </w:tc>
        <w:tc>
          <w:tcPr>
            <w:tcW w:w="1890" w:type="dxa"/>
            <w:shd w:val="clear" w:color="auto" w:fill="FFFFFF"/>
            <w:tcMar>
              <w:top w:w="60" w:type="dxa"/>
              <w:left w:w="60" w:type="dxa"/>
              <w:bottom w:w="60" w:type="dxa"/>
              <w:right w:w="60" w:type="dxa"/>
            </w:tcMar>
            <w:vAlign w:val="center"/>
            <w:hideMark/>
          </w:tcPr>
          <w:p w14:paraId="45402B58" w14:textId="77777777" w:rsidR="00B03C44" w:rsidRPr="00B03C44" w:rsidRDefault="00B03C44" w:rsidP="00B03C44">
            <w:pPr>
              <w:rPr>
                <w:sz w:val="21"/>
                <w:szCs w:val="21"/>
              </w:rPr>
            </w:pPr>
            <w:r w:rsidRPr="00B03C44">
              <w:rPr>
                <w:sz w:val="21"/>
                <w:szCs w:val="21"/>
              </w:rPr>
              <w:t>city</w:t>
            </w:r>
          </w:p>
        </w:tc>
        <w:tc>
          <w:tcPr>
            <w:tcW w:w="810" w:type="dxa"/>
            <w:shd w:val="clear" w:color="auto" w:fill="FFFFFF"/>
            <w:tcMar>
              <w:top w:w="60" w:type="dxa"/>
              <w:left w:w="60" w:type="dxa"/>
              <w:bottom w:w="60" w:type="dxa"/>
              <w:right w:w="60" w:type="dxa"/>
            </w:tcMar>
            <w:vAlign w:val="center"/>
            <w:hideMark/>
          </w:tcPr>
          <w:p w14:paraId="49CBAD4E" w14:textId="77777777" w:rsidR="00B03C44" w:rsidRPr="00B03C44" w:rsidRDefault="00B03C44" w:rsidP="00B03C44">
            <w:pPr>
              <w:rPr>
                <w:sz w:val="21"/>
                <w:szCs w:val="21"/>
              </w:rPr>
            </w:pPr>
            <w:r w:rsidRPr="00B03C44">
              <w:rPr>
                <w:sz w:val="21"/>
                <w:szCs w:val="21"/>
              </w:rPr>
              <w:t>123</w:t>
            </w:r>
          </w:p>
        </w:tc>
        <w:tc>
          <w:tcPr>
            <w:tcW w:w="1440" w:type="dxa"/>
            <w:shd w:val="clear" w:color="auto" w:fill="FFFFFF"/>
            <w:tcMar>
              <w:top w:w="60" w:type="dxa"/>
              <w:left w:w="60" w:type="dxa"/>
              <w:bottom w:w="60" w:type="dxa"/>
              <w:right w:w="60" w:type="dxa"/>
            </w:tcMar>
            <w:vAlign w:val="center"/>
            <w:hideMark/>
          </w:tcPr>
          <w:p w14:paraId="25C4571D" w14:textId="77777777" w:rsidR="00B03C44" w:rsidRPr="00B03C44" w:rsidRDefault="00B03C44" w:rsidP="00B03C44">
            <w:pPr>
              <w:rPr>
                <w:sz w:val="21"/>
                <w:szCs w:val="21"/>
              </w:rPr>
            </w:pPr>
            <w:r w:rsidRPr="00B03C44">
              <w:rPr>
                <w:sz w:val="21"/>
                <w:szCs w:val="21"/>
              </w:rPr>
              <w:t>0.67</w:t>
            </w:r>
          </w:p>
        </w:tc>
        <w:tc>
          <w:tcPr>
            <w:tcW w:w="1170" w:type="dxa"/>
            <w:shd w:val="clear" w:color="auto" w:fill="FFFFFF"/>
            <w:tcMar>
              <w:top w:w="60" w:type="dxa"/>
              <w:left w:w="60" w:type="dxa"/>
              <w:bottom w:w="60" w:type="dxa"/>
              <w:right w:w="60" w:type="dxa"/>
            </w:tcMar>
            <w:vAlign w:val="center"/>
            <w:hideMark/>
          </w:tcPr>
          <w:p w14:paraId="784EBBD6"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7F890BCE" w14:textId="77777777" w:rsidR="00B03C44" w:rsidRPr="00B03C44" w:rsidRDefault="00B03C44" w:rsidP="00B03C44">
            <w:pPr>
              <w:rPr>
                <w:sz w:val="21"/>
                <w:szCs w:val="21"/>
              </w:rPr>
            </w:pPr>
            <w:r w:rsidRPr="00B03C44">
              <w:rPr>
                <w:sz w:val="21"/>
                <w:szCs w:val="21"/>
              </w:rPr>
              <w:t>object</w:t>
            </w:r>
          </w:p>
        </w:tc>
      </w:tr>
      <w:tr w:rsidR="00502D2A" w:rsidRPr="00B03C44" w14:paraId="1A59A3B6" w14:textId="77777777" w:rsidTr="001F6F4E">
        <w:tc>
          <w:tcPr>
            <w:tcW w:w="622" w:type="dxa"/>
            <w:shd w:val="clear" w:color="auto" w:fill="FFFFFF"/>
            <w:tcMar>
              <w:top w:w="60" w:type="dxa"/>
              <w:left w:w="60" w:type="dxa"/>
              <w:bottom w:w="60" w:type="dxa"/>
              <w:right w:w="60" w:type="dxa"/>
            </w:tcMar>
            <w:vAlign w:val="center"/>
            <w:hideMark/>
          </w:tcPr>
          <w:p w14:paraId="0288EF1B" w14:textId="77777777" w:rsidR="00B03C44" w:rsidRPr="00B03C44" w:rsidRDefault="00B03C44" w:rsidP="00B03C44">
            <w:pPr>
              <w:rPr>
                <w:sz w:val="21"/>
                <w:szCs w:val="21"/>
              </w:rPr>
            </w:pPr>
            <w:r w:rsidRPr="00B03C44">
              <w:rPr>
                <w:sz w:val="21"/>
                <w:szCs w:val="21"/>
              </w:rPr>
              <w:t>2</w:t>
            </w:r>
          </w:p>
        </w:tc>
        <w:tc>
          <w:tcPr>
            <w:tcW w:w="1890" w:type="dxa"/>
            <w:shd w:val="clear" w:color="auto" w:fill="FFFFFF"/>
            <w:tcMar>
              <w:top w:w="60" w:type="dxa"/>
              <w:left w:w="60" w:type="dxa"/>
              <w:bottom w:w="60" w:type="dxa"/>
              <w:right w:w="60" w:type="dxa"/>
            </w:tcMar>
            <w:vAlign w:val="center"/>
            <w:hideMark/>
          </w:tcPr>
          <w:p w14:paraId="5A499D99" w14:textId="77777777" w:rsidR="00B03C44" w:rsidRPr="00B03C44" w:rsidRDefault="00B03C44" w:rsidP="00B03C44">
            <w:pPr>
              <w:rPr>
                <w:sz w:val="21"/>
                <w:szCs w:val="21"/>
              </w:rPr>
            </w:pPr>
            <w:proofErr w:type="spellStart"/>
            <w:r w:rsidRPr="00B03C44">
              <w:rPr>
                <w:sz w:val="21"/>
                <w:szCs w:val="21"/>
              </w:rPr>
              <w:t>city_development_index</w:t>
            </w:r>
            <w:proofErr w:type="spellEnd"/>
          </w:p>
        </w:tc>
        <w:tc>
          <w:tcPr>
            <w:tcW w:w="810" w:type="dxa"/>
            <w:shd w:val="clear" w:color="auto" w:fill="FFFFFF"/>
            <w:tcMar>
              <w:top w:w="60" w:type="dxa"/>
              <w:left w:w="60" w:type="dxa"/>
              <w:bottom w:w="60" w:type="dxa"/>
              <w:right w:w="60" w:type="dxa"/>
            </w:tcMar>
            <w:vAlign w:val="center"/>
            <w:hideMark/>
          </w:tcPr>
          <w:p w14:paraId="552FD8AA" w14:textId="77777777" w:rsidR="00B03C44" w:rsidRPr="00B03C44" w:rsidRDefault="00B03C44" w:rsidP="00B03C44">
            <w:pPr>
              <w:rPr>
                <w:sz w:val="21"/>
                <w:szCs w:val="21"/>
              </w:rPr>
            </w:pPr>
            <w:r w:rsidRPr="00B03C44">
              <w:rPr>
                <w:sz w:val="21"/>
                <w:szCs w:val="21"/>
              </w:rPr>
              <w:t>93</w:t>
            </w:r>
          </w:p>
        </w:tc>
        <w:tc>
          <w:tcPr>
            <w:tcW w:w="1440" w:type="dxa"/>
            <w:shd w:val="clear" w:color="auto" w:fill="FFFFFF"/>
            <w:tcMar>
              <w:top w:w="60" w:type="dxa"/>
              <w:left w:w="60" w:type="dxa"/>
              <w:bottom w:w="60" w:type="dxa"/>
              <w:right w:w="60" w:type="dxa"/>
            </w:tcMar>
            <w:vAlign w:val="center"/>
            <w:hideMark/>
          </w:tcPr>
          <w:p w14:paraId="2797D9AF" w14:textId="77777777" w:rsidR="00B03C44" w:rsidRPr="00B03C44" w:rsidRDefault="00B03C44" w:rsidP="00B03C44">
            <w:pPr>
              <w:rPr>
                <w:sz w:val="21"/>
                <w:szCs w:val="21"/>
              </w:rPr>
            </w:pPr>
            <w:r w:rsidRPr="00B03C44">
              <w:rPr>
                <w:sz w:val="21"/>
                <w:szCs w:val="21"/>
              </w:rPr>
              <w:t>0.51</w:t>
            </w:r>
          </w:p>
        </w:tc>
        <w:tc>
          <w:tcPr>
            <w:tcW w:w="1170" w:type="dxa"/>
            <w:shd w:val="clear" w:color="auto" w:fill="FFFFFF"/>
            <w:tcMar>
              <w:top w:w="60" w:type="dxa"/>
              <w:left w:w="60" w:type="dxa"/>
              <w:bottom w:w="60" w:type="dxa"/>
              <w:right w:w="60" w:type="dxa"/>
            </w:tcMar>
            <w:vAlign w:val="center"/>
            <w:hideMark/>
          </w:tcPr>
          <w:p w14:paraId="0786E5F2"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5D302072" w14:textId="77777777" w:rsidR="00B03C44" w:rsidRPr="00B03C44" w:rsidRDefault="00B03C44" w:rsidP="00B03C44">
            <w:pPr>
              <w:rPr>
                <w:sz w:val="21"/>
                <w:szCs w:val="21"/>
              </w:rPr>
            </w:pPr>
            <w:r w:rsidRPr="00B03C44">
              <w:rPr>
                <w:sz w:val="21"/>
                <w:szCs w:val="21"/>
              </w:rPr>
              <w:t>float64</w:t>
            </w:r>
          </w:p>
        </w:tc>
      </w:tr>
      <w:tr w:rsidR="00502D2A" w:rsidRPr="00B03C44" w14:paraId="2583E76B" w14:textId="77777777" w:rsidTr="001F6F4E">
        <w:tc>
          <w:tcPr>
            <w:tcW w:w="622" w:type="dxa"/>
            <w:shd w:val="clear" w:color="auto" w:fill="FFFFFF"/>
            <w:tcMar>
              <w:top w:w="60" w:type="dxa"/>
              <w:left w:w="60" w:type="dxa"/>
              <w:bottom w:w="60" w:type="dxa"/>
              <w:right w:w="60" w:type="dxa"/>
            </w:tcMar>
            <w:vAlign w:val="center"/>
            <w:hideMark/>
          </w:tcPr>
          <w:p w14:paraId="7BEA3EFA" w14:textId="77777777" w:rsidR="00B03C44" w:rsidRPr="00B03C44" w:rsidRDefault="00B03C44" w:rsidP="00B03C44">
            <w:pPr>
              <w:rPr>
                <w:sz w:val="21"/>
                <w:szCs w:val="21"/>
              </w:rPr>
            </w:pPr>
            <w:r w:rsidRPr="00B03C44">
              <w:rPr>
                <w:sz w:val="21"/>
                <w:szCs w:val="21"/>
              </w:rPr>
              <w:t>8</w:t>
            </w:r>
          </w:p>
        </w:tc>
        <w:tc>
          <w:tcPr>
            <w:tcW w:w="1890" w:type="dxa"/>
            <w:shd w:val="clear" w:color="auto" w:fill="FFFFFF"/>
            <w:tcMar>
              <w:top w:w="60" w:type="dxa"/>
              <w:left w:w="60" w:type="dxa"/>
              <w:bottom w:w="60" w:type="dxa"/>
              <w:right w:w="60" w:type="dxa"/>
            </w:tcMar>
            <w:vAlign w:val="center"/>
            <w:hideMark/>
          </w:tcPr>
          <w:p w14:paraId="647EF00F" w14:textId="77777777" w:rsidR="00B03C44" w:rsidRPr="00B03C44" w:rsidRDefault="00B03C44" w:rsidP="00B03C44">
            <w:pPr>
              <w:rPr>
                <w:sz w:val="21"/>
                <w:szCs w:val="21"/>
              </w:rPr>
            </w:pPr>
            <w:r w:rsidRPr="00B03C44">
              <w:rPr>
                <w:sz w:val="21"/>
                <w:szCs w:val="21"/>
              </w:rPr>
              <w:t>experience</w:t>
            </w:r>
          </w:p>
        </w:tc>
        <w:tc>
          <w:tcPr>
            <w:tcW w:w="810" w:type="dxa"/>
            <w:shd w:val="clear" w:color="auto" w:fill="FFFFFF"/>
            <w:tcMar>
              <w:top w:w="60" w:type="dxa"/>
              <w:left w:w="60" w:type="dxa"/>
              <w:bottom w:w="60" w:type="dxa"/>
              <w:right w:w="60" w:type="dxa"/>
            </w:tcMar>
            <w:vAlign w:val="center"/>
            <w:hideMark/>
          </w:tcPr>
          <w:p w14:paraId="74CC575F" w14:textId="77777777" w:rsidR="00B03C44" w:rsidRPr="00B03C44" w:rsidRDefault="00B03C44" w:rsidP="00B03C44">
            <w:pPr>
              <w:rPr>
                <w:sz w:val="21"/>
                <w:szCs w:val="21"/>
              </w:rPr>
            </w:pPr>
            <w:r w:rsidRPr="00B03C44">
              <w:rPr>
                <w:sz w:val="21"/>
                <w:szCs w:val="21"/>
              </w:rPr>
              <w:t>22</w:t>
            </w:r>
          </w:p>
        </w:tc>
        <w:tc>
          <w:tcPr>
            <w:tcW w:w="1440" w:type="dxa"/>
            <w:shd w:val="clear" w:color="auto" w:fill="FFFFFF"/>
            <w:tcMar>
              <w:top w:w="60" w:type="dxa"/>
              <w:left w:w="60" w:type="dxa"/>
              <w:bottom w:w="60" w:type="dxa"/>
              <w:right w:w="60" w:type="dxa"/>
            </w:tcMar>
            <w:vAlign w:val="center"/>
            <w:hideMark/>
          </w:tcPr>
          <w:p w14:paraId="5E40D53D" w14:textId="77777777" w:rsidR="00B03C44" w:rsidRPr="00B03C44" w:rsidRDefault="00B03C44" w:rsidP="00B03C44">
            <w:pPr>
              <w:rPr>
                <w:sz w:val="21"/>
                <w:szCs w:val="21"/>
              </w:rPr>
            </w:pPr>
            <w:r w:rsidRPr="00B03C44">
              <w:rPr>
                <w:sz w:val="21"/>
                <w:szCs w:val="21"/>
              </w:rPr>
              <w:t>0.12</w:t>
            </w:r>
          </w:p>
        </w:tc>
        <w:tc>
          <w:tcPr>
            <w:tcW w:w="1170" w:type="dxa"/>
            <w:shd w:val="clear" w:color="auto" w:fill="FFFFFF"/>
            <w:tcMar>
              <w:top w:w="60" w:type="dxa"/>
              <w:left w:w="60" w:type="dxa"/>
              <w:bottom w:w="60" w:type="dxa"/>
              <w:right w:w="60" w:type="dxa"/>
            </w:tcMar>
            <w:vAlign w:val="center"/>
            <w:hideMark/>
          </w:tcPr>
          <w:p w14:paraId="78417D91" w14:textId="77777777" w:rsidR="00B03C44" w:rsidRPr="00B03C44" w:rsidRDefault="00B03C44" w:rsidP="00B03C44">
            <w:pPr>
              <w:rPr>
                <w:sz w:val="21"/>
                <w:szCs w:val="21"/>
              </w:rPr>
            </w:pPr>
            <w:r w:rsidRPr="00B03C44">
              <w:rPr>
                <w:sz w:val="21"/>
                <w:szCs w:val="21"/>
              </w:rPr>
              <w:t>0.32</w:t>
            </w:r>
          </w:p>
        </w:tc>
        <w:tc>
          <w:tcPr>
            <w:tcW w:w="900" w:type="dxa"/>
            <w:shd w:val="clear" w:color="auto" w:fill="FFFFFF"/>
            <w:tcMar>
              <w:top w:w="60" w:type="dxa"/>
              <w:left w:w="60" w:type="dxa"/>
              <w:bottom w:w="60" w:type="dxa"/>
              <w:right w:w="60" w:type="dxa"/>
            </w:tcMar>
            <w:vAlign w:val="center"/>
            <w:hideMark/>
          </w:tcPr>
          <w:p w14:paraId="037B1FE9" w14:textId="77777777" w:rsidR="00B03C44" w:rsidRPr="00B03C44" w:rsidRDefault="00B03C44" w:rsidP="00B03C44">
            <w:pPr>
              <w:rPr>
                <w:sz w:val="21"/>
                <w:szCs w:val="21"/>
              </w:rPr>
            </w:pPr>
            <w:r w:rsidRPr="00B03C44">
              <w:rPr>
                <w:sz w:val="21"/>
                <w:szCs w:val="21"/>
              </w:rPr>
              <w:t>object</w:t>
            </w:r>
          </w:p>
        </w:tc>
      </w:tr>
      <w:tr w:rsidR="00502D2A" w:rsidRPr="00B03C44" w14:paraId="47DEF37D" w14:textId="77777777" w:rsidTr="001F6F4E">
        <w:tc>
          <w:tcPr>
            <w:tcW w:w="622" w:type="dxa"/>
            <w:shd w:val="clear" w:color="auto" w:fill="FFFFFF"/>
            <w:tcMar>
              <w:top w:w="60" w:type="dxa"/>
              <w:left w:w="60" w:type="dxa"/>
              <w:bottom w:w="60" w:type="dxa"/>
              <w:right w:w="60" w:type="dxa"/>
            </w:tcMar>
            <w:vAlign w:val="center"/>
            <w:hideMark/>
          </w:tcPr>
          <w:p w14:paraId="5051A912" w14:textId="77777777" w:rsidR="00B03C44" w:rsidRPr="00502D2A" w:rsidRDefault="00B03C44" w:rsidP="00B03C44">
            <w:pPr>
              <w:rPr>
                <w:sz w:val="21"/>
                <w:szCs w:val="21"/>
                <w:highlight w:val="yellow"/>
              </w:rPr>
            </w:pPr>
            <w:r w:rsidRPr="00502D2A">
              <w:rPr>
                <w:sz w:val="21"/>
                <w:szCs w:val="21"/>
                <w:highlight w:val="yellow"/>
              </w:rPr>
              <w:t>9</w:t>
            </w:r>
          </w:p>
        </w:tc>
        <w:tc>
          <w:tcPr>
            <w:tcW w:w="1890" w:type="dxa"/>
            <w:shd w:val="clear" w:color="auto" w:fill="FFFFFF"/>
            <w:tcMar>
              <w:top w:w="60" w:type="dxa"/>
              <w:left w:w="60" w:type="dxa"/>
              <w:bottom w:w="60" w:type="dxa"/>
              <w:right w:w="60" w:type="dxa"/>
            </w:tcMar>
            <w:vAlign w:val="center"/>
            <w:hideMark/>
          </w:tcPr>
          <w:p w14:paraId="67CFF007" w14:textId="77777777" w:rsidR="00B03C44" w:rsidRPr="00502D2A" w:rsidRDefault="00B03C44" w:rsidP="00B03C44">
            <w:pPr>
              <w:rPr>
                <w:sz w:val="21"/>
                <w:szCs w:val="21"/>
                <w:highlight w:val="yellow"/>
              </w:rPr>
            </w:pPr>
            <w:proofErr w:type="spellStart"/>
            <w:r w:rsidRPr="00502D2A">
              <w:rPr>
                <w:sz w:val="21"/>
                <w:szCs w:val="21"/>
                <w:highlight w:val="yellow"/>
              </w:rPr>
              <w:t>company_size</w:t>
            </w:r>
            <w:proofErr w:type="spellEnd"/>
          </w:p>
        </w:tc>
        <w:tc>
          <w:tcPr>
            <w:tcW w:w="810" w:type="dxa"/>
            <w:shd w:val="clear" w:color="auto" w:fill="FFFFFF"/>
            <w:tcMar>
              <w:top w:w="60" w:type="dxa"/>
              <w:left w:w="60" w:type="dxa"/>
              <w:bottom w:w="60" w:type="dxa"/>
              <w:right w:w="60" w:type="dxa"/>
            </w:tcMar>
            <w:vAlign w:val="center"/>
            <w:hideMark/>
          </w:tcPr>
          <w:p w14:paraId="2F382A3D" w14:textId="77777777" w:rsidR="00B03C44" w:rsidRPr="00502D2A" w:rsidRDefault="00B03C44" w:rsidP="00B03C44">
            <w:pPr>
              <w:rPr>
                <w:sz w:val="21"/>
                <w:szCs w:val="21"/>
                <w:highlight w:val="yellow"/>
              </w:rPr>
            </w:pPr>
            <w:r w:rsidRPr="00502D2A">
              <w:rPr>
                <w:sz w:val="21"/>
                <w:szCs w:val="21"/>
                <w:highlight w:val="yellow"/>
              </w:rPr>
              <w:t>8</w:t>
            </w:r>
          </w:p>
        </w:tc>
        <w:tc>
          <w:tcPr>
            <w:tcW w:w="1440" w:type="dxa"/>
            <w:shd w:val="clear" w:color="auto" w:fill="FFFFFF"/>
            <w:tcMar>
              <w:top w:w="60" w:type="dxa"/>
              <w:left w:w="60" w:type="dxa"/>
              <w:bottom w:w="60" w:type="dxa"/>
              <w:right w:w="60" w:type="dxa"/>
            </w:tcMar>
            <w:vAlign w:val="center"/>
            <w:hideMark/>
          </w:tcPr>
          <w:p w14:paraId="18B93D01" w14:textId="77777777" w:rsidR="00B03C44" w:rsidRPr="00502D2A" w:rsidRDefault="00B03C44" w:rsidP="00B03C44">
            <w:pPr>
              <w:rPr>
                <w:sz w:val="21"/>
                <w:szCs w:val="21"/>
                <w:highlight w:val="yellow"/>
              </w:rPr>
            </w:pPr>
            <w:r w:rsidRPr="00502D2A">
              <w:rPr>
                <w:sz w:val="21"/>
                <w:szCs w:val="21"/>
                <w:highlight w:val="yellow"/>
              </w:rPr>
              <w:t>0.04</w:t>
            </w:r>
          </w:p>
        </w:tc>
        <w:tc>
          <w:tcPr>
            <w:tcW w:w="1170" w:type="dxa"/>
            <w:shd w:val="clear" w:color="auto" w:fill="FFFFFF"/>
            <w:tcMar>
              <w:top w:w="60" w:type="dxa"/>
              <w:left w:w="60" w:type="dxa"/>
              <w:bottom w:w="60" w:type="dxa"/>
              <w:right w:w="60" w:type="dxa"/>
            </w:tcMar>
            <w:vAlign w:val="center"/>
            <w:hideMark/>
          </w:tcPr>
          <w:p w14:paraId="156616D9" w14:textId="77777777" w:rsidR="00B03C44" w:rsidRPr="00502D2A" w:rsidRDefault="00B03C44" w:rsidP="00B03C44">
            <w:pPr>
              <w:rPr>
                <w:sz w:val="21"/>
                <w:szCs w:val="21"/>
                <w:highlight w:val="yellow"/>
              </w:rPr>
            </w:pPr>
            <w:r w:rsidRPr="00502D2A">
              <w:rPr>
                <w:sz w:val="21"/>
                <w:szCs w:val="21"/>
                <w:highlight w:val="yellow"/>
              </w:rPr>
              <w:t>26.03</w:t>
            </w:r>
          </w:p>
        </w:tc>
        <w:tc>
          <w:tcPr>
            <w:tcW w:w="900" w:type="dxa"/>
            <w:shd w:val="clear" w:color="auto" w:fill="FFFFFF"/>
            <w:tcMar>
              <w:top w:w="60" w:type="dxa"/>
              <w:left w:w="60" w:type="dxa"/>
              <w:bottom w:w="60" w:type="dxa"/>
              <w:right w:w="60" w:type="dxa"/>
            </w:tcMar>
            <w:vAlign w:val="center"/>
            <w:hideMark/>
          </w:tcPr>
          <w:p w14:paraId="08874140" w14:textId="77777777" w:rsidR="00B03C44" w:rsidRPr="00502D2A" w:rsidRDefault="00B03C44" w:rsidP="00B03C44">
            <w:pPr>
              <w:rPr>
                <w:sz w:val="21"/>
                <w:szCs w:val="21"/>
              </w:rPr>
            </w:pPr>
            <w:r w:rsidRPr="00502D2A">
              <w:rPr>
                <w:sz w:val="21"/>
                <w:szCs w:val="21"/>
                <w:highlight w:val="yellow"/>
              </w:rPr>
              <w:t>object</w:t>
            </w:r>
          </w:p>
        </w:tc>
      </w:tr>
      <w:tr w:rsidR="00502D2A" w:rsidRPr="00B03C44" w14:paraId="3BA4F2CB" w14:textId="77777777" w:rsidTr="001F6F4E">
        <w:tc>
          <w:tcPr>
            <w:tcW w:w="622" w:type="dxa"/>
            <w:shd w:val="clear" w:color="auto" w:fill="FFFFFF"/>
            <w:tcMar>
              <w:top w:w="60" w:type="dxa"/>
              <w:left w:w="60" w:type="dxa"/>
              <w:bottom w:w="60" w:type="dxa"/>
              <w:right w:w="60" w:type="dxa"/>
            </w:tcMar>
            <w:vAlign w:val="center"/>
            <w:hideMark/>
          </w:tcPr>
          <w:p w14:paraId="4F2FE7F0" w14:textId="77777777" w:rsidR="00B03C44" w:rsidRPr="00502D2A" w:rsidRDefault="00B03C44" w:rsidP="00B03C44">
            <w:pPr>
              <w:rPr>
                <w:sz w:val="21"/>
                <w:szCs w:val="21"/>
              </w:rPr>
            </w:pPr>
            <w:r w:rsidRPr="00502D2A">
              <w:rPr>
                <w:sz w:val="21"/>
                <w:szCs w:val="21"/>
              </w:rPr>
              <w:t>7</w:t>
            </w:r>
          </w:p>
        </w:tc>
        <w:tc>
          <w:tcPr>
            <w:tcW w:w="1890" w:type="dxa"/>
            <w:shd w:val="clear" w:color="auto" w:fill="FFFFFF"/>
            <w:tcMar>
              <w:top w:w="60" w:type="dxa"/>
              <w:left w:w="60" w:type="dxa"/>
              <w:bottom w:w="60" w:type="dxa"/>
              <w:right w:w="60" w:type="dxa"/>
            </w:tcMar>
            <w:vAlign w:val="center"/>
            <w:hideMark/>
          </w:tcPr>
          <w:p w14:paraId="7BE1C0BE" w14:textId="77777777" w:rsidR="00B03C44" w:rsidRPr="00502D2A" w:rsidRDefault="00B03C44" w:rsidP="00B03C44">
            <w:pPr>
              <w:rPr>
                <w:sz w:val="21"/>
                <w:szCs w:val="21"/>
              </w:rPr>
            </w:pPr>
            <w:proofErr w:type="spellStart"/>
            <w:r w:rsidRPr="00502D2A">
              <w:rPr>
                <w:sz w:val="21"/>
                <w:szCs w:val="21"/>
              </w:rPr>
              <w:t>major_discipline</w:t>
            </w:r>
            <w:proofErr w:type="spellEnd"/>
          </w:p>
        </w:tc>
        <w:tc>
          <w:tcPr>
            <w:tcW w:w="810" w:type="dxa"/>
            <w:shd w:val="clear" w:color="auto" w:fill="FFFFFF"/>
            <w:tcMar>
              <w:top w:w="60" w:type="dxa"/>
              <w:left w:w="60" w:type="dxa"/>
              <w:bottom w:w="60" w:type="dxa"/>
              <w:right w:w="60" w:type="dxa"/>
            </w:tcMar>
            <w:vAlign w:val="center"/>
            <w:hideMark/>
          </w:tcPr>
          <w:p w14:paraId="1EAC4212" w14:textId="77777777" w:rsidR="00B03C44" w:rsidRPr="00502D2A" w:rsidRDefault="00B03C44" w:rsidP="00B03C44">
            <w:pPr>
              <w:rPr>
                <w:sz w:val="21"/>
                <w:szCs w:val="21"/>
              </w:rPr>
            </w:pPr>
            <w:r w:rsidRPr="00502D2A">
              <w:rPr>
                <w:sz w:val="21"/>
                <w:szCs w:val="21"/>
              </w:rPr>
              <w:t>6</w:t>
            </w:r>
          </w:p>
        </w:tc>
        <w:tc>
          <w:tcPr>
            <w:tcW w:w="1440" w:type="dxa"/>
            <w:shd w:val="clear" w:color="auto" w:fill="FFFFFF"/>
            <w:tcMar>
              <w:top w:w="60" w:type="dxa"/>
              <w:left w:w="60" w:type="dxa"/>
              <w:bottom w:w="60" w:type="dxa"/>
              <w:right w:w="60" w:type="dxa"/>
            </w:tcMar>
            <w:vAlign w:val="center"/>
            <w:hideMark/>
          </w:tcPr>
          <w:p w14:paraId="516F688E" w14:textId="77777777" w:rsidR="00B03C44" w:rsidRPr="00502D2A" w:rsidRDefault="00B03C44" w:rsidP="00B03C44">
            <w:pPr>
              <w:rPr>
                <w:sz w:val="21"/>
                <w:szCs w:val="21"/>
              </w:rPr>
            </w:pPr>
            <w:r w:rsidRPr="00502D2A">
              <w:rPr>
                <w:sz w:val="21"/>
                <w:szCs w:val="21"/>
              </w:rPr>
              <w:t>0.03</w:t>
            </w:r>
          </w:p>
        </w:tc>
        <w:tc>
          <w:tcPr>
            <w:tcW w:w="1170" w:type="dxa"/>
            <w:shd w:val="clear" w:color="auto" w:fill="FFFFFF"/>
            <w:tcMar>
              <w:top w:w="60" w:type="dxa"/>
              <w:left w:w="60" w:type="dxa"/>
              <w:bottom w:w="60" w:type="dxa"/>
              <w:right w:w="60" w:type="dxa"/>
            </w:tcMar>
            <w:vAlign w:val="center"/>
            <w:hideMark/>
          </w:tcPr>
          <w:p w14:paraId="3A0AFC62" w14:textId="77777777" w:rsidR="00B03C44" w:rsidRPr="00502D2A" w:rsidRDefault="00B03C44" w:rsidP="00B03C44">
            <w:pPr>
              <w:rPr>
                <w:sz w:val="21"/>
                <w:szCs w:val="21"/>
              </w:rPr>
            </w:pPr>
            <w:r w:rsidRPr="00502D2A">
              <w:rPr>
                <w:sz w:val="21"/>
                <w:szCs w:val="21"/>
              </w:rPr>
              <w:t>15.46</w:t>
            </w:r>
          </w:p>
        </w:tc>
        <w:tc>
          <w:tcPr>
            <w:tcW w:w="900" w:type="dxa"/>
            <w:shd w:val="clear" w:color="auto" w:fill="FFFFFF"/>
            <w:tcMar>
              <w:top w:w="60" w:type="dxa"/>
              <w:left w:w="60" w:type="dxa"/>
              <w:bottom w:w="60" w:type="dxa"/>
              <w:right w:w="60" w:type="dxa"/>
            </w:tcMar>
            <w:vAlign w:val="center"/>
            <w:hideMark/>
          </w:tcPr>
          <w:p w14:paraId="52810B8D" w14:textId="77777777" w:rsidR="00B03C44" w:rsidRPr="00502D2A" w:rsidRDefault="00B03C44" w:rsidP="00B03C44">
            <w:pPr>
              <w:rPr>
                <w:sz w:val="21"/>
                <w:szCs w:val="21"/>
              </w:rPr>
            </w:pPr>
            <w:r w:rsidRPr="00502D2A">
              <w:rPr>
                <w:sz w:val="21"/>
                <w:szCs w:val="21"/>
              </w:rPr>
              <w:t>object</w:t>
            </w:r>
          </w:p>
        </w:tc>
      </w:tr>
      <w:tr w:rsidR="00502D2A" w:rsidRPr="00B03C44" w14:paraId="2B42CED5" w14:textId="77777777" w:rsidTr="001F6F4E">
        <w:tc>
          <w:tcPr>
            <w:tcW w:w="622" w:type="dxa"/>
            <w:shd w:val="clear" w:color="auto" w:fill="FFFFFF"/>
            <w:tcMar>
              <w:top w:w="60" w:type="dxa"/>
              <w:left w:w="60" w:type="dxa"/>
              <w:bottom w:w="60" w:type="dxa"/>
              <w:right w:w="60" w:type="dxa"/>
            </w:tcMar>
            <w:vAlign w:val="center"/>
            <w:hideMark/>
          </w:tcPr>
          <w:p w14:paraId="42033607" w14:textId="77777777" w:rsidR="00B03C44" w:rsidRPr="00502D2A" w:rsidRDefault="00B03C44" w:rsidP="00B03C44">
            <w:pPr>
              <w:rPr>
                <w:sz w:val="21"/>
                <w:szCs w:val="21"/>
                <w:highlight w:val="yellow"/>
              </w:rPr>
            </w:pPr>
            <w:r w:rsidRPr="00502D2A">
              <w:rPr>
                <w:sz w:val="21"/>
                <w:szCs w:val="21"/>
                <w:highlight w:val="yellow"/>
              </w:rPr>
              <w:t>10</w:t>
            </w:r>
          </w:p>
        </w:tc>
        <w:tc>
          <w:tcPr>
            <w:tcW w:w="1890" w:type="dxa"/>
            <w:shd w:val="clear" w:color="auto" w:fill="FFFFFF"/>
            <w:tcMar>
              <w:top w:w="60" w:type="dxa"/>
              <w:left w:w="60" w:type="dxa"/>
              <w:bottom w:w="60" w:type="dxa"/>
              <w:right w:w="60" w:type="dxa"/>
            </w:tcMar>
            <w:vAlign w:val="center"/>
            <w:hideMark/>
          </w:tcPr>
          <w:p w14:paraId="103C940C" w14:textId="77777777" w:rsidR="00B03C44" w:rsidRPr="00502D2A" w:rsidRDefault="00B03C44" w:rsidP="00B03C44">
            <w:pPr>
              <w:rPr>
                <w:sz w:val="21"/>
                <w:szCs w:val="21"/>
                <w:highlight w:val="yellow"/>
              </w:rPr>
            </w:pPr>
            <w:proofErr w:type="spellStart"/>
            <w:r w:rsidRPr="00502D2A">
              <w:rPr>
                <w:sz w:val="21"/>
                <w:szCs w:val="21"/>
                <w:highlight w:val="yellow"/>
              </w:rPr>
              <w:t>company_type</w:t>
            </w:r>
            <w:proofErr w:type="spellEnd"/>
          </w:p>
        </w:tc>
        <w:tc>
          <w:tcPr>
            <w:tcW w:w="810" w:type="dxa"/>
            <w:shd w:val="clear" w:color="auto" w:fill="FFFFFF"/>
            <w:tcMar>
              <w:top w:w="60" w:type="dxa"/>
              <w:left w:w="60" w:type="dxa"/>
              <w:bottom w:w="60" w:type="dxa"/>
              <w:right w:w="60" w:type="dxa"/>
            </w:tcMar>
            <w:vAlign w:val="center"/>
            <w:hideMark/>
          </w:tcPr>
          <w:p w14:paraId="7F083A3E" w14:textId="77777777" w:rsidR="00B03C44" w:rsidRPr="00502D2A" w:rsidRDefault="00B03C44" w:rsidP="00B03C44">
            <w:pPr>
              <w:rPr>
                <w:sz w:val="21"/>
                <w:szCs w:val="21"/>
                <w:highlight w:val="yellow"/>
              </w:rPr>
            </w:pPr>
            <w:r w:rsidRPr="00502D2A">
              <w:rPr>
                <w:sz w:val="21"/>
                <w:szCs w:val="21"/>
                <w:highlight w:val="yellow"/>
              </w:rPr>
              <w:t>6</w:t>
            </w:r>
          </w:p>
        </w:tc>
        <w:tc>
          <w:tcPr>
            <w:tcW w:w="1440" w:type="dxa"/>
            <w:shd w:val="clear" w:color="auto" w:fill="FFFFFF"/>
            <w:tcMar>
              <w:top w:w="60" w:type="dxa"/>
              <w:left w:w="60" w:type="dxa"/>
              <w:bottom w:w="60" w:type="dxa"/>
              <w:right w:w="60" w:type="dxa"/>
            </w:tcMar>
            <w:vAlign w:val="center"/>
            <w:hideMark/>
          </w:tcPr>
          <w:p w14:paraId="79AF4AF7" w14:textId="77777777" w:rsidR="00B03C44" w:rsidRPr="00502D2A" w:rsidRDefault="00B03C44" w:rsidP="00B03C44">
            <w:pPr>
              <w:rPr>
                <w:sz w:val="21"/>
                <w:szCs w:val="21"/>
                <w:highlight w:val="yellow"/>
              </w:rPr>
            </w:pPr>
            <w:r w:rsidRPr="00502D2A">
              <w:rPr>
                <w:sz w:val="21"/>
                <w:szCs w:val="21"/>
                <w:highlight w:val="yellow"/>
              </w:rPr>
              <w:t>0.03</w:t>
            </w:r>
          </w:p>
        </w:tc>
        <w:tc>
          <w:tcPr>
            <w:tcW w:w="1170" w:type="dxa"/>
            <w:shd w:val="clear" w:color="auto" w:fill="FFFFFF"/>
            <w:tcMar>
              <w:top w:w="60" w:type="dxa"/>
              <w:left w:w="60" w:type="dxa"/>
              <w:bottom w:w="60" w:type="dxa"/>
              <w:right w:w="60" w:type="dxa"/>
            </w:tcMar>
            <w:vAlign w:val="center"/>
            <w:hideMark/>
          </w:tcPr>
          <w:p w14:paraId="54DBDC0B" w14:textId="77777777" w:rsidR="00B03C44" w:rsidRPr="00502D2A" w:rsidRDefault="00B03C44" w:rsidP="00B03C44">
            <w:pPr>
              <w:rPr>
                <w:sz w:val="21"/>
                <w:szCs w:val="21"/>
                <w:highlight w:val="yellow"/>
              </w:rPr>
            </w:pPr>
            <w:r w:rsidRPr="00502D2A">
              <w:rPr>
                <w:sz w:val="21"/>
                <w:szCs w:val="21"/>
                <w:highlight w:val="yellow"/>
              </w:rPr>
              <w:t>27.45</w:t>
            </w:r>
          </w:p>
        </w:tc>
        <w:tc>
          <w:tcPr>
            <w:tcW w:w="900" w:type="dxa"/>
            <w:shd w:val="clear" w:color="auto" w:fill="FFFFFF"/>
            <w:tcMar>
              <w:top w:w="60" w:type="dxa"/>
              <w:left w:w="60" w:type="dxa"/>
              <w:bottom w:w="60" w:type="dxa"/>
              <w:right w:w="60" w:type="dxa"/>
            </w:tcMar>
            <w:vAlign w:val="center"/>
            <w:hideMark/>
          </w:tcPr>
          <w:p w14:paraId="119564A5" w14:textId="77777777" w:rsidR="00B03C44" w:rsidRPr="00B03C44" w:rsidRDefault="00B03C44" w:rsidP="00B03C44">
            <w:pPr>
              <w:rPr>
                <w:sz w:val="21"/>
                <w:szCs w:val="21"/>
              </w:rPr>
            </w:pPr>
            <w:r w:rsidRPr="00502D2A">
              <w:rPr>
                <w:sz w:val="21"/>
                <w:szCs w:val="21"/>
                <w:highlight w:val="yellow"/>
              </w:rPr>
              <w:t>object</w:t>
            </w:r>
          </w:p>
        </w:tc>
      </w:tr>
      <w:tr w:rsidR="00502D2A" w:rsidRPr="00B03C44" w14:paraId="548FF96B" w14:textId="77777777" w:rsidTr="001F6F4E">
        <w:tc>
          <w:tcPr>
            <w:tcW w:w="622" w:type="dxa"/>
            <w:shd w:val="clear" w:color="auto" w:fill="FFFFFF"/>
            <w:tcMar>
              <w:top w:w="60" w:type="dxa"/>
              <w:left w:w="60" w:type="dxa"/>
              <w:bottom w:w="60" w:type="dxa"/>
              <w:right w:w="60" w:type="dxa"/>
            </w:tcMar>
            <w:vAlign w:val="center"/>
            <w:hideMark/>
          </w:tcPr>
          <w:p w14:paraId="3D058065" w14:textId="77777777" w:rsidR="00B03C44" w:rsidRPr="00B03C44" w:rsidRDefault="00B03C44" w:rsidP="00B03C44">
            <w:pPr>
              <w:rPr>
                <w:sz w:val="21"/>
                <w:szCs w:val="21"/>
              </w:rPr>
            </w:pPr>
            <w:r w:rsidRPr="00B03C44">
              <w:rPr>
                <w:sz w:val="21"/>
                <w:szCs w:val="21"/>
              </w:rPr>
              <w:t>11</w:t>
            </w:r>
          </w:p>
        </w:tc>
        <w:tc>
          <w:tcPr>
            <w:tcW w:w="1890" w:type="dxa"/>
            <w:shd w:val="clear" w:color="auto" w:fill="FFFFFF"/>
            <w:tcMar>
              <w:top w:w="60" w:type="dxa"/>
              <w:left w:w="60" w:type="dxa"/>
              <w:bottom w:w="60" w:type="dxa"/>
              <w:right w:w="60" w:type="dxa"/>
            </w:tcMar>
            <w:vAlign w:val="center"/>
            <w:hideMark/>
          </w:tcPr>
          <w:p w14:paraId="171B7351" w14:textId="77777777" w:rsidR="00B03C44" w:rsidRPr="00B03C44" w:rsidRDefault="00B03C44" w:rsidP="00B03C44">
            <w:pPr>
              <w:rPr>
                <w:sz w:val="21"/>
                <w:szCs w:val="21"/>
              </w:rPr>
            </w:pPr>
            <w:proofErr w:type="spellStart"/>
            <w:r w:rsidRPr="00B03C44">
              <w:rPr>
                <w:sz w:val="21"/>
                <w:szCs w:val="21"/>
              </w:rPr>
              <w:t>last_new_job</w:t>
            </w:r>
            <w:proofErr w:type="spellEnd"/>
          </w:p>
        </w:tc>
        <w:tc>
          <w:tcPr>
            <w:tcW w:w="810" w:type="dxa"/>
            <w:shd w:val="clear" w:color="auto" w:fill="FFFFFF"/>
            <w:tcMar>
              <w:top w:w="60" w:type="dxa"/>
              <w:left w:w="60" w:type="dxa"/>
              <w:bottom w:w="60" w:type="dxa"/>
              <w:right w:w="60" w:type="dxa"/>
            </w:tcMar>
            <w:vAlign w:val="center"/>
            <w:hideMark/>
          </w:tcPr>
          <w:p w14:paraId="1323AEFD" w14:textId="77777777" w:rsidR="00B03C44" w:rsidRPr="00B03C44" w:rsidRDefault="00B03C44" w:rsidP="00B03C44">
            <w:pPr>
              <w:rPr>
                <w:sz w:val="21"/>
                <w:szCs w:val="21"/>
              </w:rPr>
            </w:pPr>
            <w:r w:rsidRPr="00B03C44">
              <w:rPr>
                <w:sz w:val="21"/>
                <w:szCs w:val="21"/>
              </w:rPr>
              <w:t>6</w:t>
            </w:r>
          </w:p>
        </w:tc>
        <w:tc>
          <w:tcPr>
            <w:tcW w:w="1440" w:type="dxa"/>
            <w:shd w:val="clear" w:color="auto" w:fill="FFFFFF"/>
            <w:tcMar>
              <w:top w:w="60" w:type="dxa"/>
              <w:left w:w="60" w:type="dxa"/>
              <w:bottom w:w="60" w:type="dxa"/>
              <w:right w:w="60" w:type="dxa"/>
            </w:tcMar>
            <w:vAlign w:val="center"/>
            <w:hideMark/>
          </w:tcPr>
          <w:p w14:paraId="5AFCDB1A"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316E6151" w14:textId="77777777" w:rsidR="00B03C44" w:rsidRPr="00B03C44" w:rsidRDefault="00B03C44" w:rsidP="00B03C44">
            <w:pPr>
              <w:rPr>
                <w:sz w:val="21"/>
                <w:szCs w:val="21"/>
              </w:rPr>
            </w:pPr>
            <w:r w:rsidRPr="00B03C44">
              <w:rPr>
                <w:sz w:val="21"/>
                <w:szCs w:val="21"/>
              </w:rPr>
              <w:t>2.00</w:t>
            </w:r>
          </w:p>
        </w:tc>
        <w:tc>
          <w:tcPr>
            <w:tcW w:w="900" w:type="dxa"/>
            <w:shd w:val="clear" w:color="auto" w:fill="FFFFFF"/>
            <w:tcMar>
              <w:top w:w="60" w:type="dxa"/>
              <w:left w:w="60" w:type="dxa"/>
              <w:bottom w:w="60" w:type="dxa"/>
              <w:right w:w="60" w:type="dxa"/>
            </w:tcMar>
            <w:vAlign w:val="center"/>
            <w:hideMark/>
          </w:tcPr>
          <w:p w14:paraId="72983757" w14:textId="77777777" w:rsidR="00B03C44" w:rsidRPr="00B03C44" w:rsidRDefault="00B03C44" w:rsidP="00B03C44">
            <w:pPr>
              <w:rPr>
                <w:sz w:val="21"/>
                <w:szCs w:val="21"/>
              </w:rPr>
            </w:pPr>
            <w:r w:rsidRPr="00B03C44">
              <w:rPr>
                <w:sz w:val="21"/>
                <w:szCs w:val="21"/>
              </w:rPr>
              <w:t>object</w:t>
            </w:r>
          </w:p>
        </w:tc>
      </w:tr>
      <w:tr w:rsidR="00502D2A" w:rsidRPr="00B03C44" w14:paraId="3382873B" w14:textId="77777777" w:rsidTr="001F6F4E">
        <w:tc>
          <w:tcPr>
            <w:tcW w:w="622" w:type="dxa"/>
            <w:shd w:val="clear" w:color="auto" w:fill="FFFFFF"/>
            <w:tcMar>
              <w:top w:w="60" w:type="dxa"/>
              <w:left w:w="60" w:type="dxa"/>
              <w:bottom w:w="60" w:type="dxa"/>
              <w:right w:w="60" w:type="dxa"/>
            </w:tcMar>
            <w:vAlign w:val="center"/>
            <w:hideMark/>
          </w:tcPr>
          <w:p w14:paraId="32605E9B" w14:textId="77777777" w:rsidR="00B03C44" w:rsidRPr="00B03C44" w:rsidRDefault="00B03C44" w:rsidP="00B03C44">
            <w:pPr>
              <w:rPr>
                <w:sz w:val="21"/>
                <w:szCs w:val="21"/>
              </w:rPr>
            </w:pPr>
            <w:r w:rsidRPr="00B03C44">
              <w:rPr>
                <w:sz w:val="21"/>
                <w:szCs w:val="21"/>
              </w:rPr>
              <w:t>6</w:t>
            </w:r>
          </w:p>
        </w:tc>
        <w:tc>
          <w:tcPr>
            <w:tcW w:w="1890" w:type="dxa"/>
            <w:shd w:val="clear" w:color="auto" w:fill="FFFFFF"/>
            <w:tcMar>
              <w:top w:w="60" w:type="dxa"/>
              <w:left w:w="60" w:type="dxa"/>
              <w:bottom w:w="60" w:type="dxa"/>
              <w:right w:w="60" w:type="dxa"/>
            </w:tcMar>
            <w:vAlign w:val="center"/>
            <w:hideMark/>
          </w:tcPr>
          <w:p w14:paraId="361A26E4" w14:textId="77777777" w:rsidR="00B03C44" w:rsidRPr="00B03C44" w:rsidRDefault="00B03C44" w:rsidP="00B03C44">
            <w:pPr>
              <w:rPr>
                <w:sz w:val="21"/>
                <w:szCs w:val="21"/>
              </w:rPr>
            </w:pPr>
            <w:proofErr w:type="spellStart"/>
            <w:r w:rsidRPr="00B03C44">
              <w:rPr>
                <w:sz w:val="21"/>
                <w:szCs w:val="21"/>
              </w:rPr>
              <w:t>education_level</w:t>
            </w:r>
            <w:proofErr w:type="spellEnd"/>
          </w:p>
        </w:tc>
        <w:tc>
          <w:tcPr>
            <w:tcW w:w="810" w:type="dxa"/>
            <w:shd w:val="clear" w:color="auto" w:fill="FFFFFF"/>
            <w:tcMar>
              <w:top w:w="60" w:type="dxa"/>
              <w:left w:w="60" w:type="dxa"/>
              <w:bottom w:w="60" w:type="dxa"/>
              <w:right w:w="60" w:type="dxa"/>
            </w:tcMar>
            <w:vAlign w:val="center"/>
            <w:hideMark/>
          </w:tcPr>
          <w:p w14:paraId="2452D6B7" w14:textId="77777777" w:rsidR="00B03C44" w:rsidRPr="00B03C44" w:rsidRDefault="00B03C44" w:rsidP="00B03C44">
            <w:pPr>
              <w:rPr>
                <w:sz w:val="21"/>
                <w:szCs w:val="21"/>
              </w:rPr>
            </w:pPr>
            <w:r w:rsidRPr="00B03C44">
              <w:rPr>
                <w:sz w:val="21"/>
                <w:szCs w:val="21"/>
              </w:rPr>
              <w:t>5</w:t>
            </w:r>
          </w:p>
        </w:tc>
        <w:tc>
          <w:tcPr>
            <w:tcW w:w="1440" w:type="dxa"/>
            <w:shd w:val="clear" w:color="auto" w:fill="FFFFFF"/>
            <w:tcMar>
              <w:top w:w="60" w:type="dxa"/>
              <w:left w:w="60" w:type="dxa"/>
              <w:bottom w:w="60" w:type="dxa"/>
              <w:right w:w="60" w:type="dxa"/>
            </w:tcMar>
            <w:vAlign w:val="center"/>
            <w:hideMark/>
          </w:tcPr>
          <w:p w14:paraId="1903F4D0" w14:textId="77777777" w:rsidR="00B03C44" w:rsidRPr="00B03C44" w:rsidRDefault="00B03C44" w:rsidP="00B03C44">
            <w:pPr>
              <w:rPr>
                <w:sz w:val="21"/>
                <w:szCs w:val="21"/>
              </w:rPr>
            </w:pPr>
            <w:r w:rsidRPr="00B03C44">
              <w:rPr>
                <w:sz w:val="21"/>
                <w:szCs w:val="21"/>
              </w:rPr>
              <w:t>0.03</w:t>
            </w:r>
          </w:p>
        </w:tc>
        <w:tc>
          <w:tcPr>
            <w:tcW w:w="1170" w:type="dxa"/>
            <w:shd w:val="clear" w:color="auto" w:fill="FFFFFF"/>
            <w:tcMar>
              <w:top w:w="60" w:type="dxa"/>
              <w:left w:w="60" w:type="dxa"/>
              <w:bottom w:w="60" w:type="dxa"/>
              <w:right w:w="60" w:type="dxa"/>
            </w:tcMar>
            <w:vAlign w:val="center"/>
            <w:hideMark/>
          </w:tcPr>
          <w:p w14:paraId="47D38A3B" w14:textId="77777777" w:rsidR="00B03C44" w:rsidRPr="00B03C44" w:rsidRDefault="00B03C44" w:rsidP="00B03C44">
            <w:pPr>
              <w:rPr>
                <w:sz w:val="21"/>
                <w:szCs w:val="21"/>
              </w:rPr>
            </w:pPr>
            <w:r w:rsidRPr="00B03C44">
              <w:rPr>
                <w:sz w:val="21"/>
                <w:szCs w:val="21"/>
              </w:rPr>
              <w:t>2.49</w:t>
            </w:r>
          </w:p>
        </w:tc>
        <w:tc>
          <w:tcPr>
            <w:tcW w:w="900" w:type="dxa"/>
            <w:shd w:val="clear" w:color="auto" w:fill="FFFFFF"/>
            <w:tcMar>
              <w:top w:w="60" w:type="dxa"/>
              <w:left w:w="60" w:type="dxa"/>
              <w:bottom w:w="60" w:type="dxa"/>
              <w:right w:w="60" w:type="dxa"/>
            </w:tcMar>
            <w:vAlign w:val="center"/>
            <w:hideMark/>
          </w:tcPr>
          <w:p w14:paraId="196ADBE4" w14:textId="77777777" w:rsidR="00B03C44" w:rsidRPr="00B03C44" w:rsidRDefault="00B03C44" w:rsidP="00B03C44">
            <w:pPr>
              <w:rPr>
                <w:sz w:val="21"/>
                <w:szCs w:val="21"/>
              </w:rPr>
            </w:pPr>
            <w:r w:rsidRPr="00B03C44">
              <w:rPr>
                <w:sz w:val="21"/>
                <w:szCs w:val="21"/>
              </w:rPr>
              <w:t>object</w:t>
            </w:r>
          </w:p>
        </w:tc>
      </w:tr>
      <w:tr w:rsidR="00502D2A" w:rsidRPr="00B03C44" w14:paraId="59D45816" w14:textId="77777777" w:rsidTr="001F6F4E">
        <w:tc>
          <w:tcPr>
            <w:tcW w:w="622" w:type="dxa"/>
            <w:shd w:val="clear" w:color="auto" w:fill="FFFFFF"/>
            <w:tcMar>
              <w:top w:w="60" w:type="dxa"/>
              <w:left w:w="60" w:type="dxa"/>
              <w:bottom w:w="60" w:type="dxa"/>
              <w:right w:w="60" w:type="dxa"/>
            </w:tcMar>
            <w:vAlign w:val="center"/>
            <w:hideMark/>
          </w:tcPr>
          <w:p w14:paraId="318AAE43" w14:textId="77777777" w:rsidR="00B03C44" w:rsidRPr="00502D2A" w:rsidRDefault="00B03C44" w:rsidP="00B03C44">
            <w:pPr>
              <w:rPr>
                <w:sz w:val="21"/>
                <w:szCs w:val="21"/>
                <w:highlight w:val="yellow"/>
              </w:rPr>
            </w:pPr>
            <w:r w:rsidRPr="00502D2A">
              <w:rPr>
                <w:sz w:val="21"/>
                <w:szCs w:val="21"/>
                <w:highlight w:val="yellow"/>
              </w:rPr>
              <w:t>3</w:t>
            </w:r>
          </w:p>
        </w:tc>
        <w:tc>
          <w:tcPr>
            <w:tcW w:w="1890" w:type="dxa"/>
            <w:shd w:val="clear" w:color="auto" w:fill="FFFFFF"/>
            <w:tcMar>
              <w:top w:w="60" w:type="dxa"/>
              <w:left w:w="60" w:type="dxa"/>
              <w:bottom w:w="60" w:type="dxa"/>
              <w:right w:w="60" w:type="dxa"/>
            </w:tcMar>
            <w:vAlign w:val="center"/>
            <w:hideMark/>
          </w:tcPr>
          <w:p w14:paraId="304C1349" w14:textId="77777777" w:rsidR="00B03C44" w:rsidRPr="00502D2A" w:rsidRDefault="00B03C44" w:rsidP="00B03C44">
            <w:pPr>
              <w:rPr>
                <w:sz w:val="21"/>
                <w:szCs w:val="21"/>
                <w:highlight w:val="yellow"/>
              </w:rPr>
            </w:pPr>
            <w:r w:rsidRPr="00502D2A">
              <w:rPr>
                <w:sz w:val="21"/>
                <w:szCs w:val="21"/>
                <w:highlight w:val="yellow"/>
              </w:rPr>
              <w:t>gender</w:t>
            </w:r>
          </w:p>
        </w:tc>
        <w:tc>
          <w:tcPr>
            <w:tcW w:w="810" w:type="dxa"/>
            <w:shd w:val="clear" w:color="auto" w:fill="FFFFFF"/>
            <w:tcMar>
              <w:top w:w="60" w:type="dxa"/>
              <w:left w:w="60" w:type="dxa"/>
              <w:bottom w:w="60" w:type="dxa"/>
              <w:right w:w="60" w:type="dxa"/>
            </w:tcMar>
            <w:vAlign w:val="center"/>
            <w:hideMark/>
          </w:tcPr>
          <w:p w14:paraId="718CB447" w14:textId="77777777" w:rsidR="00B03C44" w:rsidRPr="00502D2A" w:rsidRDefault="00B03C44" w:rsidP="00B03C44">
            <w:pPr>
              <w:rPr>
                <w:sz w:val="21"/>
                <w:szCs w:val="21"/>
                <w:highlight w:val="yellow"/>
              </w:rPr>
            </w:pPr>
            <w:r w:rsidRPr="00502D2A">
              <w:rPr>
                <w:sz w:val="21"/>
                <w:szCs w:val="21"/>
                <w:highlight w:val="yellow"/>
              </w:rPr>
              <w:t>3</w:t>
            </w:r>
          </w:p>
        </w:tc>
        <w:tc>
          <w:tcPr>
            <w:tcW w:w="1440" w:type="dxa"/>
            <w:shd w:val="clear" w:color="auto" w:fill="FFFFFF"/>
            <w:tcMar>
              <w:top w:w="60" w:type="dxa"/>
              <w:left w:w="60" w:type="dxa"/>
              <w:bottom w:w="60" w:type="dxa"/>
              <w:right w:w="60" w:type="dxa"/>
            </w:tcMar>
            <w:vAlign w:val="center"/>
            <w:hideMark/>
          </w:tcPr>
          <w:p w14:paraId="3DED030D" w14:textId="77777777" w:rsidR="00B03C44" w:rsidRPr="00502D2A" w:rsidRDefault="00B03C44" w:rsidP="00B03C44">
            <w:pPr>
              <w:rPr>
                <w:sz w:val="21"/>
                <w:szCs w:val="21"/>
                <w:highlight w:val="yellow"/>
              </w:rPr>
            </w:pPr>
            <w:r w:rsidRPr="00502D2A">
              <w:rPr>
                <w:sz w:val="21"/>
                <w:szCs w:val="21"/>
                <w:highlight w:val="yellow"/>
              </w:rPr>
              <w:t>0.02</w:t>
            </w:r>
          </w:p>
        </w:tc>
        <w:tc>
          <w:tcPr>
            <w:tcW w:w="1170" w:type="dxa"/>
            <w:shd w:val="clear" w:color="auto" w:fill="FFFFFF"/>
            <w:tcMar>
              <w:top w:w="60" w:type="dxa"/>
              <w:left w:w="60" w:type="dxa"/>
              <w:bottom w:w="60" w:type="dxa"/>
              <w:right w:w="60" w:type="dxa"/>
            </w:tcMar>
            <w:vAlign w:val="center"/>
            <w:hideMark/>
          </w:tcPr>
          <w:p w14:paraId="489ADBEB" w14:textId="77777777" w:rsidR="00B03C44" w:rsidRPr="00502D2A" w:rsidRDefault="00B03C44" w:rsidP="00B03C44">
            <w:pPr>
              <w:rPr>
                <w:sz w:val="21"/>
                <w:szCs w:val="21"/>
                <w:highlight w:val="yellow"/>
              </w:rPr>
            </w:pPr>
            <w:r w:rsidRPr="00502D2A">
              <w:rPr>
                <w:sz w:val="21"/>
                <w:szCs w:val="21"/>
                <w:highlight w:val="yellow"/>
              </w:rPr>
              <w:t>22.32</w:t>
            </w:r>
          </w:p>
        </w:tc>
        <w:tc>
          <w:tcPr>
            <w:tcW w:w="900" w:type="dxa"/>
            <w:shd w:val="clear" w:color="auto" w:fill="FFFFFF"/>
            <w:tcMar>
              <w:top w:w="60" w:type="dxa"/>
              <w:left w:w="60" w:type="dxa"/>
              <w:bottom w:w="60" w:type="dxa"/>
              <w:right w:w="60" w:type="dxa"/>
            </w:tcMar>
            <w:vAlign w:val="center"/>
            <w:hideMark/>
          </w:tcPr>
          <w:p w14:paraId="77F3AA2C" w14:textId="77777777" w:rsidR="00B03C44" w:rsidRPr="00B03C44" w:rsidRDefault="00B03C44" w:rsidP="00B03C44">
            <w:pPr>
              <w:rPr>
                <w:sz w:val="21"/>
                <w:szCs w:val="21"/>
              </w:rPr>
            </w:pPr>
            <w:r w:rsidRPr="00502D2A">
              <w:rPr>
                <w:sz w:val="21"/>
                <w:szCs w:val="21"/>
                <w:highlight w:val="yellow"/>
              </w:rPr>
              <w:t>object</w:t>
            </w:r>
          </w:p>
        </w:tc>
      </w:tr>
      <w:tr w:rsidR="00502D2A" w:rsidRPr="00B03C44" w14:paraId="4D8E39A7" w14:textId="77777777" w:rsidTr="001F6F4E">
        <w:tc>
          <w:tcPr>
            <w:tcW w:w="622" w:type="dxa"/>
            <w:shd w:val="clear" w:color="auto" w:fill="FFFFFF"/>
            <w:tcMar>
              <w:top w:w="60" w:type="dxa"/>
              <w:left w:w="60" w:type="dxa"/>
              <w:bottom w:w="60" w:type="dxa"/>
              <w:right w:w="60" w:type="dxa"/>
            </w:tcMar>
            <w:vAlign w:val="center"/>
            <w:hideMark/>
          </w:tcPr>
          <w:p w14:paraId="424438CE" w14:textId="77777777" w:rsidR="00B03C44" w:rsidRPr="00B03C44" w:rsidRDefault="00B03C44" w:rsidP="00B03C44">
            <w:pPr>
              <w:rPr>
                <w:sz w:val="21"/>
                <w:szCs w:val="21"/>
              </w:rPr>
            </w:pPr>
            <w:r w:rsidRPr="00B03C44">
              <w:rPr>
                <w:sz w:val="21"/>
                <w:szCs w:val="21"/>
              </w:rPr>
              <w:t>5</w:t>
            </w:r>
          </w:p>
        </w:tc>
        <w:tc>
          <w:tcPr>
            <w:tcW w:w="1890" w:type="dxa"/>
            <w:shd w:val="clear" w:color="auto" w:fill="FFFFFF"/>
            <w:tcMar>
              <w:top w:w="60" w:type="dxa"/>
              <w:left w:w="60" w:type="dxa"/>
              <w:bottom w:w="60" w:type="dxa"/>
              <w:right w:w="60" w:type="dxa"/>
            </w:tcMar>
            <w:vAlign w:val="center"/>
            <w:hideMark/>
          </w:tcPr>
          <w:p w14:paraId="4E44177E" w14:textId="77777777" w:rsidR="00B03C44" w:rsidRPr="00B03C44" w:rsidRDefault="00B03C44" w:rsidP="00B03C44">
            <w:pPr>
              <w:rPr>
                <w:sz w:val="21"/>
                <w:szCs w:val="21"/>
              </w:rPr>
            </w:pPr>
            <w:proofErr w:type="spellStart"/>
            <w:r w:rsidRPr="00B03C44">
              <w:rPr>
                <w:sz w:val="21"/>
                <w:szCs w:val="21"/>
              </w:rPr>
              <w:t>enrolled_university</w:t>
            </w:r>
            <w:proofErr w:type="spellEnd"/>
          </w:p>
        </w:tc>
        <w:tc>
          <w:tcPr>
            <w:tcW w:w="810" w:type="dxa"/>
            <w:shd w:val="clear" w:color="auto" w:fill="FFFFFF"/>
            <w:tcMar>
              <w:top w:w="60" w:type="dxa"/>
              <w:left w:w="60" w:type="dxa"/>
              <w:bottom w:w="60" w:type="dxa"/>
              <w:right w:w="60" w:type="dxa"/>
            </w:tcMar>
            <w:vAlign w:val="center"/>
            <w:hideMark/>
          </w:tcPr>
          <w:p w14:paraId="254622C1" w14:textId="77777777" w:rsidR="00B03C44" w:rsidRPr="00B03C44" w:rsidRDefault="00B03C44" w:rsidP="00B03C44">
            <w:pPr>
              <w:rPr>
                <w:sz w:val="21"/>
                <w:szCs w:val="21"/>
              </w:rPr>
            </w:pPr>
            <w:r w:rsidRPr="00B03C44">
              <w:rPr>
                <w:sz w:val="21"/>
                <w:szCs w:val="21"/>
              </w:rPr>
              <w:t>3</w:t>
            </w:r>
          </w:p>
        </w:tc>
        <w:tc>
          <w:tcPr>
            <w:tcW w:w="1440" w:type="dxa"/>
            <w:shd w:val="clear" w:color="auto" w:fill="FFFFFF"/>
            <w:tcMar>
              <w:top w:w="60" w:type="dxa"/>
              <w:left w:w="60" w:type="dxa"/>
              <w:bottom w:w="60" w:type="dxa"/>
              <w:right w:w="60" w:type="dxa"/>
            </w:tcMar>
            <w:vAlign w:val="center"/>
            <w:hideMark/>
          </w:tcPr>
          <w:p w14:paraId="0EB001C2" w14:textId="77777777" w:rsidR="00B03C44" w:rsidRPr="00B03C44" w:rsidRDefault="00B03C44" w:rsidP="00B03C44">
            <w:pPr>
              <w:rPr>
                <w:sz w:val="21"/>
                <w:szCs w:val="21"/>
              </w:rPr>
            </w:pPr>
            <w:r w:rsidRPr="00B03C44">
              <w:rPr>
                <w:sz w:val="21"/>
                <w:szCs w:val="21"/>
              </w:rPr>
              <w:t>0.02</w:t>
            </w:r>
          </w:p>
        </w:tc>
        <w:tc>
          <w:tcPr>
            <w:tcW w:w="1170" w:type="dxa"/>
            <w:shd w:val="clear" w:color="auto" w:fill="FFFFFF"/>
            <w:tcMar>
              <w:top w:w="60" w:type="dxa"/>
              <w:left w:w="60" w:type="dxa"/>
              <w:bottom w:w="60" w:type="dxa"/>
              <w:right w:w="60" w:type="dxa"/>
            </w:tcMar>
            <w:vAlign w:val="center"/>
            <w:hideMark/>
          </w:tcPr>
          <w:p w14:paraId="1140396F" w14:textId="77777777" w:rsidR="00B03C44" w:rsidRPr="00B03C44" w:rsidRDefault="00B03C44" w:rsidP="00B03C44">
            <w:pPr>
              <w:rPr>
                <w:sz w:val="21"/>
                <w:szCs w:val="21"/>
              </w:rPr>
            </w:pPr>
            <w:r w:rsidRPr="00B03C44">
              <w:rPr>
                <w:sz w:val="21"/>
                <w:szCs w:val="21"/>
              </w:rPr>
              <w:t>1.86</w:t>
            </w:r>
          </w:p>
        </w:tc>
        <w:tc>
          <w:tcPr>
            <w:tcW w:w="900" w:type="dxa"/>
            <w:shd w:val="clear" w:color="auto" w:fill="FFFFFF"/>
            <w:tcMar>
              <w:top w:w="60" w:type="dxa"/>
              <w:left w:w="60" w:type="dxa"/>
              <w:bottom w:w="60" w:type="dxa"/>
              <w:right w:w="60" w:type="dxa"/>
            </w:tcMar>
            <w:vAlign w:val="center"/>
            <w:hideMark/>
          </w:tcPr>
          <w:p w14:paraId="67E81583" w14:textId="77777777" w:rsidR="00B03C44" w:rsidRPr="00B03C44" w:rsidRDefault="00B03C44" w:rsidP="00B03C44">
            <w:pPr>
              <w:rPr>
                <w:sz w:val="21"/>
                <w:szCs w:val="21"/>
              </w:rPr>
            </w:pPr>
            <w:r w:rsidRPr="00B03C44">
              <w:rPr>
                <w:sz w:val="21"/>
                <w:szCs w:val="21"/>
              </w:rPr>
              <w:t>object</w:t>
            </w:r>
          </w:p>
        </w:tc>
      </w:tr>
      <w:tr w:rsidR="00502D2A" w:rsidRPr="00B03C44" w14:paraId="04E2017F" w14:textId="77777777" w:rsidTr="001F6F4E">
        <w:tc>
          <w:tcPr>
            <w:tcW w:w="622" w:type="dxa"/>
            <w:shd w:val="clear" w:color="auto" w:fill="FFFFFF"/>
            <w:tcMar>
              <w:top w:w="60" w:type="dxa"/>
              <w:left w:w="60" w:type="dxa"/>
              <w:bottom w:w="60" w:type="dxa"/>
              <w:right w:w="60" w:type="dxa"/>
            </w:tcMar>
            <w:vAlign w:val="center"/>
            <w:hideMark/>
          </w:tcPr>
          <w:p w14:paraId="64468732" w14:textId="77777777" w:rsidR="00B03C44" w:rsidRPr="00B03C44" w:rsidRDefault="00B03C44" w:rsidP="00B03C44">
            <w:pPr>
              <w:rPr>
                <w:sz w:val="21"/>
                <w:szCs w:val="21"/>
              </w:rPr>
            </w:pPr>
            <w:r w:rsidRPr="00B03C44">
              <w:rPr>
                <w:sz w:val="21"/>
                <w:szCs w:val="21"/>
              </w:rPr>
              <w:t>4</w:t>
            </w:r>
          </w:p>
        </w:tc>
        <w:tc>
          <w:tcPr>
            <w:tcW w:w="1890" w:type="dxa"/>
            <w:shd w:val="clear" w:color="auto" w:fill="FFFFFF"/>
            <w:tcMar>
              <w:top w:w="60" w:type="dxa"/>
              <w:left w:w="60" w:type="dxa"/>
              <w:bottom w:w="60" w:type="dxa"/>
              <w:right w:w="60" w:type="dxa"/>
            </w:tcMar>
            <w:vAlign w:val="center"/>
            <w:hideMark/>
          </w:tcPr>
          <w:p w14:paraId="00BD669B" w14:textId="77777777" w:rsidR="00B03C44" w:rsidRPr="00B03C44" w:rsidRDefault="00B03C44" w:rsidP="00B03C44">
            <w:pPr>
              <w:rPr>
                <w:sz w:val="21"/>
                <w:szCs w:val="21"/>
              </w:rPr>
            </w:pPr>
            <w:proofErr w:type="spellStart"/>
            <w:r w:rsidRPr="00B03C44">
              <w:rPr>
                <w:sz w:val="21"/>
                <w:szCs w:val="21"/>
              </w:rPr>
              <w:t>relevent_experience</w:t>
            </w:r>
            <w:proofErr w:type="spellEnd"/>
          </w:p>
        </w:tc>
        <w:tc>
          <w:tcPr>
            <w:tcW w:w="810" w:type="dxa"/>
            <w:shd w:val="clear" w:color="auto" w:fill="FFFFFF"/>
            <w:tcMar>
              <w:top w:w="60" w:type="dxa"/>
              <w:left w:w="60" w:type="dxa"/>
              <w:bottom w:w="60" w:type="dxa"/>
              <w:right w:w="60" w:type="dxa"/>
            </w:tcMar>
            <w:vAlign w:val="center"/>
            <w:hideMark/>
          </w:tcPr>
          <w:p w14:paraId="7D15E8D3"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4C91E069"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135B07F8"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264D772F" w14:textId="77777777" w:rsidR="00B03C44" w:rsidRPr="00B03C44" w:rsidRDefault="00B03C44" w:rsidP="00B03C44">
            <w:pPr>
              <w:rPr>
                <w:sz w:val="21"/>
                <w:szCs w:val="21"/>
              </w:rPr>
            </w:pPr>
            <w:r w:rsidRPr="00B03C44">
              <w:rPr>
                <w:sz w:val="21"/>
                <w:szCs w:val="21"/>
              </w:rPr>
              <w:t>object</w:t>
            </w:r>
          </w:p>
        </w:tc>
      </w:tr>
      <w:tr w:rsidR="00502D2A" w:rsidRPr="00B03C44" w14:paraId="731D7A0F" w14:textId="77777777" w:rsidTr="001F6F4E">
        <w:tc>
          <w:tcPr>
            <w:tcW w:w="622" w:type="dxa"/>
            <w:shd w:val="clear" w:color="auto" w:fill="FFFFFF"/>
            <w:tcMar>
              <w:top w:w="60" w:type="dxa"/>
              <w:left w:w="60" w:type="dxa"/>
              <w:bottom w:w="60" w:type="dxa"/>
              <w:right w:w="60" w:type="dxa"/>
            </w:tcMar>
            <w:vAlign w:val="center"/>
            <w:hideMark/>
          </w:tcPr>
          <w:p w14:paraId="6D601A2F" w14:textId="77777777" w:rsidR="00B03C44" w:rsidRPr="00B03C44" w:rsidRDefault="00B03C44" w:rsidP="00B03C44">
            <w:pPr>
              <w:rPr>
                <w:sz w:val="21"/>
                <w:szCs w:val="21"/>
              </w:rPr>
            </w:pPr>
            <w:r w:rsidRPr="00B03C44">
              <w:rPr>
                <w:sz w:val="21"/>
                <w:szCs w:val="21"/>
              </w:rPr>
              <w:t>13</w:t>
            </w:r>
          </w:p>
        </w:tc>
        <w:tc>
          <w:tcPr>
            <w:tcW w:w="1890" w:type="dxa"/>
            <w:shd w:val="clear" w:color="auto" w:fill="FFFFFF"/>
            <w:tcMar>
              <w:top w:w="60" w:type="dxa"/>
              <w:left w:w="60" w:type="dxa"/>
              <w:bottom w:w="60" w:type="dxa"/>
              <w:right w:w="60" w:type="dxa"/>
            </w:tcMar>
            <w:vAlign w:val="center"/>
            <w:hideMark/>
          </w:tcPr>
          <w:p w14:paraId="1AD96DFE" w14:textId="77777777" w:rsidR="00B03C44" w:rsidRPr="00B03C44" w:rsidRDefault="00B03C44" w:rsidP="00B03C44">
            <w:pPr>
              <w:rPr>
                <w:sz w:val="21"/>
                <w:szCs w:val="21"/>
              </w:rPr>
            </w:pPr>
            <w:r w:rsidRPr="00B03C44">
              <w:rPr>
                <w:sz w:val="21"/>
                <w:szCs w:val="21"/>
              </w:rPr>
              <w:t>target</w:t>
            </w:r>
          </w:p>
        </w:tc>
        <w:tc>
          <w:tcPr>
            <w:tcW w:w="810" w:type="dxa"/>
            <w:shd w:val="clear" w:color="auto" w:fill="FFFFFF"/>
            <w:tcMar>
              <w:top w:w="60" w:type="dxa"/>
              <w:left w:w="60" w:type="dxa"/>
              <w:bottom w:w="60" w:type="dxa"/>
              <w:right w:w="60" w:type="dxa"/>
            </w:tcMar>
            <w:vAlign w:val="center"/>
            <w:hideMark/>
          </w:tcPr>
          <w:p w14:paraId="225D78ED" w14:textId="77777777" w:rsidR="00B03C44" w:rsidRPr="00B03C44" w:rsidRDefault="00B03C44" w:rsidP="00B03C44">
            <w:pPr>
              <w:rPr>
                <w:sz w:val="21"/>
                <w:szCs w:val="21"/>
              </w:rPr>
            </w:pPr>
            <w:r w:rsidRPr="00B03C44">
              <w:rPr>
                <w:sz w:val="21"/>
                <w:szCs w:val="21"/>
              </w:rPr>
              <w:t>2</w:t>
            </w:r>
          </w:p>
        </w:tc>
        <w:tc>
          <w:tcPr>
            <w:tcW w:w="1440" w:type="dxa"/>
            <w:shd w:val="clear" w:color="auto" w:fill="FFFFFF"/>
            <w:tcMar>
              <w:top w:w="60" w:type="dxa"/>
              <w:left w:w="60" w:type="dxa"/>
              <w:bottom w:w="60" w:type="dxa"/>
              <w:right w:w="60" w:type="dxa"/>
            </w:tcMar>
            <w:vAlign w:val="center"/>
            <w:hideMark/>
          </w:tcPr>
          <w:p w14:paraId="76F4D2CB" w14:textId="77777777" w:rsidR="00B03C44" w:rsidRPr="00B03C44" w:rsidRDefault="00B03C44" w:rsidP="00B03C44">
            <w:pPr>
              <w:rPr>
                <w:sz w:val="21"/>
                <w:szCs w:val="21"/>
              </w:rPr>
            </w:pPr>
            <w:r w:rsidRPr="00B03C44">
              <w:rPr>
                <w:sz w:val="21"/>
                <w:szCs w:val="21"/>
              </w:rPr>
              <w:t>0.01</w:t>
            </w:r>
          </w:p>
        </w:tc>
        <w:tc>
          <w:tcPr>
            <w:tcW w:w="1170" w:type="dxa"/>
            <w:shd w:val="clear" w:color="auto" w:fill="FFFFFF"/>
            <w:tcMar>
              <w:top w:w="60" w:type="dxa"/>
              <w:left w:w="60" w:type="dxa"/>
              <w:bottom w:w="60" w:type="dxa"/>
              <w:right w:w="60" w:type="dxa"/>
            </w:tcMar>
            <w:vAlign w:val="center"/>
            <w:hideMark/>
          </w:tcPr>
          <w:p w14:paraId="2947A684" w14:textId="77777777" w:rsidR="00B03C44" w:rsidRPr="00B03C44" w:rsidRDefault="00B03C44" w:rsidP="00B03C44">
            <w:pPr>
              <w:rPr>
                <w:sz w:val="21"/>
                <w:szCs w:val="21"/>
              </w:rPr>
            </w:pPr>
            <w:r w:rsidRPr="00B03C44">
              <w:rPr>
                <w:sz w:val="21"/>
                <w:szCs w:val="21"/>
              </w:rPr>
              <w:t>0.00</w:t>
            </w:r>
          </w:p>
        </w:tc>
        <w:tc>
          <w:tcPr>
            <w:tcW w:w="900" w:type="dxa"/>
            <w:shd w:val="clear" w:color="auto" w:fill="FFFFFF"/>
            <w:tcMar>
              <w:top w:w="60" w:type="dxa"/>
              <w:left w:w="60" w:type="dxa"/>
              <w:bottom w:w="60" w:type="dxa"/>
              <w:right w:w="60" w:type="dxa"/>
            </w:tcMar>
            <w:vAlign w:val="center"/>
            <w:hideMark/>
          </w:tcPr>
          <w:p w14:paraId="3CCBD7AA" w14:textId="77777777" w:rsidR="00B03C44" w:rsidRPr="00B03C44" w:rsidRDefault="00B03C44" w:rsidP="00B03C44">
            <w:pPr>
              <w:rPr>
                <w:sz w:val="21"/>
                <w:szCs w:val="21"/>
              </w:rPr>
            </w:pPr>
            <w:r w:rsidRPr="00B03C44">
              <w:rPr>
                <w:sz w:val="21"/>
                <w:szCs w:val="21"/>
              </w:rPr>
              <w:t>int64</w:t>
            </w:r>
          </w:p>
        </w:tc>
      </w:tr>
    </w:tbl>
    <w:p w14:paraId="5361CBBD" w14:textId="77777777" w:rsidR="003903CE" w:rsidRDefault="003903CE" w:rsidP="00567782">
      <w:pPr>
        <w:rPr>
          <w:lang w:eastAsia="en-US"/>
        </w:rPr>
      </w:pPr>
    </w:p>
    <w:p w14:paraId="3503B21F" w14:textId="77777777" w:rsidR="003903CE" w:rsidRDefault="003903CE" w:rsidP="00567782">
      <w:pPr>
        <w:rPr>
          <w:lang w:eastAsia="en-US"/>
        </w:rPr>
      </w:pPr>
    </w:p>
    <w:p w14:paraId="14238AA2" w14:textId="7795A404" w:rsidR="00910336" w:rsidRDefault="003903CE" w:rsidP="00567782">
      <w:pPr>
        <w:rPr>
          <w:lang w:eastAsia="en-US"/>
        </w:rPr>
      </w:pPr>
      <w:r>
        <w:rPr>
          <w:lang w:eastAsia="en-US"/>
        </w:rPr>
        <w:t xml:space="preserve">  </w:t>
      </w:r>
      <w:r w:rsidR="001816C1">
        <w:rPr>
          <w:lang w:eastAsia="en-US"/>
        </w:rPr>
        <w:t>According to the information we summarized in</w:t>
      </w:r>
      <w:r w:rsidR="00207C16">
        <w:rPr>
          <w:lang w:eastAsia="en-US"/>
        </w:rPr>
        <w:t xml:space="preserve"> </w:t>
      </w:r>
      <w:r w:rsidR="00207C16" w:rsidRPr="00207C16">
        <w:rPr>
          <w:i/>
          <w:iCs/>
          <w:lang w:eastAsia="en-US"/>
        </w:rPr>
        <w:t>Table 4.1</w:t>
      </w:r>
      <w:r w:rsidR="00207C16">
        <w:rPr>
          <w:lang w:eastAsia="en-US"/>
        </w:rPr>
        <w:t>,</w:t>
      </w:r>
      <w:r w:rsidR="009425A3">
        <w:rPr>
          <w:lang w:eastAsia="en-US"/>
        </w:rPr>
        <w:t xml:space="preserve"> 10 out of 14 variables are categorical </w:t>
      </w:r>
      <w:r w:rsidR="00D7389C">
        <w:rPr>
          <w:lang w:eastAsia="en-US"/>
        </w:rPr>
        <w:t>variables</w:t>
      </w:r>
      <w:r w:rsidR="009425A3">
        <w:rPr>
          <w:lang w:eastAsia="en-US"/>
        </w:rPr>
        <w:t xml:space="preserve">, </w:t>
      </w:r>
      <w:r w:rsidR="00207C16">
        <w:rPr>
          <w:lang w:eastAsia="en-US"/>
        </w:rPr>
        <w:t>8 out of 14 variables have missing values</w:t>
      </w:r>
      <w:r w:rsidR="003D1D30">
        <w:rPr>
          <w:lang w:eastAsia="en-US"/>
        </w:rPr>
        <w:t xml:space="preserve">, and the </w:t>
      </w:r>
      <w:r w:rsidR="00207C16">
        <w:rPr>
          <w:lang w:eastAsia="en-US"/>
        </w:rPr>
        <w:t xml:space="preserve">missing value ratios in variable </w:t>
      </w:r>
      <w:proofErr w:type="spellStart"/>
      <w:r w:rsidR="00207C16" w:rsidRPr="00207C16">
        <w:rPr>
          <w:b/>
          <w:bCs/>
          <w:i/>
          <w:iCs/>
          <w:lang w:eastAsia="en-US"/>
        </w:rPr>
        <w:t>company_type</w:t>
      </w:r>
      <w:proofErr w:type="spellEnd"/>
      <w:r w:rsidR="00207C16" w:rsidRPr="00207C16">
        <w:rPr>
          <w:b/>
          <w:bCs/>
          <w:i/>
          <w:iCs/>
          <w:lang w:eastAsia="en-US"/>
        </w:rPr>
        <w:t xml:space="preserve">, </w:t>
      </w:r>
      <w:proofErr w:type="spellStart"/>
      <w:r w:rsidR="00207C16" w:rsidRPr="00207C16">
        <w:rPr>
          <w:b/>
          <w:bCs/>
          <w:i/>
          <w:iCs/>
          <w:lang w:eastAsia="en-US"/>
        </w:rPr>
        <w:t>company_size</w:t>
      </w:r>
      <w:proofErr w:type="spellEnd"/>
      <w:r w:rsidR="00207C16" w:rsidRPr="00207C16">
        <w:rPr>
          <w:b/>
          <w:bCs/>
          <w:i/>
          <w:iCs/>
          <w:lang w:eastAsia="en-US"/>
        </w:rPr>
        <w:t>, gender</w:t>
      </w:r>
      <w:r w:rsidR="00207C16">
        <w:rPr>
          <w:lang w:eastAsia="en-US"/>
        </w:rPr>
        <w:t xml:space="preserve"> are all higher than 20%. </w:t>
      </w:r>
      <w:r w:rsidR="003D1D30">
        <w:rPr>
          <w:lang w:eastAsia="en-US"/>
        </w:rPr>
        <w:t xml:space="preserve"> </w:t>
      </w:r>
    </w:p>
    <w:p w14:paraId="0673E999" w14:textId="27D53520" w:rsidR="00477410" w:rsidRDefault="00477410" w:rsidP="00567782">
      <w:pPr>
        <w:rPr>
          <w:lang w:eastAsia="en-US"/>
        </w:rPr>
      </w:pPr>
    </w:p>
    <w:p w14:paraId="3963DC59" w14:textId="0FABE3CC" w:rsidR="00477410" w:rsidRDefault="00477410" w:rsidP="00567782">
      <w:pPr>
        <w:rPr>
          <w:lang w:eastAsia="en-US"/>
        </w:rPr>
      </w:pPr>
    </w:p>
    <w:p w14:paraId="504EB9AA" w14:textId="77357D34" w:rsidR="00E260B7" w:rsidRDefault="00E260B7" w:rsidP="00567782">
      <w:pPr>
        <w:rPr>
          <w:lang w:eastAsia="en-US"/>
        </w:rPr>
      </w:pPr>
    </w:p>
    <w:p w14:paraId="5A113AE9" w14:textId="21AB564E" w:rsidR="00E260B7" w:rsidRDefault="00E260B7" w:rsidP="00567782">
      <w:pPr>
        <w:rPr>
          <w:lang w:eastAsia="en-US"/>
        </w:rPr>
      </w:pPr>
    </w:p>
    <w:p w14:paraId="451AAD47" w14:textId="1528D3B0" w:rsidR="00E260B7" w:rsidRDefault="00E260B7" w:rsidP="00567782">
      <w:pPr>
        <w:rPr>
          <w:lang w:eastAsia="en-US"/>
        </w:rPr>
      </w:pPr>
    </w:p>
    <w:p w14:paraId="5A4DD10A" w14:textId="54B94CFB" w:rsidR="00E260B7" w:rsidRDefault="00E260B7" w:rsidP="00567782">
      <w:pPr>
        <w:rPr>
          <w:lang w:eastAsia="en-US"/>
        </w:rPr>
      </w:pPr>
    </w:p>
    <w:p w14:paraId="63CB168B" w14:textId="00F60441" w:rsidR="00E260B7" w:rsidRDefault="00E260B7" w:rsidP="00567782">
      <w:pPr>
        <w:rPr>
          <w:lang w:eastAsia="en-US"/>
        </w:rPr>
      </w:pPr>
    </w:p>
    <w:p w14:paraId="790DD670" w14:textId="3153A98F" w:rsidR="00E260B7" w:rsidRDefault="00E260B7" w:rsidP="00567782">
      <w:pPr>
        <w:rPr>
          <w:lang w:eastAsia="en-US"/>
        </w:rPr>
      </w:pPr>
    </w:p>
    <w:p w14:paraId="059C6BD8" w14:textId="64EC3C86" w:rsidR="00910336" w:rsidRDefault="00910336" w:rsidP="00910336">
      <w:pPr>
        <w:pStyle w:val="Heading2"/>
        <w:rPr>
          <w:rFonts w:ascii="Times New Roman" w:hAnsi="Times New Roman" w:cs="Times New Roman"/>
        </w:rPr>
      </w:pPr>
      <w:bookmarkStart w:id="20" w:name="_Toc56703410"/>
      <w:r w:rsidRPr="00910336">
        <w:rPr>
          <w:rFonts w:ascii="Times New Roman" w:hAnsi="Times New Roman" w:cs="Times New Roman"/>
        </w:rPr>
        <w:lastRenderedPageBreak/>
        <w:t xml:space="preserve">4.2 Data </w:t>
      </w:r>
      <w:r>
        <w:rPr>
          <w:rFonts w:ascii="Times New Roman" w:hAnsi="Times New Roman" w:cs="Times New Roman"/>
        </w:rPr>
        <w:t>P</w:t>
      </w:r>
      <w:r w:rsidRPr="00910336">
        <w:rPr>
          <w:rFonts w:ascii="Times New Roman" w:hAnsi="Times New Roman" w:cs="Times New Roman"/>
        </w:rPr>
        <w:t>rocessing</w:t>
      </w:r>
      <w:bookmarkEnd w:id="20"/>
    </w:p>
    <w:p w14:paraId="55DADEDC" w14:textId="77777777" w:rsidR="00514CAE" w:rsidRPr="00514CAE" w:rsidRDefault="00514CAE" w:rsidP="00514CAE">
      <w:pPr>
        <w:rPr>
          <w:lang w:eastAsia="en-US"/>
        </w:rPr>
      </w:pPr>
    </w:p>
    <w:p w14:paraId="7381A14A" w14:textId="2100494F" w:rsidR="00567782" w:rsidRDefault="00514CAE" w:rsidP="00567782">
      <w:pPr>
        <w:rPr>
          <w:i/>
          <w:iCs/>
          <w:lang w:eastAsia="en-US"/>
        </w:rPr>
      </w:pPr>
      <w:r>
        <w:rPr>
          <w:lang w:eastAsia="en-US"/>
        </w:rPr>
        <w:t xml:space="preserve">  </w:t>
      </w:r>
      <w:r w:rsidR="003D1D30">
        <w:rPr>
          <w:lang w:eastAsia="en-US"/>
        </w:rPr>
        <w:t xml:space="preserve">After examining all the variables, we decided to group variables 6 groups </w:t>
      </w:r>
      <w:r w:rsidR="00567782" w:rsidRPr="00567782">
        <w:rPr>
          <w:lang w:eastAsia="en-US"/>
        </w:rPr>
        <w:t xml:space="preserve">based on </w:t>
      </w:r>
      <w:r w:rsidR="003D1D30">
        <w:rPr>
          <w:lang w:eastAsia="en-US"/>
        </w:rPr>
        <w:t>their</w:t>
      </w:r>
      <w:r w:rsidR="00567782" w:rsidRPr="00567782">
        <w:rPr>
          <w:lang w:eastAsia="en-US"/>
        </w:rPr>
        <w:t xml:space="preserve"> feature</w:t>
      </w:r>
      <w:r w:rsidR="003D1D30">
        <w:rPr>
          <w:lang w:eastAsia="en-US"/>
        </w:rPr>
        <w:t xml:space="preserve">s (we will exclude </w:t>
      </w:r>
      <w:r w:rsidR="003D1D30" w:rsidRPr="00567782">
        <w:rPr>
          <w:lang w:eastAsia="en-US"/>
        </w:rPr>
        <w:t>'</w:t>
      </w:r>
      <w:proofErr w:type="spellStart"/>
      <w:r w:rsidR="003D1D30" w:rsidRPr="00567782">
        <w:rPr>
          <w:lang w:eastAsia="en-US"/>
        </w:rPr>
        <w:t>enrollee_id</w:t>
      </w:r>
      <w:proofErr w:type="spellEnd"/>
      <w:r w:rsidR="003D1D30" w:rsidRPr="00567782">
        <w:rPr>
          <w:lang w:eastAsia="en-US"/>
        </w:rPr>
        <w:t>' and 'target'</w:t>
      </w:r>
      <w:r w:rsidR="003D1D30">
        <w:rPr>
          <w:lang w:eastAsia="en-US"/>
        </w:rPr>
        <w:t xml:space="preserve"> from the grouping</w:t>
      </w:r>
      <w:r w:rsidR="00386B65">
        <w:rPr>
          <w:lang w:eastAsia="en-US"/>
        </w:rPr>
        <w:t xml:space="preserve"> process</w:t>
      </w:r>
      <w:r w:rsidR="003D1D30">
        <w:rPr>
          <w:lang w:eastAsia="en-US"/>
        </w:rPr>
        <w:t>).</w:t>
      </w:r>
      <w:r w:rsidR="00232AC6">
        <w:rPr>
          <w:lang w:eastAsia="en-US"/>
        </w:rPr>
        <w:t xml:space="preserve"> </w:t>
      </w:r>
      <w:r w:rsidR="003D1D30">
        <w:rPr>
          <w:lang w:eastAsia="en-US"/>
        </w:rPr>
        <w:t>T</w:t>
      </w:r>
      <w:r w:rsidR="00567782" w:rsidRPr="00567782">
        <w:rPr>
          <w:lang w:eastAsia="en-US"/>
        </w:rPr>
        <w:t>hen</w:t>
      </w:r>
      <w:r w:rsidR="003D1D30">
        <w:rPr>
          <w:lang w:eastAsia="en-US"/>
        </w:rPr>
        <w:t xml:space="preserve"> we</w:t>
      </w:r>
      <w:r w:rsidR="00567782" w:rsidRPr="00567782">
        <w:rPr>
          <w:lang w:eastAsia="en-US"/>
        </w:rPr>
        <w:t xml:space="preserve"> chose the optimal data processing method for each group based on their </w:t>
      </w:r>
      <w:r w:rsidR="009425A3">
        <w:rPr>
          <w:lang w:eastAsia="en-US"/>
        </w:rPr>
        <w:t>variables’</w:t>
      </w:r>
      <w:r w:rsidR="00567782" w:rsidRPr="00567782">
        <w:rPr>
          <w:lang w:eastAsia="en-US"/>
        </w:rPr>
        <w:t xml:space="preserve"> characteristics. </w:t>
      </w:r>
      <w:r w:rsidR="00567782">
        <w:rPr>
          <w:lang w:eastAsia="en-US"/>
        </w:rPr>
        <w:t xml:space="preserve">The </w:t>
      </w:r>
      <w:r w:rsidR="00BD4F45">
        <w:rPr>
          <w:lang w:eastAsia="en-US"/>
        </w:rPr>
        <w:t xml:space="preserve">detailed explanation of </w:t>
      </w:r>
      <w:r w:rsidR="00567782">
        <w:rPr>
          <w:lang w:eastAsia="en-US"/>
        </w:rPr>
        <w:t xml:space="preserve">process we </w:t>
      </w:r>
      <w:r w:rsidR="003D1D30">
        <w:rPr>
          <w:lang w:eastAsia="en-US"/>
        </w:rPr>
        <w:t>took</w:t>
      </w:r>
      <w:r w:rsidR="00567782">
        <w:rPr>
          <w:lang w:eastAsia="en-US"/>
        </w:rPr>
        <w:t xml:space="preserve"> for each group will be find in </w:t>
      </w:r>
      <w:r w:rsidR="00207C16" w:rsidRPr="00207C16">
        <w:rPr>
          <w:i/>
          <w:iCs/>
          <w:lang w:eastAsia="en-US"/>
        </w:rPr>
        <w:t>Table 4.</w:t>
      </w:r>
      <w:r w:rsidR="00207C16">
        <w:rPr>
          <w:i/>
          <w:iCs/>
          <w:lang w:eastAsia="en-US"/>
        </w:rPr>
        <w:t>2.</w:t>
      </w:r>
    </w:p>
    <w:p w14:paraId="23091492" w14:textId="24C33E15" w:rsidR="00E260B7" w:rsidRDefault="00E260B7" w:rsidP="00567782">
      <w:pPr>
        <w:rPr>
          <w:i/>
          <w:iCs/>
          <w:lang w:eastAsia="en-US"/>
        </w:rPr>
      </w:pPr>
    </w:p>
    <w:p w14:paraId="71316000" w14:textId="77777777" w:rsidR="00E260B7" w:rsidRPr="00232AC6" w:rsidRDefault="00E260B7" w:rsidP="00567782">
      <w:pPr>
        <w:rPr>
          <w:lang w:eastAsia="en-US"/>
        </w:rPr>
      </w:pPr>
    </w:p>
    <w:p w14:paraId="3D518C8B" w14:textId="229CB434" w:rsidR="003D1D30" w:rsidRPr="003D1D30" w:rsidRDefault="003D1D30" w:rsidP="003D1D30">
      <w:pPr>
        <w:rPr>
          <w:i/>
          <w:iCs/>
        </w:rPr>
      </w:pPr>
      <w:proofErr w:type="spellStart"/>
      <w:r w:rsidRPr="003D1D30">
        <w:rPr>
          <w:i/>
          <w:iCs/>
        </w:rPr>
        <w:t>Tabel</w:t>
      </w:r>
      <w:proofErr w:type="spellEnd"/>
      <w:r w:rsidRPr="003D1D30">
        <w:rPr>
          <w:i/>
          <w:iCs/>
        </w:rPr>
        <w:t xml:space="preserve"> 4.2</w:t>
      </w:r>
      <w:r w:rsidR="00A612F6">
        <w:rPr>
          <w:i/>
          <w:iCs/>
        </w:rPr>
        <w:t xml:space="preserve"> Data processing method on each variable </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92"/>
        <w:gridCol w:w="1170"/>
        <w:gridCol w:w="2197"/>
        <w:gridCol w:w="1493"/>
        <w:gridCol w:w="3592"/>
      </w:tblGrid>
      <w:tr w:rsidR="003D1D30" w:rsidRPr="003D1D30" w14:paraId="7F2C0740" w14:textId="77777777" w:rsidTr="007A2499">
        <w:trPr>
          <w:tblHeader/>
        </w:trPr>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C8992CC" w14:textId="77777777" w:rsidR="003D1D30" w:rsidRPr="003D1D30" w:rsidRDefault="003D1D30" w:rsidP="003D1D30">
            <w:pPr>
              <w:rPr>
                <w:sz w:val="21"/>
                <w:szCs w:val="21"/>
              </w:rPr>
            </w:pPr>
            <w:r w:rsidRPr="003D1D30">
              <w:rPr>
                <w:sz w:val="21"/>
                <w:szCs w:val="21"/>
              </w:rPr>
              <w:t>Group</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D1A84D" w14:textId="38BD26DC" w:rsidR="003D1D30" w:rsidRPr="003D1D30" w:rsidRDefault="003D1D30" w:rsidP="003D1D30">
            <w:pPr>
              <w:rPr>
                <w:sz w:val="21"/>
                <w:szCs w:val="21"/>
              </w:rPr>
            </w:pPr>
            <w:r w:rsidRPr="003D1D30">
              <w:rPr>
                <w:sz w:val="21"/>
                <w:szCs w:val="21"/>
              </w:rPr>
              <w:t xml:space="preserve">Variable </w:t>
            </w:r>
            <w:r>
              <w:rPr>
                <w:sz w:val="21"/>
                <w:szCs w:val="21"/>
              </w:rPr>
              <w:t>F</w:t>
            </w:r>
            <w:r w:rsidRPr="003D1D30">
              <w:rPr>
                <w:sz w:val="21"/>
                <w:szCs w:val="21"/>
              </w:rPr>
              <w:t>eature</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32661E" w14:textId="77C050B1" w:rsidR="003D1D30" w:rsidRPr="003D1D30" w:rsidRDefault="003D1D30" w:rsidP="003D1D30">
            <w:pPr>
              <w:rPr>
                <w:sz w:val="21"/>
                <w:szCs w:val="21"/>
              </w:rPr>
            </w:pPr>
            <w:r w:rsidRPr="003D1D30">
              <w:rPr>
                <w:sz w:val="21"/>
                <w:szCs w:val="21"/>
              </w:rPr>
              <w:t xml:space="preserve">Variable </w:t>
            </w:r>
            <w:r>
              <w:rPr>
                <w:sz w:val="21"/>
                <w:szCs w:val="21"/>
              </w:rPr>
              <w:t>N</w:t>
            </w:r>
            <w:r w:rsidRPr="003D1D30">
              <w:rPr>
                <w:sz w:val="21"/>
                <w:szCs w:val="21"/>
              </w:rPr>
              <w:t>ames</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A846610" w14:textId="0FA7392B" w:rsidR="003D1D30" w:rsidRPr="003D1D30" w:rsidRDefault="003D1D30" w:rsidP="003D1D30">
            <w:pPr>
              <w:rPr>
                <w:sz w:val="21"/>
                <w:szCs w:val="21"/>
              </w:rPr>
            </w:pPr>
            <w:r w:rsidRPr="003D1D30">
              <w:rPr>
                <w:sz w:val="21"/>
                <w:szCs w:val="21"/>
              </w:rPr>
              <w:t xml:space="preserve">Missing </w:t>
            </w:r>
            <w:r>
              <w:rPr>
                <w:sz w:val="21"/>
                <w:szCs w:val="21"/>
              </w:rPr>
              <w:t>V</w:t>
            </w:r>
            <w:r w:rsidRPr="003D1D30">
              <w:rPr>
                <w:sz w:val="21"/>
                <w:szCs w:val="21"/>
              </w:rPr>
              <w:t>alue</w:t>
            </w:r>
            <w:r w:rsidR="007A2499">
              <w:rPr>
                <w:sz w:val="21"/>
                <w:szCs w:val="21"/>
              </w:rPr>
              <w:t xml:space="preserve"> Percentage</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4C5380" w14:textId="65557581" w:rsidR="003D1D30" w:rsidRPr="003D1D30" w:rsidRDefault="003D1D30" w:rsidP="003D1D30">
            <w:pPr>
              <w:rPr>
                <w:sz w:val="21"/>
                <w:szCs w:val="21"/>
              </w:rPr>
            </w:pPr>
            <w:r w:rsidRPr="003D1D30">
              <w:rPr>
                <w:sz w:val="21"/>
                <w:szCs w:val="21"/>
              </w:rPr>
              <w:t>Process</w:t>
            </w:r>
            <w:r w:rsidR="00A612F6">
              <w:rPr>
                <w:sz w:val="21"/>
                <w:szCs w:val="21"/>
              </w:rPr>
              <w:t xml:space="preserve"> Method</w:t>
            </w:r>
          </w:p>
        </w:tc>
      </w:tr>
      <w:tr w:rsidR="007A2499" w:rsidRPr="003D1D30" w14:paraId="38109C7A" w14:textId="77777777" w:rsidTr="007A2499">
        <w:trPr>
          <w:trHeight w:val="16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71F1377" w14:textId="77777777" w:rsidR="007A2499" w:rsidRPr="003D1D30" w:rsidRDefault="007A2499" w:rsidP="003D1D30">
            <w:pPr>
              <w:rPr>
                <w:sz w:val="21"/>
                <w:szCs w:val="21"/>
              </w:rPr>
            </w:pPr>
            <w:r w:rsidRPr="003D1D30">
              <w:rPr>
                <w:sz w:val="21"/>
                <w:szCs w:val="21"/>
              </w:rPr>
              <w:t>Group 1</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5E3AA7C0" w14:textId="77777777" w:rsidR="007A2499" w:rsidRPr="003D1D30" w:rsidRDefault="007A2499" w:rsidP="003D1D30">
            <w:pPr>
              <w:rPr>
                <w:sz w:val="21"/>
                <w:szCs w:val="21"/>
              </w:rPr>
            </w:pPr>
            <w:r w:rsidRPr="003D1D30">
              <w:rPr>
                <w:sz w:val="21"/>
                <w:szCs w:val="21"/>
              </w:rPr>
              <w:t>experience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4263B2" w14:textId="7D985C29" w:rsidR="007A2499" w:rsidRPr="003D1D30" w:rsidRDefault="007A2499" w:rsidP="003D1D30">
            <w:pPr>
              <w:rPr>
                <w:sz w:val="21"/>
                <w:szCs w:val="21"/>
              </w:rPr>
            </w:pPr>
            <w:proofErr w:type="spellStart"/>
            <w:r w:rsidRPr="003D1D30">
              <w:rPr>
                <w:sz w:val="21"/>
                <w:szCs w:val="21"/>
              </w:rPr>
              <w:t>relevent_experience</w:t>
            </w:r>
            <w:proofErr w:type="spellEnd"/>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CF74935" w14:textId="1600D89D" w:rsidR="007A2499" w:rsidRPr="003D1D30" w:rsidRDefault="007A2499" w:rsidP="003D1D30">
            <w:pPr>
              <w:rPr>
                <w:sz w:val="21"/>
                <w:szCs w:val="21"/>
              </w:rPr>
            </w:pPr>
            <w:r>
              <w:rPr>
                <w:sz w:val="21"/>
                <w:szCs w:val="21"/>
              </w:rPr>
              <w:t>0</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05C029CF" w14:textId="18739D2C" w:rsidR="007A2499" w:rsidRPr="003D1D30" w:rsidRDefault="007A2499" w:rsidP="003D1D30">
            <w:pPr>
              <w:rPr>
                <w:sz w:val="21"/>
                <w:szCs w:val="21"/>
              </w:rPr>
            </w:pPr>
            <w:r w:rsidRPr="003D1D30">
              <w:rPr>
                <w:sz w:val="21"/>
                <w:szCs w:val="21"/>
              </w:rPr>
              <w:t>data type correction</w:t>
            </w:r>
          </w:p>
        </w:tc>
      </w:tr>
      <w:tr w:rsidR="007A2499" w:rsidRPr="003D1D30" w14:paraId="78349506" w14:textId="77777777" w:rsidTr="007A2499">
        <w:trPr>
          <w:trHeight w:val="160"/>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42D9614" w14:textId="77777777" w:rsidR="007A2499" w:rsidRPr="003D1D30" w:rsidRDefault="007A2499" w:rsidP="003D1D30">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53E3457F"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EDF6DF" w14:textId="6EC6BBC5" w:rsidR="007A2499" w:rsidRPr="003D1D30" w:rsidRDefault="007A2499" w:rsidP="003D1D30">
            <w:pPr>
              <w:rPr>
                <w:sz w:val="21"/>
                <w:szCs w:val="21"/>
              </w:rPr>
            </w:pPr>
            <w:r w:rsidRPr="003D1D30">
              <w:rPr>
                <w:sz w:val="21"/>
                <w:szCs w:val="21"/>
              </w:rPr>
              <w:t>experience</w:t>
            </w:r>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424ABC4" w14:textId="313BE66B" w:rsidR="007A2499" w:rsidRPr="003D1D30" w:rsidRDefault="007A2499" w:rsidP="003D1D30">
            <w:pPr>
              <w:rPr>
                <w:sz w:val="21"/>
                <w:szCs w:val="21"/>
              </w:rPr>
            </w:pPr>
            <w:r>
              <w:rPr>
                <w:sz w:val="21"/>
                <w:szCs w:val="21"/>
              </w:rPr>
              <w:t>0.32</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1DDE677B" w14:textId="740FAD2D" w:rsidR="007A2499" w:rsidRPr="003D1D30" w:rsidRDefault="007A2499" w:rsidP="003D1D30">
            <w:pPr>
              <w:rPr>
                <w:sz w:val="21"/>
                <w:szCs w:val="21"/>
              </w:rPr>
            </w:pPr>
            <w:r w:rsidRPr="003D1D30">
              <w:rPr>
                <w:sz w:val="21"/>
                <w:szCs w:val="21"/>
              </w:rPr>
              <w:t>data type correction, missing value imputation (fill with mode)</w:t>
            </w:r>
          </w:p>
        </w:tc>
      </w:tr>
      <w:tr w:rsidR="007A2499" w:rsidRPr="003D1D30" w14:paraId="2016C8D7" w14:textId="77777777" w:rsidTr="007A2499">
        <w:trPr>
          <w:trHeight w:val="16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44601FD" w14:textId="77777777" w:rsidR="007A2499" w:rsidRPr="003D1D30" w:rsidRDefault="007A2499"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C715A9" w14:textId="77777777" w:rsidR="007A2499" w:rsidRPr="003D1D30" w:rsidRDefault="007A2499" w:rsidP="003D1D30">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C96CA90" w14:textId="3E3E155F" w:rsidR="007A2499" w:rsidRPr="003D1D30" w:rsidRDefault="007A2499" w:rsidP="003D1D30">
            <w:pPr>
              <w:rPr>
                <w:sz w:val="21"/>
                <w:szCs w:val="21"/>
              </w:rPr>
            </w:pPr>
            <w:proofErr w:type="spellStart"/>
            <w:r w:rsidRPr="003D1D30">
              <w:rPr>
                <w:sz w:val="21"/>
                <w:szCs w:val="21"/>
              </w:rPr>
              <w:t>last_new_job</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E5CBCF" w14:textId="2F2297CC" w:rsidR="007A2499" w:rsidRPr="003D1D30" w:rsidRDefault="007A2499" w:rsidP="003D1D30">
            <w:pPr>
              <w:rPr>
                <w:sz w:val="21"/>
                <w:szCs w:val="21"/>
              </w:rPr>
            </w:pPr>
            <w:r>
              <w:rPr>
                <w:sz w:val="21"/>
                <w:szCs w:val="21"/>
              </w:rPr>
              <w:t>2</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DC88157" w14:textId="77F4AC57" w:rsidR="007A2499" w:rsidRPr="003D1D30" w:rsidRDefault="007A2499" w:rsidP="003D1D30">
            <w:pPr>
              <w:rPr>
                <w:sz w:val="21"/>
                <w:szCs w:val="21"/>
              </w:rPr>
            </w:pPr>
            <w:r w:rsidRPr="003D1D30">
              <w:rPr>
                <w:sz w:val="21"/>
                <w:szCs w:val="21"/>
              </w:rPr>
              <w:t>data type correction, missing value imputation (fill with mode)</w:t>
            </w:r>
          </w:p>
        </w:tc>
      </w:tr>
      <w:tr w:rsidR="00A937D1" w:rsidRPr="003D1D30" w14:paraId="3E704BF2" w14:textId="77777777" w:rsidTr="00A45BBB">
        <w:trPr>
          <w:trHeight w:val="367"/>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04FC996" w14:textId="77777777" w:rsidR="00A937D1" w:rsidRPr="003D1D30" w:rsidRDefault="00A937D1" w:rsidP="003D1D30">
            <w:pPr>
              <w:rPr>
                <w:sz w:val="21"/>
                <w:szCs w:val="21"/>
              </w:rPr>
            </w:pPr>
            <w:r w:rsidRPr="003D1D30">
              <w:rPr>
                <w:sz w:val="21"/>
                <w:szCs w:val="21"/>
              </w:rPr>
              <w:t>Group 2</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FF57475" w14:textId="77777777" w:rsidR="00A937D1" w:rsidRPr="003D1D30" w:rsidRDefault="00A937D1" w:rsidP="003D1D30">
            <w:pPr>
              <w:rPr>
                <w:sz w:val="21"/>
                <w:szCs w:val="21"/>
              </w:rPr>
            </w:pPr>
            <w:r w:rsidRPr="003D1D30">
              <w:rPr>
                <w:sz w:val="21"/>
                <w:szCs w:val="21"/>
              </w:rPr>
              <w:t>employer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68174CF" w14:textId="24BA9B91" w:rsidR="00A937D1" w:rsidRPr="003D1D30" w:rsidRDefault="00A937D1" w:rsidP="003D1D30">
            <w:pPr>
              <w:rPr>
                <w:sz w:val="21"/>
                <w:szCs w:val="21"/>
              </w:rPr>
            </w:pPr>
            <w:proofErr w:type="spellStart"/>
            <w:r w:rsidRPr="003D1D30">
              <w:rPr>
                <w:sz w:val="21"/>
                <w:szCs w:val="21"/>
              </w:rPr>
              <w:t>company_type</w:t>
            </w:r>
            <w:proofErr w:type="spellEnd"/>
            <w:r w:rsidRPr="003D1D30">
              <w:rPr>
                <w:sz w:val="21"/>
                <w:szCs w:val="21"/>
              </w:rPr>
              <w:t xml:space="preserve">, </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6F6B0DE6" w14:textId="54F3259F" w:rsidR="00A937D1" w:rsidRPr="003D1D30" w:rsidRDefault="00A937D1" w:rsidP="003D1D30">
            <w:pPr>
              <w:rPr>
                <w:sz w:val="21"/>
                <w:szCs w:val="21"/>
              </w:rPr>
            </w:pPr>
            <w:r>
              <w:rPr>
                <w:sz w:val="21"/>
                <w:szCs w:val="21"/>
              </w:rPr>
              <w:t>27.45</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7901358D" w14:textId="5F537724" w:rsidR="00A937D1" w:rsidRPr="00373B35" w:rsidRDefault="00A937D1" w:rsidP="003D1D30">
            <w:pPr>
              <w:rPr>
                <w:sz w:val="21"/>
                <w:szCs w:val="21"/>
              </w:rPr>
            </w:pPr>
            <w:r w:rsidRPr="003D1D30">
              <w:rPr>
                <w:sz w:val="21"/>
                <w:szCs w:val="21"/>
              </w:rPr>
              <w:t>data grouping, missing value imputation (fill with KNN imputation</w:t>
            </w:r>
            <w:r>
              <w:rPr>
                <w:sz w:val="21"/>
                <w:szCs w:val="21"/>
              </w:rPr>
              <w:t>)</w:t>
            </w:r>
            <w:r w:rsidR="00373B35">
              <w:rPr>
                <w:sz w:val="21"/>
                <w:szCs w:val="21"/>
              </w:rPr>
              <w:t xml:space="preserve"> </w:t>
            </w:r>
            <w:r w:rsidRPr="009425A3">
              <w:rPr>
                <w:color w:val="FF0000"/>
                <w:sz w:val="16"/>
                <w:szCs w:val="16"/>
              </w:rPr>
              <w:t>*KNN imputation will automatically convert the variable’s data type to float</w:t>
            </w:r>
          </w:p>
        </w:tc>
      </w:tr>
      <w:tr w:rsidR="00A937D1" w:rsidRPr="003D1D30" w14:paraId="16F00C8B" w14:textId="77777777" w:rsidTr="00A45BBB">
        <w:trPr>
          <w:trHeight w:val="366"/>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47F85091" w14:textId="77777777" w:rsidR="00A937D1" w:rsidRPr="003D1D30" w:rsidRDefault="00A937D1" w:rsidP="003D1D30">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C37B287" w14:textId="77777777" w:rsidR="00A937D1" w:rsidRPr="003D1D30" w:rsidRDefault="00A937D1" w:rsidP="003D1D30">
            <w:pPr>
              <w:rPr>
                <w:sz w:val="21"/>
                <w:szCs w:val="21"/>
              </w:rPr>
            </w:pPr>
          </w:p>
        </w:tc>
        <w:tc>
          <w:tcPr>
            <w:tcW w:w="2197"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FC8B571" w14:textId="2B3A41E0" w:rsidR="00A937D1" w:rsidRPr="003D1D30" w:rsidRDefault="00A937D1" w:rsidP="003D1D30">
            <w:pPr>
              <w:rPr>
                <w:sz w:val="21"/>
                <w:szCs w:val="21"/>
              </w:rPr>
            </w:pPr>
            <w:proofErr w:type="spellStart"/>
            <w:r w:rsidRPr="003D1D30">
              <w:rPr>
                <w:sz w:val="21"/>
                <w:szCs w:val="21"/>
              </w:rPr>
              <w:t>company_size</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1E58611" w14:textId="1C8124AB" w:rsidR="00A937D1" w:rsidRPr="003D1D30" w:rsidRDefault="00A937D1" w:rsidP="003D1D30">
            <w:pPr>
              <w:rPr>
                <w:sz w:val="21"/>
                <w:szCs w:val="21"/>
              </w:rPr>
            </w:pPr>
            <w:r>
              <w:rPr>
                <w:sz w:val="21"/>
                <w:szCs w:val="21"/>
              </w:rPr>
              <w:t>26.03</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D552819" w14:textId="261CA95E" w:rsidR="00A937D1" w:rsidRPr="003D1D30" w:rsidRDefault="00A937D1" w:rsidP="00A75F8F">
            <w:pPr>
              <w:rPr>
                <w:sz w:val="21"/>
                <w:szCs w:val="21"/>
              </w:rPr>
            </w:pPr>
            <w:r w:rsidRPr="003D1D30">
              <w:rPr>
                <w:sz w:val="21"/>
                <w:szCs w:val="21"/>
              </w:rPr>
              <w:t>data grouping, missing value imputation (fill with KNN imputation</w:t>
            </w:r>
            <w:r>
              <w:rPr>
                <w:sz w:val="21"/>
                <w:szCs w:val="21"/>
              </w:rPr>
              <w:t>)</w:t>
            </w:r>
          </w:p>
        </w:tc>
      </w:tr>
      <w:tr w:rsidR="007A2499" w:rsidRPr="003D1D30" w14:paraId="2613E9DE" w14:textId="77777777" w:rsidTr="00A75F8F">
        <w:trPr>
          <w:trHeight w:val="214"/>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751E6824" w14:textId="77777777" w:rsidR="007A2499" w:rsidRPr="003D1D30" w:rsidRDefault="007A2499" w:rsidP="003D1D30">
            <w:pPr>
              <w:rPr>
                <w:sz w:val="21"/>
                <w:szCs w:val="21"/>
              </w:rPr>
            </w:pPr>
            <w:r w:rsidRPr="003D1D30">
              <w:rPr>
                <w:sz w:val="21"/>
                <w:szCs w:val="21"/>
              </w:rPr>
              <w:t>Group 3</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2A8E1621" w14:textId="77777777" w:rsidR="007A2499" w:rsidRPr="003D1D30" w:rsidRDefault="007A2499" w:rsidP="003D1D30">
            <w:pPr>
              <w:rPr>
                <w:sz w:val="21"/>
                <w:szCs w:val="21"/>
              </w:rPr>
            </w:pPr>
            <w:r w:rsidRPr="003D1D30">
              <w:rPr>
                <w:sz w:val="21"/>
                <w:szCs w:val="21"/>
              </w:rPr>
              <w:t>education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F3BCF1" w14:textId="30F18332" w:rsidR="007A2499" w:rsidRPr="003D1D30" w:rsidRDefault="007A2499" w:rsidP="003D1D30">
            <w:pPr>
              <w:rPr>
                <w:sz w:val="21"/>
                <w:szCs w:val="21"/>
              </w:rPr>
            </w:pPr>
            <w:proofErr w:type="spellStart"/>
            <w:r w:rsidRPr="003D1D30">
              <w:rPr>
                <w:sz w:val="21"/>
                <w:szCs w:val="21"/>
              </w:rPr>
              <w:t>education_level</w:t>
            </w:r>
            <w:proofErr w:type="spellEnd"/>
            <w:r w:rsidRPr="003D1D30">
              <w:rPr>
                <w:sz w:val="21"/>
                <w:szCs w:val="21"/>
              </w:rPr>
              <w:t>,</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4CA431EE" w14:textId="39F9F22E" w:rsidR="007A2499" w:rsidRPr="003D1D30" w:rsidRDefault="007A2499" w:rsidP="003D1D30">
            <w:pPr>
              <w:rPr>
                <w:sz w:val="21"/>
                <w:szCs w:val="21"/>
              </w:rPr>
            </w:pPr>
            <w:r>
              <w:rPr>
                <w:sz w:val="21"/>
                <w:szCs w:val="21"/>
              </w:rPr>
              <w:t>2.49</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521C6322" w14:textId="25324872" w:rsidR="007A2499" w:rsidRPr="003D1D30" w:rsidRDefault="007A2499" w:rsidP="003D1D30">
            <w:pPr>
              <w:rPr>
                <w:sz w:val="21"/>
                <w:szCs w:val="21"/>
              </w:rPr>
            </w:pPr>
            <w:r w:rsidRPr="003D1D30">
              <w:rPr>
                <w:sz w:val="21"/>
                <w:szCs w:val="21"/>
              </w:rPr>
              <w:t>data grouping, data type correction, missing value imputation (fill with 0</w:t>
            </w:r>
            <w:r w:rsidR="00A75F8F">
              <w:rPr>
                <w:sz w:val="21"/>
                <w:szCs w:val="21"/>
              </w:rPr>
              <w:t>)</w:t>
            </w:r>
          </w:p>
        </w:tc>
      </w:tr>
      <w:tr w:rsidR="00A75F8F" w:rsidRPr="003D1D30" w14:paraId="0AF0398D" w14:textId="77777777" w:rsidTr="00A75F8F">
        <w:trPr>
          <w:trHeight w:val="213"/>
        </w:trPr>
        <w:tc>
          <w:tcPr>
            <w:tcW w:w="892"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321A19F7" w14:textId="77777777" w:rsidR="00A75F8F" w:rsidRPr="003D1D30" w:rsidRDefault="00A75F8F" w:rsidP="00A75F8F">
            <w:pPr>
              <w:rPr>
                <w:sz w:val="21"/>
                <w:szCs w:val="21"/>
              </w:rPr>
            </w:pPr>
          </w:p>
        </w:tc>
        <w:tc>
          <w:tcPr>
            <w:tcW w:w="1170" w:type="dxa"/>
            <w:vMerge/>
            <w:tcBorders>
              <w:left w:val="single" w:sz="6" w:space="0" w:color="000000"/>
              <w:right w:val="single" w:sz="6" w:space="0" w:color="000000"/>
            </w:tcBorders>
            <w:shd w:val="clear" w:color="auto" w:fill="FFFFFF"/>
            <w:tcMar>
              <w:top w:w="60" w:type="dxa"/>
              <w:left w:w="60" w:type="dxa"/>
              <w:bottom w:w="60" w:type="dxa"/>
              <w:right w:w="60" w:type="dxa"/>
            </w:tcMar>
            <w:vAlign w:val="center"/>
          </w:tcPr>
          <w:p w14:paraId="2E62E10A"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5FFAFA" w14:textId="4207666F" w:rsidR="00A75F8F" w:rsidRPr="003D1D30" w:rsidRDefault="00A75F8F" w:rsidP="00A75F8F">
            <w:pPr>
              <w:rPr>
                <w:sz w:val="21"/>
                <w:szCs w:val="21"/>
              </w:rPr>
            </w:pPr>
            <w:proofErr w:type="spellStart"/>
            <w:r w:rsidRPr="003D1D30">
              <w:rPr>
                <w:sz w:val="21"/>
                <w:szCs w:val="21"/>
              </w:rPr>
              <w:t>major_discipline</w:t>
            </w:r>
            <w:proofErr w:type="spellEnd"/>
          </w:p>
        </w:tc>
        <w:tc>
          <w:tcPr>
            <w:tcW w:w="1493"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72C0117" w14:textId="253A3F24" w:rsidR="00A75F8F" w:rsidRPr="003D1D30" w:rsidRDefault="00A75F8F" w:rsidP="00A75F8F">
            <w:pPr>
              <w:rPr>
                <w:sz w:val="21"/>
                <w:szCs w:val="21"/>
              </w:rPr>
            </w:pPr>
            <w:r>
              <w:rPr>
                <w:sz w:val="21"/>
                <w:szCs w:val="21"/>
              </w:rPr>
              <w:t>15.46</w:t>
            </w:r>
          </w:p>
        </w:tc>
        <w:tc>
          <w:tcPr>
            <w:tcW w:w="3592" w:type="dxa"/>
            <w:tcBorders>
              <w:top w:val="single" w:sz="4" w:space="0" w:color="auto"/>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tcPr>
          <w:p w14:paraId="5034D60A" w14:textId="0E6D897E" w:rsidR="00373B35" w:rsidRPr="00373B35" w:rsidRDefault="00A75F8F" w:rsidP="00A75F8F">
            <w:pPr>
              <w:rPr>
                <w:sz w:val="21"/>
                <w:szCs w:val="21"/>
              </w:rPr>
            </w:pPr>
            <w:r w:rsidRPr="003D1D30">
              <w:rPr>
                <w:sz w:val="21"/>
                <w:szCs w:val="21"/>
              </w:rPr>
              <w:t xml:space="preserve">data grouping, data type correction, missing value imputation (fill </w:t>
            </w:r>
            <w:r w:rsidR="007E64FC">
              <w:rPr>
                <w:sz w:val="21"/>
                <w:szCs w:val="21"/>
              </w:rPr>
              <w:t>with 0 or mode</w:t>
            </w:r>
            <w:r>
              <w:rPr>
                <w:sz w:val="21"/>
                <w:szCs w:val="21"/>
              </w:rPr>
              <w:t>)</w:t>
            </w:r>
            <w:r w:rsidR="00373B35">
              <w:rPr>
                <w:sz w:val="21"/>
                <w:szCs w:val="21"/>
              </w:rPr>
              <w:t xml:space="preserve"> </w:t>
            </w:r>
            <w:r w:rsidR="00373B35">
              <w:rPr>
                <w:color w:val="FF0000"/>
                <w:sz w:val="16"/>
                <w:szCs w:val="16"/>
              </w:rPr>
              <w:t>*</w:t>
            </w:r>
            <w:r w:rsidR="00373B35" w:rsidRPr="00373B35">
              <w:rPr>
                <w:color w:val="FF0000"/>
                <w:sz w:val="16"/>
                <w:szCs w:val="16"/>
              </w:rPr>
              <w:t xml:space="preserve">when </w:t>
            </w:r>
            <w:proofErr w:type="spellStart"/>
            <w:r w:rsidR="00373B35" w:rsidRPr="00373B35">
              <w:rPr>
                <w:color w:val="FF0000"/>
                <w:sz w:val="16"/>
                <w:szCs w:val="16"/>
              </w:rPr>
              <w:t>education</w:t>
            </w:r>
            <w:r w:rsidR="00373B35">
              <w:rPr>
                <w:color w:val="FF0000"/>
                <w:sz w:val="16"/>
                <w:szCs w:val="16"/>
              </w:rPr>
              <w:t>_</w:t>
            </w:r>
            <w:r w:rsidR="00373B35" w:rsidRPr="00373B35">
              <w:rPr>
                <w:color w:val="FF0000"/>
                <w:sz w:val="16"/>
                <w:szCs w:val="16"/>
              </w:rPr>
              <w:t>level</w:t>
            </w:r>
            <w:proofErr w:type="spellEnd"/>
            <w:r w:rsidR="00373B35" w:rsidRPr="00373B35">
              <w:rPr>
                <w:color w:val="FF0000"/>
                <w:sz w:val="16"/>
                <w:szCs w:val="16"/>
              </w:rPr>
              <w:t xml:space="preserve"> equals to 0 (None) or 1 (high school or primary school)</w:t>
            </w:r>
          </w:p>
          <w:p w14:paraId="4E32B901" w14:textId="3CF44B81" w:rsidR="00373B35" w:rsidRPr="003D1D30" w:rsidRDefault="00940883" w:rsidP="00A75F8F">
            <w:pPr>
              <w:rPr>
                <w:sz w:val="21"/>
                <w:szCs w:val="21"/>
              </w:rPr>
            </w:pPr>
            <w:r>
              <w:rPr>
                <w:color w:val="FF0000"/>
                <w:sz w:val="16"/>
                <w:szCs w:val="16"/>
              </w:rPr>
              <w:t>fill missing value</w:t>
            </w:r>
            <w:r w:rsidR="00373B35" w:rsidRPr="00373B35">
              <w:rPr>
                <w:color w:val="FF0000"/>
                <w:sz w:val="16"/>
                <w:szCs w:val="16"/>
              </w:rPr>
              <w:t xml:space="preserve"> with 0</w:t>
            </w:r>
            <w:r>
              <w:rPr>
                <w:color w:val="FF0000"/>
                <w:sz w:val="16"/>
                <w:szCs w:val="16"/>
              </w:rPr>
              <w:t>, the</w:t>
            </w:r>
            <w:r w:rsidR="00373B35" w:rsidRPr="00373B35">
              <w:rPr>
                <w:color w:val="FF0000"/>
                <w:sz w:val="16"/>
                <w:szCs w:val="16"/>
              </w:rPr>
              <w:t>n fill the rest</w:t>
            </w:r>
            <w:r w:rsidR="00664804">
              <w:rPr>
                <w:color w:val="FF0000"/>
                <w:sz w:val="16"/>
                <w:szCs w:val="16"/>
              </w:rPr>
              <w:t xml:space="preserve"> </w:t>
            </w:r>
            <w:r w:rsidR="00373B35" w:rsidRPr="00373B35">
              <w:rPr>
                <w:color w:val="FF0000"/>
                <w:sz w:val="16"/>
                <w:szCs w:val="16"/>
              </w:rPr>
              <w:t>with 0</w:t>
            </w:r>
          </w:p>
        </w:tc>
      </w:tr>
      <w:tr w:rsidR="00A75F8F" w:rsidRPr="003D1D30" w14:paraId="3BC6D710" w14:textId="77777777" w:rsidTr="00A75F8F">
        <w:trPr>
          <w:trHeight w:val="213"/>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CDC9610"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7575B45C"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3F951160" w14:textId="255ED468" w:rsidR="00A75F8F" w:rsidRPr="003D1D30" w:rsidRDefault="00A75F8F" w:rsidP="00A75F8F">
            <w:pPr>
              <w:rPr>
                <w:sz w:val="21"/>
                <w:szCs w:val="21"/>
              </w:rPr>
            </w:pPr>
            <w:proofErr w:type="spellStart"/>
            <w:r w:rsidRPr="003D1D30">
              <w:rPr>
                <w:sz w:val="21"/>
                <w:szCs w:val="21"/>
              </w:rPr>
              <w:t>enrolled_university</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4C875B4" w14:textId="1A9113DE" w:rsidR="00A75F8F" w:rsidRPr="003D1D30" w:rsidRDefault="00A75F8F" w:rsidP="00A75F8F">
            <w:pPr>
              <w:rPr>
                <w:sz w:val="21"/>
                <w:szCs w:val="21"/>
              </w:rPr>
            </w:pPr>
            <w:r>
              <w:rPr>
                <w:sz w:val="21"/>
                <w:szCs w:val="21"/>
              </w:rPr>
              <w:t>1.86</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9584E76" w14:textId="45C1BF91" w:rsidR="00A75F8F" w:rsidRPr="003D1D30" w:rsidRDefault="00A75F8F" w:rsidP="00A75F8F">
            <w:pPr>
              <w:rPr>
                <w:sz w:val="21"/>
                <w:szCs w:val="21"/>
              </w:rPr>
            </w:pPr>
            <w:r>
              <w:rPr>
                <w:sz w:val="21"/>
                <w:szCs w:val="21"/>
              </w:rPr>
              <w:t>fill with mode</w:t>
            </w:r>
          </w:p>
        </w:tc>
      </w:tr>
      <w:tr w:rsidR="00A75F8F" w:rsidRPr="003D1D30" w14:paraId="176C5F6C"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FAD4F" w14:textId="77777777" w:rsidR="00A75F8F" w:rsidRPr="003D1D30" w:rsidRDefault="00A75F8F" w:rsidP="00A75F8F">
            <w:pPr>
              <w:rPr>
                <w:sz w:val="21"/>
                <w:szCs w:val="21"/>
              </w:rPr>
            </w:pPr>
            <w:r w:rsidRPr="003D1D30">
              <w:rPr>
                <w:sz w:val="21"/>
                <w:szCs w:val="21"/>
              </w:rPr>
              <w:t>Group 4</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A88A5D" w14:textId="77777777" w:rsidR="00A75F8F" w:rsidRPr="003D1D30" w:rsidRDefault="00A75F8F" w:rsidP="00A75F8F">
            <w:pPr>
              <w:rPr>
                <w:sz w:val="21"/>
                <w:szCs w:val="21"/>
              </w:rPr>
            </w:pPr>
            <w:r w:rsidRPr="003D1D30">
              <w:rPr>
                <w:sz w:val="21"/>
                <w:szCs w:val="21"/>
              </w:rPr>
              <w:t>gender</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D0E362" w14:textId="77777777" w:rsidR="00A75F8F" w:rsidRPr="003D1D30" w:rsidRDefault="00A75F8F" w:rsidP="00A75F8F">
            <w:pPr>
              <w:rPr>
                <w:sz w:val="21"/>
                <w:szCs w:val="21"/>
              </w:rPr>
            </w:pPr>
            <w:r w:rsidRPr="003D1D30">
              <w:rPr>
                <w:sz w:val="21"/>
                <w:szCs w:val="21"/>
              </w:rPr>
              <w:t>gender</w:t>
            </w:r>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AFF906" w14:textId="51B2DDBD" w:rsidR="00A75F8F" w:rsidRPr="003D1D30" w:rsidRDefault="00A75F8F" w:rsidP="00A75F8F">
            <w:pPr>
              <w:rPr>
                <w:sz w:val="21"/>
                <w:szCs w:val="21"/>
              </w:rPr>
            </w:pPr>
            <w:r>
              <w:rPr>
                <w:sz w:val="21"/>
                <w:szCs w:val="21"/>
              </w:rPr>
              <w:t>22.32</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F12D87" w14:textId="77777777" w:rsidR="00A75F8F" w:rsidRPr="003D1D30" w:rsidRDefault="00A75F8F" w:rsidP="00A75F8F">
            <w:pPr>
              <w:rPr>
                <w:sz w:val="21"/>
                <w:szCs w:val="21"/>
              </w:rPr>
            </w:pPr>
            <w:r w:rsidRPr="003D1D30">
              <w:rPr>
                <w:sz w:val="21"/>
                <w:szCs w:val="21"/>
              </w:rPr>
              <w:t>data type correction, missing value imputation (fill with mode)</w:t>
            </w:r>
          </w:p>
        </w:tc>
      </w:tr>
      <w:tr w:rsidR="00A75F8F" w:rsidRPr="003D1D30" w14:paraId="72768581" w14:textId="77777777" w:rsidTr="00A75F8F">
        <w:trPr>
          <w:trHeight w:val="240"/>
        </w:trPr>
        <w:tc>
          <w:tcPr>
            <w:tcW w:w="892"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339581BC" w14:textId="77777777" w:rsidR="00A75F8F" w:rsidRPr="003D1D30" w:rsidRDefault="00A75F8F" w:rsidP="00A75F8F">
            <w:pPr>
              <w:rPr>
                <w:sz w:val="21"/>
                <w:szCs w:val="21"/>
              </w:rPr>
            </w:pPr>
            <w:r w:rsidRPr="003D1D30">
              <w:rPr>
                <w:sz w:val="21"/>
                <w:szCs w:val="21"/>
              </w:rPr>
              <w:t>Group 5</w:t>
            </w:r>
          </w:p>
        </w:tc>
        <w:tc>
          <w:tcPr>
            <w:tcW w:w="1170" w:type="dxa"/>
            <w:vMerge w:val="restart"/>
            <w:tcBorders>
              <w:top w:val="single" w:sz="6" w:space="0" w:color="000000"/>
              <w:left w:val="single" w:sz="6" w:space="0" w:color="000000"/>
              <w:right w:val="single" w:sz="6" w:space="0" w:color="000000"/>
            </w:tcBorders>
            <w:shd w:val="clear" w:color="auto" w:fill="FFFFFF"/>
            <w:tcMar>
              <w:top w:w="60" w:type="dxa"/>
              <w:left w:w="60" w:type="dxa"/>
              <w:bottom w:w="60" w:type="dxa"/>
              <w:right w:w="60" w:type="dxa"/>
            </w:tcMar>
            <w:vAlign w:val="center"/>
            <w:hideMark/>
          </w:tcPr>
          <w:p w14:paraId="099ED86D" w14:textId="77777777" w:rsidR="00A75F8F" w:rsidRPr="003D1D30" w:rsidRDefault="00A75F8F" w:rsidP="00A75F8F">
            <w:pPr>
              <w:rPr>
                <w:sz w:val="21"/>
                <w:szCs w:val="21"/>
              </w:rPr>
            </w:pPr>
            <w:r w:rsidRPr="003D1D30">
              <w:rPr>
                <w:sz w:val="21"/>
                <w:szCs w:val="21"/>
              </w:rPr>
              <w:t>city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E179E2" w14:textId="05994342" w:rsidR="00A75F8F" w:rsidRPr="003D1D30" w:rsidRDefault="00A75F8F" w:rsidP="00A75F8F">
            <w:pPr>
              <w:rPr>
                <w:sz w:val="21"/>
                <w:szCs w:val="21"/>
              </w:rPr>
            </w:pPr>
            <w:r w:rsidRPr="003D1D30">
              <w:rPr>
                <w:sz w:val="21"/>
                <w:szCs w:val="21"/>
              </w:rPr>
              <w:t>city</w:t>
            </w:r>
          </w:p>
        </w:tc>
        <w:tc>
          <w:tcPr>
            <w:tcW w:w="1493"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3E0D93FD" w14:textId="47FE3E05" w:rsidR="00A75F8F" w:rsidRPr="003D1D30" w:rsidRDefault="00A75F8F" w:rsidP="00A75F8F">
            <w:pPr>
              <w:rPr>
                <w:sz w:val="21"/>
                <w:szCs w:val="21"/>
              </w:rPr>
            </w:pPr>
            <w:r>
              <w:rPr>
                <w:sz w:val="21"/>
                <w:szCs w:val="21"/>
              </w:rPr>
              <w:t>-</w:t>
            </w:r>
          </w:p>
        </w:tc>
        <w:tc>
          <w:tcPr>
            <w:tcW w:w="359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vAlign w:val="center"/>
            <w:hideMark/>
          </w:tcPr>
          <w:p w14:paraId="29F3364A" w14:textId="421FD050" w:rsidR="00A75F8F" w:rsidRPr="003D1D30" w:rsidRDefault="00A75F8F" w:rsidP="00A75F8F">
            <w:pPr>
              <w:rPr>
                <w:sz w:val="21"/>
                <w:szCs w:val="21"/>
              </w:rPr>
            </w:pPr>
            <w:r w:rsidRPr="003D1D30">
              <w:rPr>
                <w:sz w:val="21"/>
                <w:szCs w:val="21"/>
              </w:rPr>
              <w:t>data grouping, data type correction</w:t>
            </w:r>
            <w:r>
              <w:rPr>
                <w:sz w:val="21"/>
                <w:szCs w:val="21"/>
              </w:rPr>
              <w:t xml:space="preserve"> (dummy encoding)</w:t>
            </w:r>
          </w:p>
        </w:tc>
      </w:tr>
      <w:tr w:rsidR="00A75F8F" w:rsidRPr="003D1D30" w14:paraId="11B76F82" w14:textId="77777777" w:rsidTr="00A75F8F">
        <w:trPr>
          <w:trHeight w:val="240"/>
        </w:trPr>
        <w:tc>
          <w:tcPr>
            <w:tcW w:w="892"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F10A547" w14:textId="77777777" w:rsidR="00A75F8F" w:rsidRPr="003D1D30" w:rsidRDefault="00A75F8F" w:rsidP="00A75F8F">
            <w:pPr>
              <w:rPr>
                <w:sz w:val="21"/>
                <w:szCs w:val="21"/>
              </w:rPr>
            </w:pPr>
          </w:p>
        </w:tc>
        <w:tc>
          <w:tcPr>
            <w:tcW w:w="1170" w:type="dxa"/>
            <w:vMerge/>
            <w:tcBorders>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0CA14892" w14:textId="77777777" w:rsidR="00A75F8F" w:rsidRPr="003D1D30" w:rsidRDefault="00A75F8F" w:rsidP="00A75F8F">
            <w:pPr>
              <w:rPr>
                <w:sz w:val="21"/>
                <w:szCs w:val="21"/>
              </w:rPr>
            </w:pP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2269D039" w14:textId="64A0BDAB" w:rsidR="00A75F8F" w:rsidRPr="003D1D30" w:rsidRDefault="00A75F8F" w:rsidP="00A75F8F">
            <w:pPr>
              <w:rPr>
                <w:sz w:val="21"/>
                <w:szCs w:val="21"/>
              </w:rPr>
            </w:pPr>
            <w:proofErr w:type="spellStart"/>
            <w:r w:rsidRPr="003D1D30">
              <w:rPr>
                <w:sz w:val="21"/>
                <w:szCs w:val="21"/>
              </w:rPr>
              <w:t>city_development_index</w:t>
            </w:r>
            <w:proofErr w:type="spellEnd"/>
          </w:p>
        </w:tc>
        <w:tc>
          <w:tcPr>
            <w:tcW w:w="1493"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5065E39D" w14:textId="7F9E1610" w:rsidR="00A75F8F" w:rsidRPr="003D1D30" w:rsidRDefault="00A75F8F" w:rsidP="00A75F8F">
            <w:pPr>
              <w:rPr>
                <w:sz w:val="21"/>
                <w:szCs w:val="21"/>
              </w:rPr>
            </w:pPr>
            <w:r>
              <w:rPr>
                <w:sz w:val="21"/>
                <w:szCs w:val="21"/>
              </w:rPr>
              <w:t>-</w:t>
            </w:r>
          </w:p>
        </w:tc>
        <w:tc>
          <w:tcPr>
            <w:tcW w:w="3592" w:type="dxa"/>
            <w:tcBorders>
              <w:top w:val="single" w:sz="4" w:space="0" w:color="auto"/>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6FD9CDC2" w14:textId="7985E684" w:rsidR="00A75F8F" w:rsidRPr="003D1D30" w:rsidRDefault="00A937D1" w:rsidP="00A75F8F">
            <w:pPr>
              <w:rPr>
                <w:sz w:val="21"/>
                <w:szCs w:val="21"/>
              </w:rPr>
            </w:pPr>
            <w:r>
              <w:rPr>
                <w:sz w:val="21"/>
                <w:szCs w:val="21"/>
              </w:rPr>
              <w:t>-</w:t>
            </w:r>
          </w:p>
        </w:tc>
      </w:tr>
      <w:tr w:rsidR="00A75F8F" w:rsidRPr="003D1D30" w14:paraId="2325AC8E" w14:textId="77777777" w:rsidTr="007A2499">
        <w:tc>
          <w:tcPr>
            <w:tcW w:w="8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C90C9" w14:textId="77777777" w:rsidR="00A75F8F" w:rsidRPr="003D1D30" w:rsidRDefault="00A75F8F" w:rsidP="00A75F8F">
            <w:pPr>
              <w:rPr>
                <w:sz w:val="21"/>
                <w:szCs w:val="21"/>
              </w:rPr>
            </w:pPr>
            <w:r w:rsidRPr="003D1D30">
              <w:rPr>
                <w:sz w:val="21"/>
                <w:szCs w:val="21"/>
              </w:rPr>
              <w:t>Group 6</w:t>
            </w:r>
          </w:p>
        </w:tc>
        <w:tc>
          <w:tcPr>
            <w:tcW w:w="11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7B50A6" w14:textId="77777777" w:rsidR="00A75F8F" w:rsidRPr="003D1D30" w:rsidRDefault="00A75F8F" w:rsidP="00A75F8F">
            <w:pPr>
              <w:rPr>
                <w:sz w:val="21"/>
                <w:szCs w:val="21"/>
              </w:rPr>
            </w:pPr>
            <w:r w:rsidRPr="003D1D30">
              <w:rPr>
                <w:sz w:val="21"/>
                <w:szCs w:val="21"/>
              </w:rPr>
              <w:t>training related variables</w:t>
            </w:r>
          </w:p>
        </w:tc>
        <w:tc>
          <w:tcPr>
            <w:tcW w:w="219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AD1E424" w14:textId="77777777" w:rsidR="00A75F8F" w:rsidRPr="003D1D30" w:rsidRDefault="00A75F8F" w:rsidP="00A75F8F">
            <w:pPr>
              <w:rPr>
                <w:sz w:val="21"/>
                <w:szCs w:val="21"/>
              </w:rPr>
            </w:pPr>
            <w:proofErr w:type="spellStart"/>
            <w:r w:rsidRPr="003D1D30">
              <w:rPr>
                <w:sz w:val="21"/>
                <w:szCs w:val="21"/>
              </w:rPr>
              <w:t>training_hours</w:t>
            </w:r>
            <w:proofErr w:type="spellEnd"/>
          </w:p>
        </w:tc>
        <w:tc>
          <w:tcPr>
            <w:tcW w:w="14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12A323E" w14:textId="77777777" w:rsidR="00A75F8F" w:rsidRPr="003D1D30" w:rsidRDefault="00A75F8F" w:rsidP="00A75F8F">
            <w:pPr>
              <w:rPr>
                <w:sz w:val="21"/>
                <w:szCs w:val="21"/>
              </w:rPr>
            </w:pPr>
            <w:r w:rsidRPr="003D1D30">
              <w:rPr>
                <w:sz w:val="21"/>
                <w:szCs w:val="21"/>
              </w:rPr>
              <w:t>-</w:t>
            </w:r>
          </w:p>
        </w:tc>
        <w:tc>
          <w:tcPr>
            <w:tcW w:w="359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D61D10" w14:textId="77777777" w:rsidR="00A75F8F" w:rsidRPr="003D1D30" w:rsidRDefault="00A75F8F" w:rsidP="00A75F8F">
            <w:pPr>
              <w:rPr>
                <w:sz w:val="21"/>
                <w:szCs w:val="21"/>
              </w:rPr>
            </w:pPr>
            <w:r w:rsidRPr="003D1D30">
              <w:rPr>
                <w:sz w:val="21"/>
                <w:szCs w:val="21"/>
              </w:rPr>
              <w:t>-</w:t>
            </w:r>
          </w:p>
        </w:tc>
      </w:tr>
    </w:tbl>
    <w:p w14:paraId="43A55A67" w14:textId="48E8A117" w:rsidR="00E260B7" w:rsidRPr="00E260B7" w:rsidRDefault="00E260B7" w:rsidP="00E260B7">
      <w:pPr>
        <w:rPr>
          <w:color w:val="FF0000"/>
          <w:sz w:val="18"/>
          <w:szCs w:val="18"/>
        </w:rPr>
      </w:pPr>
      <w:r w:rsidRPr="00E260B7">
        <w:rPr>
          <w:color w:val="FF0000"/>
          <w:sz w:val="18"/>
          <w:szCs w:val="18"/>
        </w:rPr>
        <w:t xml:space="preserve">*This grouping is purely </w:t>
      </w:r>
      <w:r>
        <w:rPr>
          <w:color w:val="FF0000"/>
          <w:sz w:val="18"/>
          <w:szCs w:val="18"/>
        </w:rPr>
        <w:t xml:space="preserve">used </w:t>
      </w:r>
      <w:r w:rsidRPr="00E260B7">
        <w:rPr>
          <w:color w:val="FF0000"/>
          <w:sz w:val="18"/>
          <w:szCs w:val="18"/>
        </w:rPr>
        <w:t>for data processing</w:t>
      </w:r>
      <w:r>
        <w:rPr>
          <w:color w:val="FF0000"/>
          <w:sz w:val="18"/>
          <w:szCs w:val="18"/>
        </w:rPr>
        <w:t xml:space="preserve">, not for analysis </w:t>
      </w:r>
      <w:r w:rsidR="00166D11">
        <w:rPr>
          <w:color w:val="FF0000"/>
          <w:sz w:val="18"/>
          <w:szCs w:val="18"/>
        </w:rPr>
        <w:t xml:space="preserve">or other </w:t>
      </w:r>
      <w:r>
        <w:rPr>
          <w:color w:val="FF0000"/>
          <w:sz w:val="18"/>
          <w:szCs w:val="18"/>
        </w:rPr>
        <w:t xml:space="preserve">purpose. </w:t>
      </w:r>
    </w:p>
    <w:p w14:paraId="7C2893C7" w14:textId="77777777" w:rsidR="00E260B7" w:rsidRDefault="00E260B7" w:rsidP="00567782">
      <w:pPr>
        <w:rPr>
          <w:lang w:eastAsia="en-US"/>
        </w:rPr>
      </w:pPr>
    </w:p>
    <w:p w14:paraId="79F161A6" w14:textId="6FB00C2A" w:rsidR="005C152B" w:rsidRDefault="00E260B7" w:rsidP="00567782">
      <w:pPr>
        <w:rPr>
          <w:lang w:eastAsia="en-US"/>
        </w:rPr>
      </w:pPr>
      <w:r>
        <w:rPr>
          <w:lang w:eastAsia="en-US"/>
        </w:rPr>
        <w:t xml:space="preserve">  </w:t>
      </w:r>
      <w:r w:rsidR="001C3A8D">
        <w:rPr>
          <w:lang w:eastAsia="en-US"/>
        </w:rPr>
        <w:t xml:space="preserve">In the cases that </w:t>
      </w:r>
      <w:r w:rsidR="00A937D1">
        <w:rPr>
          <w:lang w:eastAsia="en-US"/>
        </w:rPr>
        <w:t>the variable has</w:t>
      </w:r>
      <w:r w:rsidR="001C3A8D">
        <w:rPr>
          <w:lang w:eastAsia="en-US"/>
        </w:rPr>
        <w:t xml:space="preserve"> a</w:t>
      </w:r>
      <w:r w:rsidR="00A937D1">
        <w:rPr>
          <w:lang w:eastAsia="en-US"/>
        </w:rPr>
        <w:t xml:space="preserve"> missing value</w:t>
      </w:r>
      <w:r w:rsidR="001C3A8D">
        <w:rPr>
          <w:lang w:eastAsia="en-US"/>
        </w:rPr>
        <w:t xml:space="preserve"> percentage</w:t>
      </w:r>
      <w:r w:rsidR="00A937D1">
        <w:rPr>
          <w:lang w:eastAsia="en-US"/>
        </w:rPr>
        <w:t xml:space="preserve"> higher than 25%</w:t>
      </w:r>
      <w:r w:rsidR="001C3A8D">
        <w:rPr>
          <w:lang w:eastAsia="en-US"/>
        </w:rPr>
        <w:t xml:space="preserve">, </w:t>
      </w:r>
      <w:r w:rsidR="00A937D1">
        <w:rPr>
          <w:lang w:eastAsia="en-US"/>
        </w:rPr>
        <w:t xml:space="preserve">we chose KNN imputation over filling </w:t>
      </w:r>
      <w:r w:rsidR="001C3A8D">
        <w:rPr>
          <w:lang w:eastAsia="en-US"/>
        </w:rPr>
        <w:t>the missing value with</w:t>
      </w:r>
      <w:r w:rsidR="00A937D1">
        <w:rPr>
          <w:lang w:eastAsia="en-US"/>
        </w:rPr>
        <w:t xml:space="preserve"> 0 or</w:t>
      </w:r>
      <w:r w:rsidR="001C3A8D">
        <w:rPr>
          <w:lang w:eastAsia="en-US"/>
        </w:rPr>
        <w:t xml:space="preserve"> with </w:t>
      </w:r>
      <w:r w:rsidR="00A937D1">
        <w:rPr>
          <w:lang w:eastAsia="en-US"/>
        </w:rPr>
        <w:t>mode value</w:t>
      </w:r>
      <w:r w:rsidR="00130D52">
        <w:rPr>
          <w:lang w:eastAsia="en-US"/>
        </w:rPr>
        <w:t>,</w:t>
      </w:r>
      <w:r w:rsidR="001C3A8D">
        <w:rPr>
          <w:lang w:eastAsia="en-US"/>
        </w:rPr>
        <w:t xml:space="preserve"> </w:t>
      </w:r>
      <w:r w:rsidR="00130D52">
        <w:rPr>
          <w:lang w:eastAsia="en-US"/>
        </w:rPr>
        <w:t>in order to</w:t>
      </w:r>
      <w:r w:rsidR="00A937D1">
        <w:rPr>
          <w:lang w:eastAsia="en-US"/>
        </w:rPr>
        <w:t xml:space="preserve"> avoid introducing a certain type of bias to the dataset. </w:t>
      </w:r>
      <w:r w:rsidR="005C152B">
        <w:rPr>
          <w:lang w:eastAsia="en-US"/>
        </w:rPr>
        <w:t>The cleaned data contains 18,359 rows and 23 columns. You can find more details about the cleaning process from</w:t>
      </w:r>
      <w:r w:rsidR="003A78A5">
        <w:rPr>
          <w:lang w:eastAsia="en-US"/>
        </w:rPr>
        <w:t xml:space="preserve"> this</w:t>
      </w:r>
      <w:r w:rsidR="005C152B">
        <w:rPr>
          <w:lang w:eastAsia="en-US"/>
        </w:rPr>
        <w:t xml:space="preserve"> </w:t>
      </w:r>
      <w:proofErr w:type="spellStart"/>
      <w:r w:rsidR="005C152B">
        <w:rPr>
          <w:lang w:eastAsia="en-US"/>
        </w:rPr>
        <w:t>jupyter</w:t>
      </w:r>
      <w:proofErr w:type="spellEnd"/>
      <w:r w:rsidR="005C152B">
        <w:rPr>
          <w:lang w:eastAsia="en-US"/>
        </w:rPr>
        <w:t xml:space="preserve"> notebo</w:t>
      </w:r>
      <w:r w:rsidR="005C152B" w:rsidRPr="000765C0">
        <w:rPr>
          <w:lang w:eastAsia="en-US"/>
        </w:rPr>
        <w:t xml:space="preserve">ok </w:t>
      </w:r>
      <w:hyperlink r:id="rId13" w:history="1">
        <w:r w:rsidR="002774FA" w:rsidRPr="000765C0">
          <w:rPr>
            <w:rStyle w:val="Hyperlink"/>
            <w:lang w:eastAsia="en-US"/>
          </w:rPr>
          <w:t>Detecting Potential Candidate_Part1(01.01-06.04.03).</w:t>
        </w:r>
        <w:proofErr w:type="spellStart"/>
        <w:r w:rsidR="002774FA" w:rsidRPr="000765C0">
          <w:rPr>
            <w:rStyle w:val="Hyperlink"/>
            <w:lang w:eastAsia="en-US"/>
          </w:rPr>
          <w:t>ipynb</w:t>
        </w:r>
        <w:proofErr w:type="spellEnd"/>
      </w:hyperlink>
      <w:r w:rsidR="005C152B" w:rsidRPr="000765C0">
        <w:rPr>
          <w:lang w:eastAsia="en-US"/>
        </w:rPr>
        <w:t>.</w:t>
      </w:r>
      <w:r w:rsidR="000765C0" w:rsidRPr="000765C0">
        <w:rPr>
          <w:lang w:eastAsia="en-US"/>
        </w:rPr>
        <w:t xml:space="preserve"> (part 04.0</w:t>
      </w:r>
      <w:r w:rsidR="008B1942">
        <w:rPr>
          <w:lang w:eastAsia="en-US"/>
        </w:rPr>
        <w:t>6</w:t>
      </w:r>
      <w:r w:rsidR="000765C0" w:rsidRPr="000765C0">
        <w:rPr>
          <w:lang w:eastAsia="en-US"/>
        </w:rPr>
        <w:t xml:space="preserve"> Variable Grouping)</w:t>
      </w:r>
    </w:p>
    <w:p w14:paraId="08379F0B" w14:textId="7FA010B1" w:rsidR="00A72372" w:rsidRDefault="00A72372" w:rsidP="00A72372">
      <w:pPr>
        <w:pStyle w:val="Heading1"/>
        <w:rPr>
          <w:rFonts w:ascii="Times New Roman" w:hAnsi="Times New Roman" w:cs="Times New Roman"/>
        </w:rPr>
      </w:pPr>
      <w:bookmarkStart w:id="21" w:name="_Toc56703411"/>
      <w:r w:rsidRPr="00A72372">
        <w:rPr>
          <w:rFonts w:ascii="Times New Roman" w:hAnsi="Times New Roman" w:cs="Times New Roman"/>
        </w:rPr>
        <w:lastRenderedPageBreak/>
        <w:t xml:space="preserve">5 Exploratory </w:t>
      </w:r>
      <w:r>
        <w:rPr>
          <w:rFonts w:ascii="Times New Roman" w:hAnsi="Times New Roman" w:cs="Times New Roman"/>
        </w:rPr>
        <w:t>D</w:t>
      </w:r>
      <w:r w:rsidRPr="00A72372">
        <w:rPr>
          <w:rFonts w:ascii="Times New Roman" w:hAnsi="Times New Roman" w:cs="Times New Roman"/>
        </w:rPr>
        <w:t xml:space="preserve">ata </w:t>
      </w:r>
      <w:r>
        <w:rPr>
          <w:rFonts w:ascii="Times New Roman" w:hAnsi="Times New Roman" w:cs="Times New Roman"/>
        </w:rPr>
        <w:t>A</w:t>
      </w:r>
      <w:r w:rsidRPr="00A72372">
        <w:rPr>
          <w:rFonts w:ascii="Times New Roman" w:hAnsi="Times New Roman" w:cs="Times New Roman"/>
        </w:rPr>
        <w:t>nalysis</w:t>
      </w:r>
      <w:bookmarkEnd w:id="21"/>
      <w:r w:rsidRPr="00A72372">
        <w:rPr>
          <w:rFonts w:ascii="Times New Roman" w:hAnsi="Times New Roman" w:cs="Times New Roman"/>
        </w:rPr>
        <w:t xml:space="preserve"> </w:t>
      </w:r>
    </w:p>
    <w:p w14:paraId="3AAD571A" w14:textId="77777777" w:rsidR="00514CAE" w:rsidRPr="00514CAE" w:rsidRDefault="00514CAE" w:rsidP="00514CAE">
      <w:pPr>
        <w:rPr>
          <w:lang w:eastAsia="en-US"/>
        </w:rPr>
      </w:pPr>
    </w:p>
    <w:p w14:paraId="1F2D9A29" w14:textId="4EB67194" w:rsidR="00191829" w:rsidRPr="00191829" w:rsidRDefault="00191829" w:rsidP="00191829">
      <w:pPr>
        <w:pStyle w:val="Heading2"/>
        <w:rPr>
          <w:rFonts w:ascii="Times New Roman" w:hAnsi="Times New Roman" w:cs="Times New Roman"/>
        </w:rPr>
      </w:pPr>
      <w:bookmarkStart w:id="22" w:name="_Toc56703412"/>
      <w:r w:rsidRPr="00191829">
        <w:rPr>
          <w:rFonts w:ascii="Times New Roman" w:hAnsi="Times New Roman" w:cs="Times New Roman"/>
        </w:rPr>
        <w:t xml:space="preserve">5.1 Summary </w:t>
      </w:r>
      <w:r w:rsidR="00A079D0">
        <w:rPr>
          <w:rFonts w:ascii="Times New Roman" w:hAnsi="Times New Roman" w:cs="Times New Roman"/>
        </w:rPr>
        <w:t>S</w:t>
      </w:r>
      <w:r w:rsidRPr="00191829">
        <w:rPr>
          <w:rFonts w:ascii="Times New Roman" w:hAnsi="Times New Roman" w:cs="Times New Roman"/>
        </w:rPr>
        <w:t>tatistic</w:t>
      </w:r>
      <w:bookmarkEnd w:id="22"/>
    </w:p>
    <w:p w14:paraId="2698E02C" w14:textId="77777777" w:rsidR="00514CAE" w:rsidRDefault="00514CAE" w:rsidP="00567782">
      <w:pPr>
        <w:rPr>
          <w:lang w:eastAsia="en-US"/>
        </w:rPr>
      </w:pPr>
      <w:r>
        <w:rPr>
          <w:lang w:eastAsia="en-US"/>
        </w:rPr>
        <w:t xml:space="preserve">  </w:t>
      </w:r>
    </w:p>
    <w:p w14:paraId="7CE77B86" w14:textId="1B1A8EFD" w:rsidR="005C152B" w:rsidRDefault="00514CAE" w:rsidP="00567782">
      <w:pPr>
        <w:rPr>
          <w:lang w:eastAsia="en-US"/>
        </w:rPr>
      </w:pPr>
      <w:r>
        <w:rPr>
          <w:lang w:eastAsia="en-US"/>
        </w:rPr>
        <w:t xml:space="preserve">  </w:t>
      </w:r>
      <w:r w:rsidR="007205F0">
        <w:rPr>
          <w:lang w:eastAsia="en-US"/>
        </w:rPr>
        <w:t xml:space="preserve">The statistic including mean, standard deviation, minimum values, maximum values and percentile for each variable were summarized in </w:t>
      </w:r>
      <w:r w:rsidR="007205F0" w:rsidRPr="007205F0">
        <w:rPr>
          <w:i/>
          <w:iCs/>
          <w:lang w:eastAsia="en-US"/>
        </w:rPr>
        <w:t>Table 5.1</w:t>
      </w:r>
    </w:p>
    <w:p w14:paraId="18C868BC" w14:textId="19B7585F" w:rsidR="005C152B" w:rsidRDefault="005C152B" w:rsidP="00567782">
      <w:pPr>
        <w:rPr>
          <w:lang w:eastAsia="en-US"/>
        </w:rPr>
      </w:pPr>
    </w:p>
    <w:p w14:paraId="29C60343" w14:textId="5329356B" w:rsidR="007205F0" w:rsidRPr="0021255E" w:rsidRDefault="0021255E" w:rsidP="00567782">
      <w:pPr>
        <w:rPr>
          <w:i/>
          <w:iCs/>
          <w:lang w:eastAsia="en-US"/>
        </w:rPr>
      </w:pPr>
      <w:r w:rsidRPr="0021255E">
        <w:rPr>
          <w:i/>
          <w:iCs/>
          <w:lang w:eastAsia="en-US"/>
        </w:rPr>
        <w:t>Table 5.1</w:t>
      </w:r>
      <w:r w:rsidR="00A612F6">
        <w:rPr>
          <w:i/>
          <w:iCs/>
          <w:lang w:eastAsia="en-US"/>
        </w:rPr>
        <w:t xml:space="preserve"> Summary statistics</w:t>
      </w:r>
    </w:p>
    <w:tbl>
      <w:tblPr>
        <w:tblW w:w="0" w:type="auto"/>
        <w:shd w:val="clear" w:color="auto" w:fill="FFFFFF"/>
        <w:tblLayout w:type="fixed"/>
        <w:tblCellMar>
          <w:left w:w="0" w:type="dxa"/>
          <w:right w:w="0" w:type="dxa"/>
        </w:tblCellMar>
        <w:tblLook w:val="04A0" w:firstRow="1" w:lastRow="0" w:firstColumn="1" w:lastColumn="0" w:noHBand="0" w:noVBand="1"/>
      </w:tblPr>
      <w:tblGrid>
        <w:gridCol w:w="2332"/>
        <w:gridCol w:w="900"/>
        <w:gridCol w:w="1170"/>
        <w:gridCol w:w="1080"/>
        <w:gridCol w:w="630"/>
        <w:gridCol w:w="720"/>
        <w:gridCol w:w="630"/>
        <w:gridCol w:w="630"/>
        <w:gridCol w:w="810"/>
      </w:tblGrid>
      <w:tr w:rsidR="007205F0" w:rsidRPr="007205F0" w14:paraId="5B8C1C7B" w14:textId="22C8AE11" w:rsidTr="000872C8">
        <w:trPr>
          <w:trHeight w:val="227"/>
          <w:tblHeader/>
        </w:trPr>
        <w:tc>
          <w:tcPr>
            <w:tcW w:w="2332"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67C11794" w14:textId="3F95F6EC" w:rsidR="007205F0" w:rsidRPr="007205F0" w:rsidRDefault="0021255E" w:rsidP="007205F0">
            <w:pPr>
              <w:rPr>
                <w:sz w:val="21"/>
                <w:szCs w:val="21"/>
              </w:rPr>
            </w:pPr>
            <w:r>
              <w:rPr>
                <w:sz w:val="21"/>
                <w:szCs w:val="21"/>
              </w:rPr>
              <w:t>variable name</w:t>
            </w:r>
          </w:p>
        </w:tc>
        <w:tc>
          <w:tcPr>
            <w:tcW w:w="90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75B28046" w14:textId="5616A868" w:rsidR="007205F0" w:rsidRPr="007205F0" w:rsidRDefault="007205F0" w:rsidP="007205F0">
            <w:pPr>
              <w:rPr>
                <w:sz w:val="21"/>
                <w:szCs w:val="21"/>
              </w:rPr>
            </w:pPr>
            <w:r w:rsidRPr="007205F0">
              <w:rPr>
                <w:sz w:val="21"/>
                <w:szCs w:val="21"/>
              </w:rPr>
              <w:t>count</w:t>
            </w:r>
          </w:p>
        </w:tc>
        <w:tc>
          <w:tcPr>
            <w:tcW w:w="117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5BEFF2C4" w14:textId="18AD630C" w:rsidR="007205F0" w:rsidRPr="007205F0" w:rsidRDefault="007205F0" w:rsidP="007205F0">
            <w:pPr>
              <w:rPr>
                <w:sz w:val="21"/>
                <w:szCs w:val="21"/>
              </w:rPr>
            </w:pPr>
            <w:r w:rsidRPr="007205F0">
              <w:rPr>
                <w:sz w:val="21"/>
                <w:szCs w:val="21"/>
              </w:rPr>
              <w:t>mean</w:t>
            </w:r>
          </w:p>
        </w:tc>
        <w:tc>
          <w:tcPr>
            <w:tcW w:w="108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1F41346E" w14:textId="4EBD7556" w:rsidR="007205F0" w:rsidRPr="007205F0" w:rsidRDefault="007205F0" w:rsidP="007205F0">
            <w:pPr>
              <w:rPr>
                <w:sz w:val="21"/>
                <w:szCs w:val="21"/>
              </w:rPr>
            </w:pPr>
            <w:r w:rsidRPr="007205F0">
              <w:rPr>
                <w:sz w:val="21"/>
                <w:szCs w:val="21"/>
              </w:rPr>
              <w:t>std</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238510AB" w14:textId="554B4400" w:rsidR="007205F0" w:rsidRPr="007205F0" w:rsidRDefault="007205F0" w:rsidP="007205F0">
            <w:pPr>
              <w:rPr>
                <w:sz w:val="21"/>
                <w:szCs w:val="21"/>
              </w:rPr>
            </w:pPr>
            <w:r w:rsidRPr="007205F0">
              <w:rPr>
                <w:sz w:val="21"/>
                <w:szCs w:val="21"/>
              </w:rPr>
              <w:t>min</w:t>
            </w:r>
          </w:p>
        </w:tc>
        <w:tc>
          <w:tcPr>
            <w:tcW w:w="72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2DD2625" w14:textId="437C9316" w:rsidR="007205F0" w:rsidRPr="007205F0" w:rsidRDefault="007205F0" w:rsidP="007205F0">
            <w:pPr>
              <w:rPr>
                <w:sz w:val="21"/>
                <w:szCs w:val="21"/>
              </w:rPr>
            </w:pPr>
            <w:r w:rsidRPr="007205F0">
              <w:rPr>
                <w:sz w:val="21"/>
                <w:szCs w:val="21"/>
              </w:rPr>
              <w:t>25%</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390D31DC" w14:textId="1D2379BA" w:rsidR="007205F0" w:rsidRPr="007205F0" w:rsidRDefault="007205F0" w:rsidP="007205F0">
            <w:pPr>
              <w:rPr>
                <w:sz w:val="21"/>
                <w:szCs w:val="21"/>
              </w:rPr>
            </w:pPr>
            <w:r w:rsidRPr="007205F0">
              <w:rPr>
                <w:sz w:val="21"/>
                <w:szCs w:val="21"/>
              </w:rPr>
              <w:t>50%</w:t>
            </w:r>
          </w:p>
        </w:tc>
        <w:tc>
          <w:tcPr>
            <w:tcW w:w="630" w:type="dxa"/>
            <w:tcBorders>
              <w:top w:val="single" w:sz="4" w:space="0" w:color="auto"/>
              <w:bottom w:val="single" w:sz="4" w:space="0" w:color="auto"/>
            </w:tcBorders>
            <w:shd w:val="clear" w:color="auto" w:fill="FFFFFF"/>
            <w:tcMar>
              <w:top w:w="60" w:type="dxa"/>
              <w:left w:w="60" w:type="dxa"/>
              <w:bottom w:w="60" w:type="dxa"/>
              <w:right w:w="60" w:type="dxa"/>
            </w:tcMar>
            <w:vAlign w:val="center"/>
          </w:tcPr>
          <w:p w14:paraId="4A3E8549" w14:textId="75019A07" w:rsidR="007205F0" w:rsidRPr="007205F0" w:rsidRDefault="007205F0" w:rsidP="007205F0">
            <w:pPr>
              <w:rPr>
                <w:sz w:val="21"/>
                <w:szCs w:val="21"/>
              </w:rPr>
            </w:pPr>
            <w:r w:rsidRPr="007205F0">
              <w:rPr>
                <w:sz w:val="21"/>
                <w:szCs w:val="21"/>
              </w:rPr>
              <w:t>75%</w:t>
            </w:r>
          </w:p>
        </w:tc>
        <w:tc>
          <w:tcPr>
            <w:tcW w:w="810" w:type="dxa"/>
            <w:tcBorders>
              <w:top w:val="single" w:sz="4" w:space="0" w:color="auto"/>
              <w:bottom w:val="single" w:sz="4" w:space="0" w:color="auto"/>
            </w:tcBorders>
            <w:vAlign w:val="center"/>
          </w:tcPr>
          <w:p w14:paraId="07CA77AE" w14:textId="30FCFF2B" w:rsidR="000872C8" w:rsidRPr="007205F0" w:rsidRDefault="000872C8" w:rsidP="000872C8">
            <w:pPr>
              <w:rPr>
                <w:sz w:val="21"/>
                <w:szCs w:val="21"/>
              </w:rPr>
            </w:pPr>
            <w:r>
              <w:rPr>
                <w:sz w:val="21"/>
                <w:szCs w:val="21"/>
              </w:rPr>
              <w:t xml:space="preserve"> max</w:t>
            </w:r>
          </w:p>
        </w:tc>
      </w:tr>
      <w:tr w:rsidR="007205F0" w:rsidRPr="007205F0" w14:paraId="35B50EAA" w14:textId="77777777" w:rsidTr="000872C8">
        <w:tc>
          <w:tcPr>
            <w:tcW w:w="2332" w:type="dxa"/>
            <w:tcBorders>
              <w:top w:val="single" w:sz="4" w:space="0" w:color="auto"/>
            </w:tcBorders>
            <w:shd w:val="clear" w:color="auto" w:fill="FFFFFF"/>
            <w:tcMar>
              <w:top w:w="60" w:type="dxa"/>
              <w:left w:w="60" w:type="dxa"/>
              <w:bottom w:w="60" w:type="dxa"/>
              <w:right w:w="60" w:type="dxa"/>
            </w:tcMar>
            <w:vAlign w:val="center"/>
            <w:hideMark/>
          </w:tcPr>
          <w:p w14:paraId="292D8828" w14:textId="77777777" w:rsidR="007205F0" w:rsidRPr="007205F0" w:rsidRDefault="007205F0" w:rsidP="007205F0">
            <w:pPr>
              <w:rPr>
                <w:sz w:val="21"/>
                <w:szCs w:val="21"/>
              </w:rPr>
            </w:pPr>
            <w:proofErr w:type="spellStart"/>
            <w:r w:rsidRPr="007205F0">
              <w:rPr>
                <w:sz w:val="21"/>
                <w:szCs w:val="21"/>
              </w:rPr>
              <w:t>city_development_index</w:t>
            </w:r>
            <w:proofErr w:type="spellEnd"/>
          </w:p>
        </w:tc>
        <w:tc>
          <w:tcPr>
            <w:tcW w:w="900" w:type="dxa"/>
            <w:tcBorders>
              <w:top w:val="single" w:sz="4" w:space="0" w:color="auto"/>
            </w:tcBorders>
            <w:shd w:val="clear" w:color="auto" w:fill="FFFFFF"/>
            <w:tcMar>
              <w:top w:w="60" w:type="dxa"/>
              <w:left w:w="60" w:type="dxa"/>
              <w:bottom w:w="60" w:type="dxa"/>
              <w:right w:w="60" w:type="dxa"/>
            </w:tcMar>
            <w:vAlign w:val="center"/>
            <w:hideMark/>
          </w:tcPr>
          <w:p w14:paraId="52CD2878" w14:textId="77777777" w:rsidR="007205F0" w:rsidRPr="007205F0" w:rsidRDefault="007205F0" w:rsidP="007205F0">
            <w:pPr>
              <w:rPr>
                <w:sz w:val="21"/>
                <w:szCs w:val="21"/>
              </w:rPr>
            </w:pPr>
            <w:r w:rsidRPr="007205F0">
              <w:rPr>
                <w:sz w:val="21"/>
                <w:szCs w:val="21"/>
              </w:rPr>
              <w:t>18359.0</w:t>
            </w:r>
          </w:p>
        </w:tc>
        <w:tc>
          <w:tcPr>
            <w:tcW w:w="1170" w:type="dxa"/>
            <w:tcBorders>
              <w:top w:val="single" w:sz="4" w:space="0" w:color="auto"/>
            </w:tcBorders>
            <w:shd w:val="clear" w:color="auto" w:fill="FFFFFF"/>
            <w:tcMar>
              <w:top w:w="60" w:type="dxa"/>
              <w:left w:w="60" w:type="dxa"/>
              <w:bottom w:w="60" w:type="dxa"/>
              <w:right w:w="60" w:type="dxa"/>
            </w:tcMar>
            <w:vAlign w:val="center"/>
            <w:hideMark/>
          </w:tcPr>
          <w:p w14:paraId="23965771" w14:textId="77777777" w:rsidR="007205F0" w:rsidRPr="007205F0" w:rsidRDefault="007205F0" w:rsidP="007205F0">
            <w:pPr>
              <w:rPr>
                <w:sz w:val="21"/>
                <w:szCs w:val="21"/>
              </w:rPr>
            </w:pPr>
            <w:r w:rsidRPr="007205F0">
              <w:rPr>
                <w:sz w:val="21"/>
                <w:szCs w:val="21"/>
              </w:rPr>
              <w:t>0.847140</w:t>
            </w:r>
          </w:p>
        </w:tc>
        <w:tc>
          <w:tcPr>
            <w:tcW w:w="1080" w:type="dxa"/>
            <w:tcBorders>
              <w:top w:val="single" w:sz="4" w:space="0" w:color="auto"/>
            </w:tcBorders>
            <w:shd w:val="clear" w:color="auto" w:fill="FFFFFF"/>
            <w:tcMar>
              <w:top w:w="60" w:type="dxa"/>
              <w:left w:w="60" w:type="dxa"/>
              <w:bottom w:w="60" w:type="dxa"/>
              <w:right w:w="60" w:type="dxa"/>
            </w:tcMar>
            <w:vAlign w:val="center"/>
            <w:hideMark/>
          </w:tcPr>
          <w:p w14:paraId="59A54757" w14:textId="77777777" w:rsidR="007205F0" w:rsidRPr="007205F0" w:rsidRDefault="007205F0" w:rsidP="007205F0">
            <w:pPr>
              <w:rPr>
                <w:sz w:val="21"/>
                <w:szCs w:val="21"/>
              </w:rPr>
            </w:pPr>
            <w:r w:rsidRPr="007205F0">
              <w:rPr>
                <w:sz w:val="21"/>
                <w:szCs w:val="21"/>
              </w:rPr>
              <w:t>0.110189</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34AEC4C6" w14:textId="77777777" w:rsidR="007205F0" w:rsidRPr="007205F0" w:rsidRDefault="007205F0" w:rsidP="007205F0">
            <w:pPr>
              <w:rPr>
                <w:sz w:val="21"/>
                <w:szCs w:val="21"/>
              </w:rPr>
            </w:pPr>
            <w:r w:rsidRPr="007205F0">
              <w:rPr>
                <w:sz w:val="21"/>
                <w:szCs w:val="21"/>
              </w:rPr>
              <w:t>0.448</w:t>
            </w:r>
          </w:p>
        </w:tc>
        <w:tc>
          <w:tcPr>
            <w:tcW w:w="720" w:type="dxa"/>
            <w:tcBorders>
              <w:top w:val="single" w:sz="4" w:space="0" w:color="auto"/>
            </w:tcBorders>
            <w:shd w:val="clear" w:color="auto" w:fill="FFFFFF"/>
            <w:tcMar>
              <w:top w:w="60" w:type="dxa"/>
              <w:left w:w="60" w:type="dxa"/>
              <w:bottom w:w="60" w:type="dxa"/>
              <w:right w:w="60" w:type="dxa"/>
            </w:tcMar>
            <w:vAlign w:val="center"/>
            <w:hideMark/>
          </w:tcPr>
          <w:p w14:paraId="2FBFB68C" w14:textId="77777777" w:rsidR="007205F0" w:rsidRPr="007205F0" w:rsidRDefault="007205F0" w:rsidP="007205F0">
            <w:pPr>
              <w:rPr>
                <w:sz w:val="21"/>
                <w:szCs w:val="21"/>
              </w:rPr>
            </w:pPr>
            <w:r w:rsidRPr="007205F0">
              <w:rPr>
                <w:sz w:val="21"/>
                <w:szCs w:val="21"/>
              </w:rPr>
              <w:t>0.796</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68CAF1CC" w14:textId="77777777" w:rsidR="007205F0" w:rsidRPr="007205F0" w:rsidRDefault="007205F0" w:rsidP="007205F0">
            <w:pPr>
              <w:rPr>
                <w:sz w:val="21"/>
                <w:szCs w:val="21"/>
              </w:rPr>
            </w:pPr>
            <w:r w:rsidRPr="007205F0">
              <w:rPr>
                <w:sz w:val="21"/>
                <w:szCs w:val="21"/>
              </w:rPr>
              <w:t>0.91</w:t>
            </w:r>
          </w:p>
        </w:tc>
        <w:tc>
          <w:tcPr>
            <w:tcW w:w="630" w:type="dxa"/>
            <w:tcBorders>
              <w:top w:val="single" w:sz="4" w:space="0" w:color="auto"/>
            </w:tcBorders>
            <w:shd w:val="clear" w:color="auto" w:fill="FFFFFF"/>
            <w:tcMar>
              <w:top w:w="60" w:type="dxa"/>
              <w:left w:w="60" w:type="dxa"/>
              <w:bottom w:w="60" w:type="dxa"/>
              <w:right w:w="60" w:type="dxa"/>
            </w:tcMar>
            <w:vAlign w:val="center"/>
            <w:hideMark/>
          </w:tcPr>
          <w:p w14:paraId="4CAB1040" w14:textId="77777777" w:rsidR="007205F0" w:rsidRPr="007205F0" w:rsidRDefault="007205F0" w:rsidP="007205F0">
            <w:pPr>
              <w:rPr>
                <w:sz w:val="21"/>
                <w:szCs w:val="21"/>
              </w:rPr>
            </w:pPr>
            <w:r w:rsidRPr="007205F0">
              <w:rPr>
                <w:sz w:val="21"/>
                <w:szCs w:val="21"/>
              </w:rPr>
              <w:t>0.92</w:t>
            </w:r>
          </w:p>
        </w:tc>
        <w:tc>
          <w:tcPr>
            <w:tcW w:w="810" w:type="dxa"/>
            <w:tcBorders>
              <w:top w:val="single" w:sz="4" w:space="0" w:color="auto"/>
            </w:tcBorders>
            <w:shd w:val="clear" w:color="auto" w:fill="FFFFFF"/>
            <w:tcMar>
              <w:top w:w="60" w:type="dxa"/>
              <w:left w:w="60" w:type="dxa"/>
              <w:bottom w:w="60" w:type="dxa"/>
              <w:right w:w="60" w:type="dxa"/>
            </w:tcMar>
            <w:vAlign w:val="center"/>
            <w:hideMark/>
          </w:tcPr>
          <w:p w14:paraId="599B4BBA" w14:textId="77777777" w:rsidR="007205F0" w:rsidRPr="007205F0" w:rsidRDefault="007205F0" w:rsidP="007205F0">
            <w:pPr>
              <w:rPr>
                <w:sz w:val="21"/>
                <w:szCs w:val="21"/>
              </w:rPr>
            </w:pPr>
            <w:r w:rsidRPr="007205F0">
              <w:rPr>
                <w:sz w:val="21"/>
                <w:szCs w:val="21"/>
              </w:rPr>
              <w:t>0.949</w:t>
            </w:r>
          </w:p>
        </w:tc>
      </w:tr>
      <w:tr w:rsidR="007205F0" w:rsidRPr="007205F0" w14:paraId="44C735BA" w14:textId="77777777" w:rsidTr="000872C8">
        <w:tc>
          <w:tcPr>
            <w:tcW w:w="2332" w:type="dxa"/>
            <w:shd w:val="clear" w:color="auto" w:fill="FFFFFF"/>
            <w:tcMar>
              <w:top w:w="60" w:type="dxa"/>
              <w:left w:w="60" w:type="dxa"/>
              <w:bottom w:w="60" w:type="dxa"/>
              <w:right w:w="60" w:type="dxa"/>
            </w:tcMar>
            <w:vAlign w:val="center"/>
            <w:hideMark/>
          </w:tcPr>
          <w:p w14:paraId="7E005F67" w14:textId="77777777" w:rsidR="007205F0" w:rsidRPr="007205F0" w:rsidRDefault="007205F0" w:rsidP="007205F0">
            <w:pPr>
              <w:rPr>
                <w:sz w:val="21"/>
                <w:szCs w:val="21"/>
              </w:rPr>
            </w:pPr>
            <w:r w:rsidRPr="007205F0">
              <w:rPr>
                <w:sz w:val="21"/>
                <w:szCs w:val="21"/>
              </w:rPr>
              <w:t>gender</w:t>
            </w:r>
          </w:p>
        </w:tc>
        <w:tc>
          <w:tcPr>
            <w:tcW w:w="900" w:type="dxa"/>
            <w:shd w:val="clear" w:color="auto" w:fill="FFFFFF"/>
            <w:tcMar>
              <w:top w:w="60" w:type="dxa"/>
              <w:left w:w="60" w:type="dxa"/>
              <w:bottom w:w="60" w:type="dxa"/>
              <w:right w:w="60" w:type="dxa"/>
            </w:tcMar>
            <w:vAlign w:val="center"/>
            <w:hideMark/>
          </w:tcPr>
          <w:p w14:paraId="6F58F5D7"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2DC2A06" w14:textId="77777777" w:rsidR="007205F0" w:rsidRPr="007205F0" w:rsidRDefault="007205F0" w:rsidP="007205F0">
            <w:pPr>
              <w:rPr>
                <w:sz w:val="21"/>
                <w:szCs w:val="21"/>
              </w:rPr>
            </w:pPr>
            <w:r w:rsidRPr="007205F0">
              <w:rPr>
                <w:sz w:val="21"/>
                <w:szCs w:val="21"/>
              </w:rPr>
              <w:t>1.085299</w:t>
            </w:r>
          </w:p>
        </w:tc>
        <w:tc>
          <w:tcPr>
            <w:tcW w:w="1080" w:type="dxa"/>
            <w:shd w:val="clear" w:color="auto" w:fill="FFFFFF"/>
            <w:tcMar>
              <w:top w:w="60" w:type="dxa"/>
              <w:left w:w="60" w:type="dxa"/>
              <w:bottom w:w="60" w:type="dxa"/>
              <w:right w:w="60" w:type="dxa"/>
            </w:tcMar>
            <w:vAlign w:val="center"/>
            <w:hideMark/>
          </w:tcPr>
          <w:p w14:paraId="1344F7D5" w14:textId="77777777" w:rsidR="007205F0" w:rsidRPr="007205F0" w:rsidRDefault="007205F0" w:rsidP="007205F0">
            <w:pPr>
              <w:rPr>
                <w:sz w:val="21"/>
                <w:szCs w:val="21"/>
              </w:rPr>
            </w:pPr>
            <w:r w:rsidRPr="007205F0">
              <w:rPr>
                <w:sz w:val="21"/>
                <w:szCs w:val="21"/>
              </w:rPr>
              <w:t>0.314034</w:t>
            </w:r>
          </w:p>
        </w:tc>
        <w:tc>
          <w:tcPr>
            <w:tcW w:w="630" w:type="dxa"/>
            <w:shd w:val="clear" w:color="auto" w:fill="FFFFFF"/>
            <w:tcMar>
              <w:top w:w="60" w:type="dxa"/>
              <w:left w:w="60" w:type="dxa"/>
              <w:bottom w:w="60" w:type="dxa"/>
              <w:right w:w="60" w:type="dxa"/>
            </w:tcMar>
            <w:vAlign w:val="center"/>
            <w:hideMark/>
          </w:tcPr>
          <w:p w14:paraId="57E45D13"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6ED392AB"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45AE921F"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55288D98"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0FCCF45C" w14:textId="77777777" w:rsidR="007205F0" w:rsidRPr="007205F0" w:rsidRDefault="007205F0" w:rsidP="007205F0">
            <w:pPr>
              <w:rPr>
                <w:sz w:val="21"/>
                <w:szCs w:val="21"/>
              </w:rPr>
            </w:pPr>
            <w:r w:rsidRPr="007205F0">
              <w:rPr>
                <w:sz w:val="21"/>
                <w:szCs w:val="21"/>
              </w:rPr>
              <w:t>3.000</w:t>
            </w:r>
          </w:p>
        </w:tc>
      </w:tr>
      <w:tr w:rsidR="007205F0" w:rsidRPr="007205F0" w14:paraId="1ADCC2E2" w14:textId="77777777" w:rsidTr="000872C8">
        <w:tc>
          <w:tcPr>
            <w:tcW w:w="2332" w:type="dxa"/>
            <w:shd w:val="clear" w:color="auto" w:fill="FFFFFF"/>
            <w:tcMar>
              <w:top w:w="60" w:type="dxa"/>
              <w:left w:w="60" w:type="dxa"/>
              <w:bottom w:w="60" w:type="dxa"/>
              <w:right w:w="60" w:type="dxa"/>
            </w:tcMar>
            <w:vAlign w:val="center"/>
            <w:hideMark/>
          </w:tcPr>
          <w:p w14:paraId="29650547" w14:textId="77777777" w:rsidR="007205F0" w:rsidRPr="007205F0" w:rsidRDefault="007205F0" w:rsidP="007205F0">
            <w:pPr>
              <w:rPr>
                <w:sz w:val="21"/>
                <w:szCs w:val="21"/>
              </w:rPr>
            </w:pPr>
            <w:proofErr w:type="spellStart"/>
            <w:r w:rsidRPr="007205F0">
              <w:rPr>
                <w:sz w:val="21"/>
                <w:szCs w:val="21"/>
              </w:rPr>
              <w:t>relevent_experience</w:t>
            </w:r>
            <w:proofErr w:type="spellEnd"/>
          </w:p>
        </w:tc>
        <w:tc>
          <w:tcPr>
            <w:tcW w:w="900" w:type="dxa"/>
            <w:shd w:val="clear" w:color="auto" w:fill="FFFFFF"/>
            <w:tcMar>
              <w:top w:w="60" w:type="dxa"/>
              <w:left w:w="60" w:type="dxa"/>
              <w:bottom w:w="60" w:type="dxa"/>
              <w:right w:w="60" w:type="dxa"/>
            </w:tcMar>
            <w:vAlign w:val="center"/>
            <w:hideMark/>
          </w:tcPr>
          <w:p w14:paraId="23882D1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3A35A876" w14:textId="77777777" w:rsidR="007205F0" w:rsidRPr="007205F0" w:rsidRDefault="007205F0" w:rsidP="007205F0">
            <w:pPr>
              <w:rPr>
                <w:sz w:val="21"/>
                <w:szCs w:val="21"/>
              </w:rPr>
            </w:pPr>
            <w:r w:rsidRPr="007205F0">
              <w:rPr>
                <w:sz w:val="21"/>
                <w:szCs w:val="21"/>
              </w:rPr>
              <w:t>0.740563</w:t>
            </w:r>
          </w:p>
        </w:tc>
        <w:tc>
          <w:tcPr>
            <w:tcW w:w="1080" w:type="dxa"/>
            <w:shd w:val="clear" w:color="auto" w:fill="FFFFFF"/>
            <w:tcMar>
              <w:top w:w="60" w:type="dxa"/>
              <w:left w:w="60" w:type="dxa"/>
              <w:bottom w:w="60" w:type="dxa"/>
              <w:right w:w="60" w:type="dxa"/>
            </w:tcMar>
            <w:vAlign w:val="center"/>
            <w:hideMark/>
          </w:tcPr>
          <w:p w14:paraId="378C950E" w14:textId="77777777" w:rsidR="007205F0" w:rsidRPr="007205F0" w:rsidRDefault="007205F0" w:rsidP="007205F0">
            <w:pPr>
              <w:rPr>
                <w:sz w:val="21"/>
                <w:szCs w:val="21"/>
              </w:rPr>
            </w:pPr>
            <w:r w:rsidRPr="007205F0">
              <w:rPr>
                <w:sz w:val="21"/>
                <w:szCs w:val="21"/>
              </w:rPr>
              <w:t>0.438338</w:t>
            </w:r>
          </w:p>
        </w:tc>
        <w:tc>
          <w:tcPr>
            <w:tcW w:w="630" w:type="dxa"/>
            <w:shd w:val="clear" w:color="auto" w:fill="FFFFFF"/>
            <w:tcMar>
              <w:top w:w="60" w:type="dxa"/>
              <w:left w:w="60" w:type="dxa"/>
              <w:bottom w:w="60" w:type="dxa"/>
              <w:right w:w="60" w:type="dxa"/>
            </w:tcMar>
            <w:vAlign w:val="center"/>
            <w:hideMark/>
          </w:tcPr>
          <w:p w14:paraId="273EF9ED"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606C9A6"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3D72A2E5"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71E010DE" w14:textId="77777777" w:rsidR="007205F0" w:rsidRPr="007205F0" w:rsidRDefault="007205F0" w:rsidP="007205F0">
            <w:pPr>
              <w:rPr>
                <w:sz w:val="21"/>
                <w:szCs w:val="21"/>
              </w:rPr>
            </w:pPr>
            <w:r w:rsidRPr="007205F0">
              <w:rPr>
                <w:sz w:val="21"/>
                <w:szCs w:val="21"/>
              </w:rPr>
              <w:t>1.00</w:t>
            </w:r>
          </w:p>
        </w:tc>
        <w:tc>
          <w:tcPr>
            <w:tcW w:w="810" w:type="dxa"/>
            <w:shd w:val="clear" w:color="auto" w:fill="FFFFFF"/>
            <w:tcMar>
              <w:top w:w="60" w:type="dxa"/>
              <w:left w:w="60" w:type="dxa"/>
              <w:bottom w:w="60" w:type="dxa"/>
              <w:right w:w="60" w:type="dxa"/>
            </w:tcMar>
            <w:vAlign w:val="center"/>
            <w:hideMark/>
          </w:tcPr>
          <w:p w14:paraId="3BF40125" w14:textId="77777777" w:rsidR="007205F0" w:rsidRPr="007205F0" w:rsidRDefault="007205F0" w:rsidP="007205F0">
            <w:pPr>
              <w:rPr>
                <w:sz w:val="21"/>
                <w:szCs w:val="21"/>
              </w:rPr>
            </w:pPr>
            <w:r w:rsidRPr="007205F0">
              <w:rPr>
                <w:sz w:val="21"/>
                <w:szCs w:val="21"/>
              </w:rPr>
              <w:t>1.000</w:t>
            </w:r>
          </w:p>
        </w:tc>
      </w:tr>
      <w:tr w:rsidR="007205F0" w:rsidRPr="007205F0" w14:paraId="48F2FDBB" w14:textId="77777777" w:rsidTr="000872C8">
        <w:tc>
          <w:tcPr>
            <w:tcW w:w="2332" w:type="dxa"/>
            <w:shd w:val="clear" w:color="auto" w:fill="FFFFFF"/>
            <w:tcMar>
              <w:top w:w="60" w:type="dxa"/>
              <w:left w:w="60" w:type="dxa"/>
              <w:bottom w:w="60" w:type="dxa"/>
              <w:right w:w="60" w:type="dxa"/>
            </w:tcMar>
            <w:vAlign w:val="center"/>
            <w:hideMark/>
          </w:tcPr>
          <w:p w14:paraId="222D14CC" w14:textId="77777777" w:rsidR="007205F0" w:rsidRPr="007205F0" w:rsidRDefault="007205F0" w:rsidP="007205F0">
            <w:pPr>
              <w:rPr>
                <w:sz w:val="21"/>
                <w:szCs w:val="21"/>
              </w:rPr>
            </w:pPr>
            <w:proofErr w:type="spellStart"/>
            <w:r w:rsidRPr="007205F0">
              <w:rPr>
                <w:sz w:val="21"/>
                <w:szCs w:val="21"/>
              </w:rPr>
              <w:t>enrolled_university</w:t>
            </w:r>
            <w:proofErr w:type="spellEnd"/>
          </w:p>
        </w:tc>
        <w:tc>
          <w:tcPr>
            <w:tcW w:w="900" w:type="dxa"/>
            <w:shd w:val="clear" w:color="auto" w:fill="FFFFFF"/>
            <w:tcMar>
              <w:top w:w="60" w:type="dxa"/>
              <w:left w:w="60" w:type="dxa"/>
              <w:bottom w:w="60" w:type="dxa"/>
              <w:right w:w="60" w:type="dxa"/>
            </w:tcMar>
            <w:vAlign w:val="center"/>
            <w:hideMark/>
          </w:tcPr>
          <w:p w14:paraId="36838E8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FFFC8A0" w14:textId="77777777" w:rsidR="007205F0" w:rsidRPr="007205F0" w:rsidRDefault="007205F0" w:rsidP="007205F0">
            <w:pPr>
              <w:rPr>
                <w:sz w:val="21"/>
                <w:szCs w:val="21"/>
              </w:rPr>
            </w:pPr>
            <w:r w:rsidRPr="007205F0">
              <w:rPr>
                <w:sz w:val="21"/>
                <w:szCs w:val="21"/>
              </w:rPr>
              <w:t>0.237377</w:t>
            </w:r>
          </w:p>
        </w:tc>
        <w:tc>
          <w:tcPr>
            <w:tcW w:w="1080" w:type="dxa"/>
            <w:shd w:val="clear" w:color="auto" w:fill="FFFFFF"/>
            <w:tcMar>
              <w:top w:w="60" w:type="dxa"/>
              <w:left w:w="60" w:type="dxa"/>
              <w:bottom w:w="60" w:type="dxa"/>
              <w:right w:w="60" w:type="dxa"/>
            </w:tcMar>
            <w:vAlign w:val="center"/>
            <w:hideMark/>
          </w:tcPr>
          <w:p w14:paraId="42C09E6E" w14:textId="77777777" w:rsidR="007205F0" w:rsidRPr="007205F0" w:rsidRDefault="007205F0" w:rsidP="007205F0">
            <w:pPr>
              <w:rPr>
                <w:sz w:val="21"/>
                <w:szCs w:val="21"/>
              </w:rPr>
            </w:pPr>
            <w:r w:rsidRPr="007205F0">
              <w:rPr>
                <w:sz w:val="21"/>
                <w:szCs w:val="21"/>
              </w:rPr>
              <w:t>0.425487</w:t>
            </w:r>
          </w:p>
        </w:tc>
        <w:tc>
          <w:tcPr>
            <w:tcW w:w="630" w:type="dxa"/>
            <w:shd w:val="clear" w:color="auto" w:fill="FFFFFF"/>
            <w:tcMar>
              <w:top w:w="60" w:type="dxa"/>
              <w:left w:w="60" w:type="dxa"/>
              <w:bottom w:w="60" w:type="dxa"/>
              <w:right w:w="60" w:type="dxa"/>
            </w:tcMar>
            <w:vAlign w:val="center"/>
            <w:hideMark/>
          </w:tcPr>
          <w:p w14:paraId="728AC8FC"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514D6262" w14:textId="77777777" w:rsidR="007205F0" w:rsidRPr="007205F0" w:rsidRDefault="007205F0" w:rsidP="007205F0">
            <w:pPr>
              <w:rPr>
                <w:sz w:val="21"/>
                <w:szCs w:val="21"/>
              </w:rPr>
            </w:pPr>
            <w:r w:rsidRPr="007205F0">
              <w:rPr>
                <w:sz w:val="21"/>
                <w:szCs w:val="21"/>
              </w:rPr>
              <w:t>0.000</w:t>
            </w:r>
          </w:p>
        </w:tc>
        <w:tc>
          <w:tcPr>
            <w:tcW w:w="630" w:type="dxa"/>
            <w:shd w:val="clear" w:color="auto" w:fill="FFFFFF"/>
            <w:tcMar>
              <w:top w:w="60" w:type="dxa"/>
              <w:left w:w="60" w:type="dxa"/>
              <w:bottom w:w="60" w:type="dxa"/>
              <w:right w:w="60" w:type="dxa"/>
            </w:tcMar>
            <w:vAlign w:val="center"/>
            <w:hideMark/>
          </w:tcPr>
          <w:p w14:paraId="20C426BD" w14:textId="77777777" w:rsidR="007205F0" w:rsidRPr="007205F0" w:rsidRDefault="007205F0" w:rsidP="007205F0">
            <w:pPr>
              <w:rPr>
                <w:sz w:val="21"/>
                <w:szCs w:val="21"/>
              </w:rPr>
            </w:pPr>
            <w:r w:rsidRPr="007205F0">
              <w:rPr>
                <w:sz w:val="21"/>
                <w:szCs w:val="21"/>
              </w:rPr>
              <w:t>0.00</w:t>
            </w:r>
          </w:p>
        </w:tc>
        <w:tc>
          <w:tcPr>
            <w:tcW w:w="630" w:type="dxa"/>
            <w:shd w:val="clear" w:color="auto" w:fill="FFFFFF"/>
            <w:tcMar>
              <w:top w:w="60" w:type="dxa"/>
              <w:left w:w="60" w:type="dxa"/>
              <w:bottom w:w="60" w:type="dxa"/>
              <w:right w:w="60" w:type="dxa"/>
            </w:tcMar>
            <w:vAlign w:val="center"/>
            <w:hideMark/>
          </w:tcPr>
          <w:p w14:paraId="200EF209" w14:textId="77777777" w:rsidR="007205F0" w:rsidRPr="007205F0" w:rsidRDefault="007205F0" w:rsidP="007205F0">
            <w:pPr>
              <w:rPr>
                <w:sz w:val="21"/>
                <w:szCs w:val="21"/>
              </w:rPr>
            </w:pPr>
            <w:r w:rsidRPr="007205F0">
              <w:rPr>
                <w:sz w:val="21"/>
                <w:szCs w:val="21"/>
              </w:rPr>
              <w:t>0.00</w:t>
            </w:r>
          </w:p>
        </w:tc>
        <w:tc>
          <w:tcPr>
            <w:tcW w:w="810" w:type="dxa"/>
            <w:shd w:val="clear" w:color="auto" w:fill="FFFFFF"/>
            <w:tcMar>
              <w:top w:w="60" w:type="dxa"/>
              <w:left w:w="60" w:type="dxa"/>
              <w:bottom w:w="60" w:type="dxa"/>
              <w:right w:w="60" w:type="dxa"/>
            </w:tcMar>
            <w:vAlign w:val="center"/>
            <w:hideMark/>
          </w:tcPr>
          <w:p w14:paraId="786800C8" w14:textId="77777777" w:rsidR="007205F0" w:rsidRPr="007205F0" w:rsidRDefault="007205F0" w:rsidP="007205F0">
            <w:pPr>
              <w:rPr>
                <w:sz w:val="21"/>
                <w:szCs w:val="21"/>
              </w:rPr>
            </w:pPr>
            <w:r w:rsidRPr="007205F0">
              <w:rPr>
                <w:sz w:val="21"/>
                <w:szCs w:val="21"/>
              </w:rPr>
              <w:t>1.000</w:t>
            </w:r>
          </w:p>
        </w:tc>
      </w:tr>
      <w:tr w:rsidR="007205F0" w:rsidRPr="007205F0" w14:paraId="3CCF5E68" w14:textId="77777777" w:rsidTr="000872C8">
        <w:tc>
          <w:tcPr>
            <w:tcW w:w="2332" w:type="dxa"/>
            <w:shd w:val="clear" w:color="auto" w:fill="FFFFFF"/>
            <w:tcMar>
              <w:top w:w="60" w:type="dxa"/>
              <w:left w:w="60" w:type="dxa"/>
              <w:bottom w:w="60" w:type="dxa"/>
              <w:right w:w="60" w:type="dxa"/>
            </w:tcMar>
            <w:vAlign w:val="center"/>
            <w:hideMark/>
          </w:tcPr>
          <w:p w14:paraId="2CFCB930" w14:textId="77777777" w:rsidR="007205F0" w:rsidRPr="007205F0" w:rsidRDefault="007205F0" w:rsidP="007205F0">
            <w:pPr>
              <w:rPr>
                <w:sz w:val="21"/>
                <w:szCs w:val="21"/>
              </w:rPr>
            </w:pPr>
            <w:proofErr w:type="spellStart"/>
            <w:r w:rsidRPr="007205F0">
              <w:rPr>
                <w:sz w:val="21"/>
                <w:szCs w:val="21"/>
              </w:rPr>
              <w:t>education_level</w:t>
            </w:r>
            <w:proofErr w:type="spellEnd"/>
          </w:p>
        </w:tc>
        <w:tc>
          <w:tcPr>
            <w:tcW w:w="900" w:type="dxa"/>
            <w:shd w:val="clear" w:color="auto" w:fill="FFFFFF"/>
            <w:tcMar>
              <w:top w:w="60" w:type="dxa"/>
              <w:left w:w="60" w:type="dxa"/>
              <w:bottom w:w="60" w:type="dxa"/>
              <w:right w:w="60" w:type="dxa"/>
            </w:tcMar>
            <w:vAlign w:val="center"/>
            <w:hideMark/>
          </w:tcPr>
          <w:p w14:paraId="7659408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590C5513" w14:textId="77777777" w:rsidR="007205F0" w:rsidRPr="007205F0" w:rsidRDefault="007205F0" w:rsidP="007205F0">
            <w:pPr>
              <w:rPr>
                <w:sz w:val="21"/>
                <w:szCs w:val="21"/>
              </w:rPr>
            </w:pPr>
            <w:r w:rsidRPr="007205F0">
              <w:rPr>
                <w:sz w:val="21"/>
                <w:szCs w:val="21"/>
              </w:rPr>
              <w:t>2.082194</w:t>
            </w:r>
          </w:p>
        </w:tc>
        <w:tc>
          <w:tcPr>
            <w:tcW w:w="1080" w:type="dxa"/>
            <w:shd w:val="clear" w:color="auto" w:fill="FFFFFF"/>
            <w:tcMar>
              <w:top w:w="60" w:type="dxa"/>
              <w:left w:w="60" w:type="dxa"/>
              <w:bottom w:w="60" w:type="dxa"/>
              <w:right w:w="60" w:type="dxa"/>
            </w:tcMar>
            <w:vAlign w:val="center"/>
            <w:hideMark/>
          </w:tcPr>
          <w:p w14:paraId="4928AD5E" w14:textId="77777777" w:rsidR="007205F0" w:rsidRPr="007205F0" w:rsidRDefault="007205F0" w:rsidP="007205F0">
            <w:pPr>
              <w:rPr>
                <w:sz w:val="21"/>
                <w:szCs w:val="21"/>
              </w:rPr>
            </w:pPr>
            <w:r w:rsidRPr="007205F0">
              <w:rPr>
                <w:sz w:val="21"/>
                <w:szCs w:val="21"/>
              </w:rPr>
              <w:t>0.693807</w:t>
            </w:r>
          </w:p>
        </w:tc>
        <w:tc>
          <w:tcPr>
            <w:tcW w:w="630" w:type="dxa"/>
            <w:shd w:val="clear" w:color="auto" w:fill="FFFFFF"/>
            <w:tcMar>
              <w:top w:w="60" w:type="dxa"/>
              <w:left w:w="60" w:type="dxa"/>
              <w:bottom w:w="60" w:type="dxa"/>
              <w:right w:w="60" w:type="dxa"/>
            </w:tcMar>
            <w:vAlign w:val="center"/>
            <w:hideMark/>
          </w:tcPr>
          <w:p w14:paraId="388FC577"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7E9749A8" w14:textId="77777777" w:rsidR="007205F0" w:rsidRPr="007205F0" w:rsidRDefault="007205F0" w:rsidP="007205F0">
            <w:pPr>
              <w:rPr>
                <w:sz w:val="21"/>
                <w:szCs w:val="21"/>
              </w:rPr>
            </w:pPr>
            <w:r w:rsidRPr="007205F0">
              <w:rPr>
                <w:sz w:val="21"/>
                <w:szCs w:val="21"/>
              </w:rPr>
              <w:t>2.000</w:t>
            </w:r>
          </w:p>
        </w:tc>
        <w:tc>
          <w:tcPr>
            <w:tcW w:w="630" w:type="dxa"/>
            <w:shd w:val="clear" w:color="auto" w:fill="FFFFFF"/>
            <w:tcMar>
              <w:top w:w="60" w:type="dxa"/>
              <w:left w:w="60" w:type="dxa"/>
              <w:bottom w:w="60" w:type="dxa"/>
              <w:right w:w="60" w:type="dxa"/>
            </w:tcMar>
            <w:vAlign w:val="center"/>
            <w:hideMark/>
          </w:tcPr>
          <w:p w14:paraId="0CF1B3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2F86172A"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463365A6" w14:textId="77777777" w:rsidR="007205F0" w:rsidRPr="007205F0" w:rsidRDefault="007205F0" w:rsidP="007205F0">
            <w:pPr>
              <w:rPr>
                <w:sz w:val="21"/>
                <w:szCs w:val="21"/>
              </w:rPr>
            </w:pPr>
            <w:r w:rsidRPr="007205F0">
              <w:rPr>
                <w:sz w:val="21"/>
                <w:szCs w:val="21"/>
              </w:rPr>
              <w:t>3.000</w:t>
            </w:r>
          </w:p>
        </w:tc>
      </w:tr>
      <w:tr w:rsidR="007205F0" w:rsidRPr="007205F0" w14:paraId="152573B5" w14:textId="77777777" w:rsidTr="000872C8">
        <w:tc>
          <w:tcPr>
            <w:tcW w:w="2332" w:type="dxa"/>
            <w:shd w:val="clear" w:color="auto" w:fill="FFFFFF"/>
            <w:tcMar>
              <w:top w:w="60" w:type="dxa"/>
              <w:left w:w="60" w:type="dxa"/>
              <w:bottom w:w="60" w:type="dxa"/>
              <w:right w:w="60" w:type="dxa"/>
            </w:tcMar>
            <w:vAlign w:val="center"/>
            <w:hideMark/>
          </w:tcPr>
          <w:p w14:paraId="7A659218" w14:textId="77777777" w:rsidR="007205F0" w:rsidRPr="007205F0" w:rsidRDefault="007205F0" w:rsidP="007205F0">
            <w:pPr>
              <w:rPr>
                <w:sz w:val="21"/>
                <w:szCs w:val="21"/>
              </w:rPr>
            </w:pPr>
            <w:proofErr w:type="spellStart"/>
            <w:r w:rsidRPr="007205F0">
              <w:rPr>
                <w:sz w:val="21"/>
                <w:szCs w:val="21"/>
              </w:rPr>
              <w:t>major_discipline</w:t>
            </w:r>
            <w:proofErr w:type="spellEnd"/>
          </w:p>
        </w:tc>
        <w:tc>
          <w:tcPr>
            <w:tcW w:w="900" w:type="dxa"/>
            <w:shd w:val="clear" w:color="auto" w:fill="FFFFFF"/>
            <w:tcMar>
              <w:top w:w="60" w:type="dxa"/>
              <w:left w:w="60" w:type="dxa"/>
              <w:bottom w:w="60" w:type="dxa"/>
              <w:right w:w="60" w:type="dxa"/>
            </w:tcMar>
            <w:vAlign w:val="center"/>
            <w:hideMark/>
          </w:tcPr>
          <w:p w14:paraId="25A2AC84"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6CC0F8ED" w14:textId="77777777" w:rsidR="007205F0" w:rsidRPr="007205F0" w:rsidRDefault="007205F0" w:rsidP="007205F0">
            <w:pPr>
              <w:rPr>
                <w:sz w:val="21"/>
                <w:szCs w:val="21"/>
              </w:rPr>
            </w:pPr>
            <w:r w:rsidRPr="007205F0">
              <w:rPr>
                <w:sz w:val="21"/>
                <w:szCs w:val="21"/>
              </w:rPr>
              <w:t>1.585326</w:t>
            </w:r>
          </w:p>
        </w:tc>
        <w:tc>
          <w:tcPr>
            <w:tcW w:w="1080" w:type="dxa"/>
            <w:shd w:val="clear" w:color="auto" w:fill="FFFFFF"/>
            <w:tcMar>
              <w:top w:w="60" w:type="dxa"/>
              <w:left w:w="60" w:type="dxa"/>
              <w:bottom w:w="60" w:type="dxa"/>
              <w:right w:w="60" w:type="dxa"/>
            </w:tcMar>
            <w:vAlign w:val="center"/>
            <w:hideMark/>
          </w:tcPr>
          <w:p w14:paraId="421A860C" w14:textId="77777777" w:rsidR="007205F0" w:rsidRPr="007205F0" w:rsidRDefault="007205F0" w:rsidP="007205F0">
            <w:pPr>
              <w:rPr>
                <w:sz w:val="21"/>
                <w:szCs w:val="21"/>
              </w:rPr>
            </w:pPr>
            <w:r w:rsidRPr="007205F0">
              <w:rPr>
                <w:sz w:val="21"/>
                <w:szCs w:val="21"/>
              </w:rPr>
              <w:t>0.755994</w:t>
            </w:r>
          </w:p>
        </w:tc>
        <w:tc>
          <w:tcPr>
            <w:tcW w:w="630" w:type="dxa"/>
            <w:shd w:val="clear" w:color="auto" w:fill="FFFFFF"/>
            <w:tcMar>
              <w:top w:w="60" w:type="dxa"/>
              <w:left w:w="60" w:type="dxa"/>
              <w:bottom w:w="60" w:type="dxa"/>
              <w:right w:w="60" w:type="dxa"/>
            </w:tcMar>
            <w:vAlign w:val="center"/>
            <w:hideMark/>
          </w:tcPr>
          <w:p w14:paraId="0E954E35"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0E6048C"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634938A9"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0B0FA861"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72BB43D0" w14:textId="77777777" w:rsidR="007205F0" w:rsidRPr="007205F0" w:rsidRDefault="007205F0" w:rsidP="007205F0">
            <w:pPr>
              <w:rPr>
                <w:sz w:val="21"/>
                <w:szCs w:val="21"/>
              </w:rPr>
            </w:pPr>
            <w:r w:rsidRPr="007205F0">
              <w:rPr>
                <w:sz w:val="21"/>
                <w:szCs w:val="21"/>
              </w:rPr>
              <w:t>2.000</w:t>
            </w:r>
          </w:p>
        </w:tc>
      </w:tr>
      <w:tr w:rsidR="007205F0" w:rsidRPr="007205F0" w14:paraId="60044FF8" w14:textId="77777777" w:rsidTr="000872C8">
        <w:tc>
          <w:tcPr>
            <w:tcW w:w="2332" w:type="dxa"/>
            <w:shd w:val="clear" w:color="auto" w:fill="FFFFFF"/>
            <w:tcMar>
              <w:top w:w="60" w:type="dxa"/>
              <w:left w:w="60" w:type="dxa"/>
              <w:bottom w:w="60" w:type="dxa"/>
              <w:right w:w="60" w:type="dxa"/>
            </w:tcMar>
            <w:vAlign w:val="center"/>
            <w:hideMark/>
          </w:tcPr>
          <w:p w14:paraId="58D4A505" w14:textId="77777777" w:rsidR="007205F0" w:rsidRPr="007205F0" w:rsidRDefault="007205F0" w:rsidP="007205F0">
            <w:pPr>
              <w:rPr>
                <w:sz w:val="21"/>
                <w:szCs w:val="21"/>
              </w:rPr>
            </w:pPr>
            <w:r w:rsidRPr="007205F0">
              <w:rPr>
                <w:sz w:val="21"/>
                <w:szCs w:val="21"/>
              </w:rPr>
              <w:t>experience</w:t>
            </w:r>
          </w:p>
        </w:tc>
        <w:tc>
          <w:tcPr>
            <w:tcW w:w="900" w:type="dxa"/>
            <w:shd w:val="clear" w:color="auto" w:fill="FFFFFF"/>
            <w:tcMar>
              <w:top w:w="60" w:type="dxa"/>
              <w:left w:w="60" w:type="dxa"/>
              <w:bottom w:w="60" w:type="dxa"/>
              <w:right w:w="60" w:type="dxa"/>
            </w:tcMar>
            <w:vAlign w:val="center"/>
            <w:hideMark/>
          </w:tcPr>
          <w:p w14:paraId="70CB887B"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4B3FC474" w14:textId="77777777" w:rsidR="007205F0" w:rsidRPr="007205F0" w:rsidRDefault="007205F0" w:rsidP="007205F0">
            <w:pPr>
              <w:rPr>
                <w:sz w:val="21"/>
                <w:szCs w:val="21"/>
              </w:rPr>
            </w:pPr>
            <w:r w:rsidRPr="007205F0">
              <w:rPr>
                <w:sz w:val="21"/>
                <w:szCs w:val="21"/>
              </w:rPr>
              <w:t>10.647040</w:t>
            </w:r>
          </w:p>
        </w:tc>
        <w:tc>
          <w:tcPr>
            <w:tcW w:w="1080" w:type="dxa"/>
            <w:shd w:val="clear" w:color="auto" w:fill="FFFFFF"/>
            <w:tcMar>
              <w:top w:w="60" w:type="dxa"/>
              <w:left w:w="60" w:type="dxa"/>
              <w:bottom w:w="60" w:type="dxa"/>
              <w:right w:w="60" w:type="dxa"/>
            </w:tcMar>
            <w:vAlign w:val="center"/>
            <w:hideMark/>
          </w:tcPr>
          <w:p w14:paraId="68607406" w14:textId="77777777" w:rsidR="007205F0" w:rsidRPr="007205F0" w:rsidRDefault="007205F0" w:rsidP="007205F0">
            <w:pPr>
              <w:rPr>
                <w:sz w:val="21"/>
                <w:szCs w:val="21"/>
              </w:rPr>
            </w:pPr>
            <w:r w:rsidRPr="007205F0">
              <w:rPr>
                <w:sz w:val="21"/>
                <w:szCs w:val="21"/>
              </w:rPr>
              <w:t>6.769905</w:t>
            </w:r>
          </w:p>
        </w:tc>
        <w:tc>
          <w:tcPr>
            <w:tcW w:w="630" w:type="dxa"/>
            <w:shd w:val="clear" w:color="auto" w:fill="FFFFFF"/>
            <w:tcMar>
              <w:top w:w="60" w:type="dxa"/>
              <w:left w:w="60" w:type="dxa"/>
              <w:bottom w:w="60" w:type="dxa"/>
              <w:right w:w="60" w:type="dxa"/>
            </w:tcMar>
            <w:vAlign w:val="center"/>
            <w:hideMark/>
          </w:tcPr>
          <w:p w14:paraId="574FFADF"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32581E0C" w14:textId="77777777" w:rsidR="007205F0" w:rsidRPr="007205F0" w:rsidRDefault="007205F0" w:rsidP="007205F0">
            <w:pPr>
              <w:rPr>
                <w:sz w:val="21"/>
                <w:szCs w:val="21"/>
              </w:rPr>
            </w:pPr>
            <w:r w:rsidRPr="007205F0">
              <w:rPr>
                <w:sz w:val="21"/>
                <w:szCs w:val="21"/>
              </w:rPr>
              <w:t>5.000</w:t>
            </w:r>
          </w:p>
        </w:tc>
        <w:tc>
          <w:tcPr>
            <w:tcW w:w="630" w:type="dxa"/>
            <w:shd w:val="clear" w:color="auto" w:fill="FFFFFF"/>
            <w:tcMar>
              <w:top w:w="60" w:type="dxa"/>
              <w:left w:w="60" w:type="dxa"/>
              <w:bottom w:w="60" w:type="dxa"/>
              <w:right w:w="60" w:type="dxa"/>
            </w:tcMar>
            <w:vAlign w:val="center"/>
            <w:hideMark/>
          </w:tcPr>
          <w:p w14:paraId="79856E73" w14:textId="77777777" w:rsidR="007205F0" w:rsidRPr="007205F0" w:rsidRDefault="007205F0" w:rsidP="007205F0">
            <w:pPr>
              <w:rPr>
                <w:sz w:val="21"/>
                <w:szCs w:val="21"/>
              </w:rPr>
            </w:pPr>
            <w:r w:rsidRPr="007205F0">
              <w:rPr>
                <w:sz w:val="21"/>
                <w:szCs w:val="21"/>
              </w:rPr>
              <w:t>9.00</w:t>
            </w:r>
          </w:p>
        </w:tc>
        <w:tc>
          <w:tcPr>
            <w:tcW w:w="630" w:type="dxa"/>
            <w:shd w:val="clear" w:color="auto" w:fill="FFFFFF"/>
            <w:tcMar>
              <w:top w:w="60" w:type="dxa"/>
              <w:left w:w="60" w:type="dxa"/>
              <w:bottom w:w="60" w:type="dxa"/>
              <w:right w:w="60" w:type="dxa"/>
            </w:tcMar>
            <w:vAlign w:val="center"/>
            <w:hideMark/>
          </w:tcPr>
          <w:p w14:paraId="0EEB258B" w14:textId="77777777" w:rsidR="007205F0" w:rsidRPr="007205F0" w:rsidRDefault="007205F0" w:rsidP="007205F0">
            <w:pPr>
              <w:rPr>
                <w:sz w:val="21"/>
                <w:szCs w:val="21"/>
              </w:rPr>
            </w:pPr>
            <w:r w:rsidRPr="007205F0">
              <w:rPr>
                <w:sz w:val="21"/>
                <w:szCs w:val="21"/>
              </w:rPr>
              <w:t>16.00</w:t>
            </w:r>
          </w:p>
        </w:tc>
        <w:tc>
          <w:tcPr>
            <w:tcW w:w="810" w:type="dxa"/>
            <w:shd w:val="clear" w:color="auto" w:fill="FFFFFF"/>
            <w:tcMar>
              <w:top w:w="60" w:type="dxa"/>
              <w:left w:w="60" w:type="dxa"/>
              <w:bottom w:w="60" w:type="dxa"/>
              <w:right w:w="60" w:type="dxa"/>
            </w:tcMar>
            <w:vAlign w:val="center"/>
            <w:hideMark/>
          </w:tcPr>
          <w:p w14:paraId="6E0C1165" w14:textId="77777777" w:rsidR="007205F0" w:rsidRPr="007205F0" w:rsidRDefault="007205F0" w:rsidP="007205F0">
            <w:pPr>
              <w:rPr>
                <w:sz w:val="21"/>
                <w:szCs w:val="21"/>
              </w:rPr>
            </w:pPr>
            <w:r w:rsidRPr="007205F0">
              <w:rPr>
                <w:sz w:val="21"/>
                <w:szCs w:val="21"/>
              </w:rPr>
              <w:t>21.000</w:t>
            </w:r>
          </w:p>
        </w:tc>
      </w:tr>
      <w:tr w:rsidR="007205F0" w:rsidRPr="007205F0" w14:paraId="780E3B92" w14:textId="77777777" w:rsidTr="000872C8">
        <w:tc>
          <w:tcPr>
            <w:tcW w:w="2332" w:type="dxa"/>
            <w:shd w:val="clear" w:color="auto" w:fill="FFFFFF"/>
            <w:tcMar>
              <w:top w:w="60" w:type="dxa"/>
              <w:left w:w="60" w:type="dxa"/>
              <w:bottom w:w="60" w:type="dxa"/>
              <w:right w:w="60" w:type="dxa"/>
            </w:tcMar>
            <w:vAlign w:val="center"/>
            <w:hideMark/>
          </w:tcPr>
          <w:p w14:paraId="207CB5BC" w14:textId="77777777" w:rsidR="007205F0" w:rsidRPr="007205F0" w:rsidRDefault="007205F0" w:rsidP="007205F0">
            <w:pPr>
              <w:rPr>
                <w:sz w:val="21"/>
                <w:szCs w:val="21"/>
              </w:rPr>
            </w:pPr>
            <w:proofErr w:type="spellStart"/>
            <w:r w:rsidRPr="007205F0">
              <w:rPr>
                <w:sz w:val="21"/>
                <w:szCs w:val="21"/>
              </w:rPr>
              <w:t>company_size</w:t>
            </w:r>
            <w:proofErr w:type="spellEnd"/>
          </w:p>
        </w:tc>
        <w:tc>
          <w:tcPr>
            <w:tcW w:w="900" w:type="dxa"/>
            <w:shd w:val="clear" w:color="auto" w:fill="FFFFFF"/>
            <w:tcMar>
              <w:top w:w="60" w:type="dxa"/>
              <w:left w:w="60" w:type="dxa"/>
              <w:bottom w:w="60" w:type="dxa"/>
              <w:right w:w="60" w:type="dxa"/>
            </w:tcMar>
            <w:vAlign w:val="center"/>
            <w:hideMark/>
          </w:tcPr>
          <w:p w14:paraId="6B54C29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2DB90347" w14:textId="77777777" w:rsidR="007205F0" w:rsidRPr="007205F0" w:rsidRDefault="007205F0" w:rsidP="007205F0">
            <w:pPr>
              <w:rPr>
                <w:sz w:val="21"/>
                <w:szCs w:val="21"/>
              </w:rPr>
            </w:pPr>
            <w:r w:rsidRPr="007205F0">
              <w:rPr>
                <w:sz w:val="21"/>
                <w:szCs w:val="21"/>
              </w:rPr>
              <w:t>1.895419</w:t>
            </w:r>
          </w:p>
        </w:tc>
        <w:tc>
          <w:tcPr>
            <w:tcW w:w="1080" w:type="dxa"/>
            <w:shd w:val="clear" w:color="auto" w:fill="FFFFFF"/>
            <w:tcMar>
              <w:top w:w="60" w:type="dxa"/>
              <w:left w:w="60" w:type="dxa"/>
              <w:bottom w:w="60" w:type="dxa"/>
              <w:right w:w="60" w:type="dxa"/>
            </w:tcMar>
            <w:vAlign w:val="center"/>
            <w:hideMark/>
          </w:tcPr>
          <w:p w14:paraId="2DBF831A" w14:textId="77777777" w:rsidR="007205F0" w:rsidRPr="007205F0" w:rsidRDefault="007205F0" w:rsidP="007205F0">
            <w:pPr>
              <w:rPr>
                <w:sz w:val="21"/>
                <w:szCs w:val="21"/>
              </w:rPr>
            </w:pPr>
            <w:r w:rsidRPr="007205F0">
              <w:rPr>
                <w:sz w:val="21"/>
                <w:szCs w:val="21"/>
              </w:rPr>
              <w:t>0.730158</w:t>
            </w:r>
          </w:p>
        </w:tc>
        <w:tc>
          <w:tcPr>
            <w:tcW w:w="630" w:type="dxa"/>
            <w:shd w:val="clear" w:color="auto" w:fill="FFFFFF"/>
            <w:tcMar>
              <w:top w:w="60" w:type="dxa"/>
              <w:left w:w="60" w:type="dxa"/>
              <w:bottom w:w="60" w:type="dxa"/>
              <w:right w:w="60" w:type="dxa"/>
            </w:tcMar>
            <w:vAlign w:val="center"/>
            <w:hideMark/>
          </w:tcPr>
          <w:p w14:paraId="27153AC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747D0FA7"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CCE6350" w14:textId="77777777" w:rsidR="007205F0" w:rsidRPr="007205F0" w:rsidRDefault="007205F0" w:rsidP="007205F0">
            <w:pPr>
              <w:rPr>
                <w:sz w:val="21"/>
                <w:szCs w:val="21"/>
              </w:rPr>
            </w:pPr>
            <w:r w:rsidRPr="007205F0">
              <w:rPr>
                <w:sz w:val="21"/>
                <w:szCs w:val="21"/>
              </w:rPr>
              <w:t>2.00</w:t>
            </w:r>
          </w:p>
        </w:tc>
        <w:tc>
          <w:tcPr>
            <w:tcW w:w="630" w:type="dxa"/>
            <w:shd w:val="clear" w:color="auto" w:fill="FFFFFF"/>
            <w:tcMar>
              <w:top w:w="60" w:type="dxa"/>
              <w:left w:w="60" w:type="dxa"/>
              <w:bottom w:w="60" w:type="dxa"/>
              <w:right w:w="60" w:type="dxa"/>
            </w:tcMar>
            <w:vAlign w:val="center"/>
            <w:hideMark/>
          </w:tcPr>
          <w:p w14:paraId="14C4F8C3" w14:textId="77777777" w:rsidR="007205F0" w:rsidRPr="007205F0" w:rsidRDefault="007205F0" w:rsidP="007205F0">
            <w:pPr>
              <w:rPr>
                <w:sz w:val="21"/>
                <w:szCs w:val="21"/>
              </w:rPr>
            </w:pPr>
            <w:r w:rsidRPr="007205F0">
              <w:rPr>
                <w:sz w:val="21"/>
                <w:szCs w:val="21"/>
              </w:rPr>
              <w:t>2.00</w:t>
            </w:r>
          </w:p>
        </w:tc>
        <w:tc>
          <w:tcPr>
            <w:tcW w:w="810" w:type="dxa"/>
            <w:shd w:val="clear" w:color="auto" w:fill="FFFFFF"/>
            <w:tcMar>
              <w:top w:w="60" w:type="dxa"/>
              <w:left w:w="60" w:type="dxa"/>
              <w:bottom w:w="60" w:type="dxa"/>
              <w:right w:w="60" w:type="dxa"/>
            </w:tcMar>
            <w:vAlign w:val="center"/>
            <w:hideMark/>
          </w:tcPr>
          <w:p w14:paraId="63881EB0" w14:textId="77777777" w:rsidR="007205F0" w:rsidRPr="007205F0" w:rsidRDefault="007205F0" w:rsidP="007205F0">
            <w:pPr>
              <w:rPr>
                <w:sz w:val="21"/>
                <w:szCs w:val="21"/>
              </w:rPr>
            </w:pPr>
            <w:r w:rsidRPr="007205F0">
              <w:rPr>
                <w:sz w:val="21"/>
                <w:szCs w:val="21"/>
              </w:rPr>
              <w:t>3.000</w:t>
            </w:r>
          </w:p>
        </w:tc>
      </w:tr>
      <w:tr w:rsidR="007205F0" w:rsidRPr="007205F0" w14:paraId="0CD36BBD" w14:textId="77777777" w:rsidTr="000872C8">
        <w:tc>
          <w:tcPr>
            <w:tcW w:w="2332" w:type="dxa"/>
            <w:shd w:val="clear" w:color="auto" w:fill="FFFFFF"/>
            <w:tcMar>
              <w:top w:w="60" w:type="dxa"/>
              <w:left w:w="60" w:type="dxa"/>
              <w:bottom w:w="60" w:type="dxa"/>
              <w:right w:w="60" w:type="dxa"/>
            </w:tcMar>
            <w:vAlign w:val="center"/>
            <w:hideMark/>
          </w:tcPr>
          <w:p w14:paraId="551056FC" w14:textId="77777777" w:rsidR="007205F0" w:rsidRPr="007205F0" w:rsidRDefault="007205F0" w:rsidP="007205F0">
            <w:pPr>
              <w:rPr>
                <w:sz w:val="21"/>
                <w:szCs w:val="21"/>
              </w:rPr>
            </w:pPr>
            <w:proofErr w:type="spellStart"/>
            <w:r w:rsidRPr="007205F0">
              <w:rPr>
                <w:sz w:val="21"/>
                <w:szCs w:val="21"/>
              </w:rPr>
              <w:t>company_type</w:t>
            </w:r>
            <w:proofErr w:type="spellEnd"/>
          </w:p>
        </w:tc>
        <w:tc>
          <w:tcPr>
            <w:tcW w:w="900" w:type="dxa"/>
            <w:shd w:val="clear" w:color="auto" w:fill="FFFFFF"/>
            <w:tcMar>
              <w:top w:w="60" w:type="dxa"/>
              <w:left w:w="60" w:type="dxa"/>
              <w:bottom w:w="60" w:type="dxa"/>
              <w:right w:w="60" w:type="dxa"/>
            </w:tcMar>
            <w:vAlign w:val="center"/>
            <w:hideMark/>
          </w:tcPr>
          <w:p w14:paraId="6EE5E0A1"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03E76D96" w14:textId="77777777" w:rsidR="007205F0" w:rsidRPr="007205F0" w:rsidRDefault="007205F0" w:rsidP="007205F0">
            <w:pPr>
              <w:rPr>
                <w:sz w:val="21"/>
                <w:szCs w:val="21"/>
              </w:rPr>
            </w:pPr>
            <w:r w:rsidRPr="007205F0">
              <w:rPr>
                <w:sz w:val="21"/>
                <w:szCs w:val="21"/>
              </w:rPr>
              <w:t>2.700147</w:t>
            </w:r>
          </w:p>
        </w:tc>
        <w:tc>
          <w:tcPr>
            <w:tcW w:w="1080" w:type="dxa"/>
            <w:shd w:val="clear" w:color="auto" w:fill="FFFFFF"/>
            <w:tcMar>
              <w:top w:w="60" w:type="dxa"/>
              <w:left w:w="60" w:type="dxa"/>
              <w:bottom w:w="60" w:type="dxa"/>
              <w:right w:w="60" w:type="dxa"/>
            </w:tcMar>
            <w:vAlign w:val="center"/>
            <w:hideMark/>
          </w:tcPr>
          <w:p w14:paraId="6063D8F3" w14:textId="77777777" w:rsidR="007205F0" w:rsidRPr="007205F0" w:rsidRDefault="007205F0" w:rsidP="007205F0">
            <w:pPr>
              <w:rPr>
                <w:sz w:val="21"/>
                <w:szCs w:val="21"/>
              </w:rPr>
            </w:pPr>
            <w:r w:rsidRPr="007205F0">
              <w:rPr>
                <w:sz w:val="21"/>
                <w:szCs w:val="21"/>
              </w:rPr>
              <w:t>0.621645</w:t>
            </w:r>
          </w:p>
        </w:tc>
        <w:tc>
          <w:tcPr>
            <w:tcW w:w="630" w:type="dxa"/>
            <w:shd w:val="clear" w:color="auto" w:fill="FFFFFF"/>
            <w:tcMar>
              <w:top w:w="60" w:type="dxa"/>
              <w:left w:w="60" w:type="dxa"/>
              <w:bottom w:w="60" w:type="dxa"/>
              <w:right w:w="60" w:type="dxa"/>
            </w:tcMar>
            <w:vAlign w:val="center"/>
            <w:hideMark/>
          </w:tcPr>
          <w:p w14:paraId="7186CABA"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B1C235A" w14:textId="77777777" w:rsidR="007205F0" w:rsidRPr="007205F0" w:rsidRDefault="007205F0" w:rsidP="007205F0">
            <w:pPr>
              <w:rPr>
                <w:sz w:val="21"/>
                <w:szCs w:val="21"/>
              </w:rPr>
            </w:pPr>
            <w:r w:rsidRPr="007205F0">
              <w:rPr>
                <w:sz w:val="21"/>
                <w:szCs w:val="21"/>
              </w:rPr>
              <w:t>3.000</w:t>
            </w:r>
          </w:p>
        </w:tc>
        <w:tc>
          <w:tcPr>
            <w:tcW w:w="630" w:type="dxa"/>
            <w:shd w:val="clear" w:color="auto" w:fill="FFFFFF"/>
            <w:tcMar>
              <w:top w:w="60" w:type="dxa"/>
              <w:left w:w="60" w:type="dxa"/>
              <w:bottom w:w="60" w:type="dxa"/>
              <w:right w:w="60" w:type="dxa"/>
            </w:tcMar>
            <w:vAlign w:val="center"/>
            <w:hideMark/>
          </w:tcPr>
          <w:p w14:paraId="61850F2E" w14:textId="77777777" w:rsidR="007205F0" w:rsidRPr="007205F0" w:rsidRDefault="007205F0" w:rsidP="007205F0">
            <w:pPr>
              <w:rPr>
                <w:sz w:val="21"/>
                <w:szCs w:val="21"/>
              </w:rPr>
            </w:pPr>
            <w:r w:rsidRPr="007205F0">
              <w:rPr>
                <w:sz w:val="21"/>
                <w:szCs w:val="21"/>
              </w:rPr>
              <w:t>3.00</w:t>
            </w:r>
          </w:p>
        </w:tc>
        <w:tc>
          <w:tcPr>
            <w:tcW w:w="630" w:type="dxa"/>
            <w:shd w:val="clear" w:color="auto" w:fill="FFFFFF"/>
            <w:tcMar>
              <w:top w:w="60" w:type="dxa"/>
              <w:left w:w="60" w:type="dxa"/>
              <w:bottom w:w="60" w:type="dxa"/>
              <w:right w:w="60" w:type="dxa"/>
            </w:tcMar>
            <w:vAlign w:val="center"/>
            <w:hideMark/>
          </w:tcPr>
          <w:p w14:paraId="48A44F99"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628E6C08" w14:textId="77777777" w:rsidR="007205F0" w:rsidRPr="007205F0" w:rsidRDefault="007205F0" w:rsidP="007205F0">
            <w:pPr>
              <w:rPr>
                <w:sz w:val="21"/>
                <w:szCs w:val="21"/>
              </w:rPr>
            </w:pPr>
            <w:r w:rsidRPr="007205F0">
              <w:rPr>
                <w:sz w:val="21"/>
                <w:szCs w:val="21"/>
              </w:rPr>
              <w:t>3.000</w:t>
            </w:r>
          </w:p>
        </w:tc>
      </w:tr>
      <w:tr w:rsidR="007205F0" w:rsidRPr="007205F0" w14:paraId="6A728BC9" w14:textId="77777777" w:rsidTr="000872C8">
        <w:tc>
          <w:tcPr>
            <w:tcW w:w="2332" w:type="dxa"/>
            <w:shd w:val="clear" w:color="auto" w:fill="FFFFFF"/>
            <w:tcMar>
              <w:top w:w="60" w:type="dxa"/>
              <w:left w:w="60" w:type="dxa"/>
              <w:bottom w:w="60" w:type="dxa"/>
              <w:right w:w="60" w:type="dxa"/>
            </w:tcMar>
            <w:vAlign w:val="center"/>
            <w:hideMark/>
          </w:tcPr>
          <w:p w14:paraId="25D8FCAA" w14:textId="77777777" w:rsidR="007205F0" w:rsidRPr="007205F0" w:rsidRDefault="007205F0" w:rsidP="007205F0">
            <w:pPr>
              <w:rPr>
                <w:sz w:val="21"/>
                <w:szCs w:val="21"/>
              </w:rPr>
            </w:pPr>
            <w:proofErr w:type="spellStart"/>
            <w:r w:rsidRPr="007205F0">
              <w:rPr>
                <w:sz w:val="21"/>
                <w:szCs w:val="21"/>
              </w:rPr>
              <w:t>last_new_job</w:t>
            </w:r>
            <w:proofErr w:type="spellEnd"/>
          </w:p>
        </w:tc>
        <w:tc>
          <w:tcPr>
            <w:tcW w:w="900" w:type="dxa"/>
            <w:shd w:val="clear" w:color="auto" w:fill="FFFFFF"/>
            <w:tcMar>
              <w:top w:w="60" w:type="dxa"/>
              <w:left w:w="60" w:type="dxa"/>
              <w:bottom w:w="60" w:type="dxa"/>
              <w:right w:w="60" w:type="dxa"/>
            </w:tcMar>
            <w:vAlign w:val="center"/>
            <w:hideMark/>
          </w:tcPr>
          <w:p w14:paraId="1061D8C8"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14C62E07" w14:textId="77777777" w:rsidR="007205F0" w:rsidRPr="007205F0" w:rsidRDefault="007205F0" w:rsidP="007205F0">
            <w:pPr>
              <w:rPr>
                <w:sz w:val="21"/>
                <w:szCs w:val="21"/>
              </w:rPr>
            </w:pPr>
            <w:r w:rsidRPr="007205F0">
              <w:rPr>
                <w:sz w:val="21"/>
                <w:szCs w:val="21"/>
              </w:rPr>
              <w:t>2.044338</w:t>
            </w:r>
          </w:p>
        </w:tc>
        <w:tc>
          <w:tcPr>
            <w:tcW w:w="1080" w:type="dxa"/>
            <w:shd w:val="clear" w:color="auto" w:fill="FFFFFF"/>
            <w:tcMar>
              <w:top w:w="60" w:type="dxa"/>
              <w:left w:w="60" w:type="dxa"/>
              <w:bottom w:w="60" w:type="dxa"/>
              <w:right w:w="60" w:type="dxa"/>
            </w:tcMar>
            <w:vAlign w:val="center"/>
            <w:hideMark/>
          </w:tcPr>
          <w:p w14:paraId="11E06CF5" w14:textId="77777777" w:rsidR="007205F0" w:rsidRPr="007205F0" w:rsidRDefault="007205F0" w:rsidP="007205F0">
            <w:pPr>
              <w:rPr>
                <w:sz w:val="21"/>
                <w:szCs w:val="21"/>
              </w:rPr>
            </w:pPr>
            <w:r w:rsidRPr="007205F0">
              <w:rPr>
                <w:sz w:val="21"/>
                <w:szCs w:val="21"/>
              </w:rPr>
              <w:t>1.680945</w:t>
            </w:r>
          </w:p>
        </w:tc>
        <w:tc>
          <w:tcPr>
            <w:tcW w:w="630" w:type="dxa"/>
            <w:shd w:val="clear" w:color="auto" w:fill="FFFFFF"/>
            <w:tcMar>
              <w:top w:w="60" w:type="dxa"/>
              <w:left w:w="60" w:type="dxa"/>
              <w:bottom w:w="60" w:type="dxa"/>
              <w:right w:w="60" w:type="dxa"/>
            </w:tcMar>
            <w:vAlign w:val="center"/>
            <w:hideMark/>
          </w:tcPr>
          <w:p w14:paraId="69C09F22" w14:textId="77777777" w:rsidR="007205F0" w:rsidRPr="007205F0" w:rsidRDefault="007205F0" w:rsidP="007205F0">
            <w:pPr>
              <w:rPr>
                <w:sz w:val="21"/>
                <w:szCs w:val="21"/>
              </w:rPr>
            </w:pPr>
            <w:r w:rsidRPr="007205F0">
              <w:rPr>
                <w:sz w:val="21"/>
                <w:szCs w:val="21"/>
              </w:rPr>
              <w:t>0.000</w:t>
            </w:r>
          </w:p>
        </w:tc>
        <w:tc>
          <w:tcPr>
            <w:tcW w:w="720" w:type="dxa"/>
            <w:shd w:val="clear" w:color="auto" w:fill="FFFFFF"/>
            <w:tcMar>
              <w:top w:w="60" w:type="dxa"/>
              <w:left w:w="60" w:type="dxa"/>
              <w:bottom w:w="60" w:type="dxa"/>
              <w:right w:w="60" w:type="dxa"/>
            </w:tcMar>
            <w:vAlign w:val="center"/>
            <w:hideMark/>
          </w:tcPr>
          <w:p w14:paraId="1DA5DB08" w14:textId="77777777" w:rsidR="007205F0" w:rsidRPr="007205F0" w:rsidRDefault="007205F0" w:rsidP="007205F0">
            <w:pPr>
              <w:rPr>
                <w:sz w:val="21"/>
                <w:szCs w:val="21"/>
              </w:rPr>
            </w:pPr>
            <w:r w:rsidRPr="007205F0">
              <w:rPr>
                <w:sz w:val="21"/>
                <w:szCs w:val="21"/>
              </w:rPr>
              <w:t>1.000</w:t>
            </w:r>
          </w:p>
        </w:tc>
        <w:tc>
          <w:tcPr>
            <w:tcW w:w="630" w:type="dxa"/>
            <w:shd w:val="clear" w:color="auto" w:fill="FFFFFF"/>
            <w:tcMar>
              <w:top w:w="60" w:type="dxa"/>
              <w:left w:w="60" w:type="dxa"/>
              <w:bottom w:w="60" w:type="dxa"/>
              <w:right w:w="60" w:type="dxa"/>
            </w:tcMar>
            <w:vAlign w:val="center"/>
            <w:hideMark/>
          </w:tcPr>
          <w:p w14:paraId="7ED08929" w14:textId="77777777" w:rsidR="007205F0" w:rsidRPr="007205F0" w:rsidRDefault="007205F0" w:rsidP="007205F0">
            <w:pPr>
              <w:rPr>
                <w:sz w:val="21"/>
                <w:szCs w:val="21"/>
              </w:rPr>
            </w:pPr>
            <w:r w:rsidRPr="007205F0">
              <w:rPr>
                <w:sz w:val="21"/>
                <w:szCs w:val="21"/>
              </w:rPr>
              <w:t>1.00</w:t>
            </w:r>
          </w:p>
        </w:tc>
        <w:tc>
          <w:tcPr>
            <w:tcW w:w="630" w:type="dxa"/>
            <w:shd w:val="clear" w:color="auto" w:fill="FFFFFF"/>
            <w:tcMar>
              <w:top w:w="60" w:type="dxa"/>
              <w:left w:w="60" w:type="dxa"/>
              <w:bottom w:w="60" w:type="dxa"/>
              <w:right w:w="60" w:type="dxa"/>
            </w:tcMar>
            <w:vAlign w:val="center"/>
            <w:hideMark/>
          </w:tcPr>
          <w:p w14:paraId="212AE022" w14:textId="77777777" w:rsidR="007205F0" w:rsidRPr="007205F0" w:rsidRDefault="007205F0" w:rsidP="007205F0">
            <w:pPr>
              <w:rPr>
                <w:sz w:val="21"/>
                <w:szCs w:val="21"/>
              </w:rPr>
            </w:pPr>
            <w:r w:rsidRPr="007205F0">
              <w:rPr>
                <w:sz w:val="21"/>
                <w:szCs w:val="21"/>
              </w:rPr>
              <w:t>3.00</w:t>
            </w:r>
          </w:p>
        </w:tc>
        <w:tc>
          <w:tcPr>
            <w:tcW w:w="810" w:type="dxa"/>
            <w:shd w:val="clear" w:color="auto" w:fill="FFFFFF"/>
            <w:tcMar>
              <w:top w:w="60" w:type="dxa"/>
              <w:left w:w="60" w:type="dxa"/>
              <w:bottom w:w="60" w:type="dxa"/>
              <w:right w:w="60" w:type="dxa"/>
            </w:tcMar>
            <w:vAlign w:val="center"/>
            <w:hideMark/>
          </w:tcPr>
          <w:p w14:paraId="04E5441C" w14:textId="77777777" w:rsidR="007205F0" w:rsidRPr="007205F0" w:rsidRDefault="007205F0" w:rsidP="007205F0">
            <w:pPr>
              <w:rPr>
                <w:sz w:val="21"/>
                <w:szCs w:val="21"/>
              </w:rPr>
            </w:pPr>
            <w:r w:rsidRPr="007205F0">
              <w:rPr>
                <w:sz w:val="21"/>
                <w:szCs w:val="21"/>
              </w:rPr>
              <w:t>5.000</w:t>
            </w:r>
          </w:p>
        </w:tc>
      </w:tr>
      <w:tr w:rsidR="007205F0" w:rsidRPr="007205F0" w14:paraId="7561CCE9" w14:textId="77777777" w:rsidTr="000872C8">
        <w:tc>
          <w:tcPr>
            <w:tcW w:w="2332" w:type="dxa"/>
            <w:shd w:val="clear" w:color="auto" w:fill="FFFFFF"/>
            <w:tcMar>
              <w:top w:w="60" w:type="dxa"/>
              <w:left w:w="60" w:type="dxa"/>
              <w:bottom w:w="60" w:type="dxa"/>
              <w:right w:w="60" w:type="dxa"/>
            </w:tcMar>
            <w:vAlign w:val="center"/>
            <w:hideMark/>
          </w:tcPr>
          <w:p w14:paraId="47697EE7" w14:textId="77777777" w:rsidR="007205F0" w:rsidRPr="007205F0" w:rsidRDefault="007205F0" w:rsidP="007205F0">
            <w:pPr>
              <w:rPr>
                <w:sz w:val="21"/>
                <w:szCs w:val="21"/>
              </w:rPr>
            </w:pPr>
            <w:proofErr w:type="spellStart"/>
            <w:r w:rsidRPr="007205F0">
              <w:rPr>
                <w:sz w:val="21"/>
                <w:szCs w:val="21"/>
              </w:rPr>
              <w:t>training_hours</w:t>
            </w:r>
            <w:proofErr w:type="spellEnd"/>
          </w:p>
        </w:tc>
        <w:tc>
          <w:tcPr>
            <w:tcW w:w="900" w:type="dxa"/>
            <w:shd w:val="clear" w:color="auto" w:fill="FFFFFF"/>
            <w:tcMar>
              <w:top w:w="60" w:type="dxa"/>
              <w:left w:w="60" w:type="dxa"/>
              <w:bottom w:w="60" w:type="dxa"/>
              <w:right w:w="60" w:type="dxa"/>
            </w:tcMar>
            <w:vAlign w:val="center"/>
            <w:hideMark/>
          </w:tcPr>
          <w:p w14:paraId="35363870" w14:textId="77777777" w:rsidR="007205F0" w:rsidRPr="007205F0" w:rsidRDefault="007205F0" w:rsidP="007205F0">
            <w:pPr>
              <w:rPr>
                <w:sz w:val="21"/>
                <w:szCs w:val="21"/>
              </w:rPr>
            </w:pPr>
            <w:r w:rsidRPr="007205F0">
              <w:rPr>
                <w:sz w:val="21"/>
                <w:szCs w:val="21"/>
              </w:rPr>
              <w:t>18359.0</w:t>
            </w:r>
          </w:p>
        </w:tc>
        <w:tc>
          <w:tcPr>
            <w:tcW w:w="1170" w:type="dxa"/>
            <w:shd w:val="clear" w:color="auto" w:fill="FFFFFF"/>
            <w:tcMar>
              <w:top w:w="60" w:type="dxa"/>
              <w:left w:w="60" w:type="dxa"/>
              <w:bottom w:w="60" w:type="dxa"/>
              <w:right w:w="60" w:type="dxa"/>
            </w:tcMar>
            <w:vAlign w:val="center"/>
            <w:hideMark/>
          </w:tcPr>
          <w:p w14:paraId="7C1FF654" w14:textId="77777777" w:rsidR="007205F0" w:rsidRPr="007205F0" w:rsidRDefault="007205F0" w:rsidP="007205F0">
            <w:pPr>
              <w:rPr>
                <w:sz w:val="21"/>
                <w:szCs w:val="21"/>
              </w:rPr>
            </w:pPr>
            <w:r w:rsidRPr="007205F0">
              <w:rPr>
                <w:sz w:val="21"/>
                <w:szCs w:val="21"/>
              </w:rPr>
              <w:t>65.899014</w:t>
            </w:r>
          </w:p>
        </w:tc>
        <w:tc>
          <w:tcPr>
            <w:tcW w:w="1080" w:type="dxa"/>
            <w:shd w:val="clear" w:color="auto" w:fill="FFFFFF"/>
            <w:tcMar>
              <w:top w:w="60" w:type="dxa"/>
              <w:left w:w="60" w:type="dxa"/>
              <w:bottom w:w="60" w:type="dxa"/>
              <w:right w:w="60" w:type="dxa"/>
            </w:tcMar>
            <w:vAlign w:val="center"/>
            <w:hideMark/>
          </w:tcPr>
          <w:p w14:paraId="7139E5F4" w14:textId="77777777" w:rsidR="007205F0" w:rsidRPr="007205F0" w:rsidRDefault="007205F0" w:rsidP="007205F0">
            <w:pPr>
              <w:rPr>
                <w:sz w:val="21"/>
                <w:szCs w:val="21"/>
              </w:rPr>
            </w:pPr>
            <w:r w:rsidRPr="007205F0">
              <w:rPr>
                <w:sz w:val="21"/>
                <w:szCs w:val="21"/>
              </w:rPr>
              <w:t>60.885300</w:t>
            </w:r>
          </w:p>
        </w:tc>
        <w:tc>
          <w:tcPr>
            <w:tcW w:w="630" w:type="dxa"/>
            <w:shd w:val="clear" w:color="auto" w:fill="FFFFFF"/>
            <w:tcMar>
              <w:top w:w="60" w:type="dxa"/>
              <w:left w:w="60" w:type="dxa"/>
              <w:bottom w:w="60" w:type="dxa"/>
              <w:right w:w="60" w:type="dxa"/>
            </w:tcMar>
            <w:vAlign w:val="center"/>
            <w:hideMark/>
          </w:tcPr>
          <w:p w14:paraId="5537C224" w14:textId="77777777" w:rsidR="007205F0" w:rsidRPr="007205F0" w:rsidRDefault="007205F0" w:rsidP="007205F0">
            <w:pPr>
              <w:rPr>
                <w:sz w:val="21"/>
                <w:szCs w:val="21"/>
              </w:rPr>
            </w:pPr>
            <w:r w:rsidRPr="007205F0">
              <w:rPr>
                <w:sz w:val="21"/>
                <w:szCs w:val="21"/>
              </w:rPr>
              <w:t>1.000</w:t>
            </w:r>
          </w:p>
        </w:tc>
        <w:tc>
          <w:tcPr>
            <w:tcW w:w="720" w:type="dxa"/>
            <w:shd w:val="clear" w:color="auto" w:fill="FFFFFF"/>
            <w:tcMar>
              <w:top w:w="60" w:type="dxa"/>
              <w:left w:w="60" w:type="dxa"/>
              <w:bottom w:w="60" w:type="dxa"/>
              <w:right w:w="60" w:type="dxa"/>
            </w:tcMar>
            <w:vAlign w:val="center"/>
            <w:hideMark/>
          </w:tcPr>
          <w:p w14:paraId="571FCCB2" w14:textId="77777777" w:rsidR="007205F0" w:rsidRPr="007205F0" w:rsidRDefault="007205F0" w:rsidP="007205F0">
            <w:pPr>
              <w:rPr>
                <w:sz w:val="21"/>
                <w:szCs w:val="21"/>
              </w:rPr>
            </w:pPr>
            <w:r w:rsidRPr="007205F0">
              <w:rPr>
                <w:sz w:val="21"/>
                <w:szCs w:val="21"/>
              </w:rPr>
              <w:t>23.000</w:t>
            </w:r>
          </w:p>
        </w:tc>
        <w:tc>
          <w:tcPr>
            <w:tcW w:w="630" w:type="dxa"/>
            <w:shd w:val="clear" w:color="auto" w:fill="FFFFFF"/>
            <w:tcMar>
              <w:top w:w="60" w:type="dxa"/>
              <w:left w:w="60" w:type="dxa"/>
              <w:bottom w:w="60" w:type="dxa"/>
              <w:right w:w="60" w:type="dxa"/>
            </w:tcMar>
            <w:vAlign w:val="center"/>
            <w:hideMark/>
          </w:tcPr>
          <w:p w14:paraId="79FCBEE6" w14:textId="77777777" w:rsidR="007205F0" w:rsidRPr="007205F0" w:rsidRDefault="007205F0" w:rsidP="007205F0">
            <w:pPr>
              <w:rPr>
                <w:sz w:val="21"/>
                <w:szCs w:val="21"/>
              </w:rPr>
            </w:pPr>
            <w:r w:rsidRPr="007205F0">
              <w:rPr>
                <w:sz w:val="21"/>
                <w:szCs w:val="21"/>
              </w:rPr>
              <w:t>47.00</w:t>
            </w:r>
          </w:p>
        </w:tc>
        <w:tc>
          <w:tcPr>
            <w:tcW w:w="630" w:type="dxa"/>
            <w:shd w:val="clear" w:color="auto" w:fill="FFFFFF"/>
            <w:tcMar>
              <w:top w:w="60" w:type="dxa"/>
              <w:left w:w="60" w:type="dxa"/>
              <w:bottom w:w="60" w:type="dxa"/>
              <w:right w:w="60" w:type="dxa"/>
            </w:tcMar>
            <w:vAlign w:val="center"/>
            <w:hideMark/>
          </w:tcPr>
          <w:p w14:paraId="70346F85" w14:textId="77777777" w:rsidR="007205F0" w:rsidRPr="007205F0" w:rsidRDefault="007205F0" w:rsidP="007205F0">
            <w:pPr>
              <w:rPr>
                <w:sz w:val="21"/>
                <w:szCs w:val="21"/>
              </w:rPr>
            </w:pPr>
            <w:r w:rsidRPr="007205F0">
              <w:rPr>
                <w:sz w:val="21"/>
                <w:szCs w:val="21"/>
              </w:rPr>
              <w:t>89.00</w:t>
            </w:r>
          </w:p>
        </w:tc>
        <w:tc>
          <w:tcPr>
            <w:tcW w:w="810" w:type="dxa"/>
            <w:shd w:val="clear" w:color="auto" w:fill="FFFFFF"/>
            <w:tcMar>
              <w:top w:w="60" w:type="dxa"/>
              <w:left w:w="60" w:type="dxa"/>
              <w:bottom w:w="60" w:type="dxa"/>
              <w:right w:w="60" w:type="dxa"/>
            </w:tcMar>
            <w:vAlign w:val="center"/>
            <w:hideMark/>
          </w:tcPr>
          <w:p w14:paraId="26A725CC" w14:textId="77777777" w:rsidR="007205F0" w:rsidRPr="007205F0" w:rsidRDefault="007205F0" w:rsidP="007205F0">
            <w:pPr>
              <w:rPr>
                <w:sz w:val="21"/>
                <w:szCs w:val="21"/>
              </w:rPr>
            </w:pPr>
            <w:r w:rsidRPr="007205F0">
              <w:rPr>
                <w:sz w:val="21"/>
                <w:szCs w:val="21"/>
              </w:rPr>
              <w:t>336.000</w:t>
            </w:r>
          </w:p>
        </w:tc>
      </w:tr>
      <w:tr w:rsidR="007205F0" w:rsidRPr="007205F0" w14:paraId="06DD2C32" w14:textId="77777777" w:rsidTr="000872C8">
        <w:tc>
          <w:tcPr>
            <w:tcW w:w="2332" w:type="dxa"/>
            <w:tcBorders>
              <w:bottom w:val="single" w:sz="4" w:space="0" w:color="auto"/>
            </w:tcBorders>
            <w:shd w:val="clear" w:color="auto" w:fill="FFFFFF"/>
            <w:tcMar>
              <w:top w:w="60" w:type="dxa"/>
              <w:left w:w="60" w:type="dxa"/>
              <w:bottom w:w="60" w:type="dxa"/>
              <w:right w:w="60" w:type="dxa"/>
            </w:tcMar>
            <w:vAlign w:val="center"/>
            <w:hideMark/>
          </w:tcPr>
          <w:p w14:paraId="43FF03A0" w14:textId="77777777" w:rsidR="007205F0" w:rsidRPr="007205F0" w:rsidRDefault="007205F0" w:rsidP="007205F0">
            <w:pPr>
              <w:rPr>
                <w:sz w:val="21"/>
                <w:szCs w:val="21"/>
              </w:rPr>
            </w:pPr>
            <w:r w:rsidRPr="007205F0">
              <w:rPr>
                <w:sz w:val="21"/>
                <w:szCs w:val="21"/>
              </w:rPr>
              <w:t>target</w:t>
            </w:r>
          </w:p>
        </w:tc>
        <w:tc>
          <w:tcPr>
            <w:tcW w:w="900" w:type="dxa"/>
            <w:tcBorders>
              <w:bottom w:val="single" w:sz="4" w:space="0" w:color="auto"/>
            </w:tcBorders>
            <w:shd w:val="clear" w:color="auto" w:fill="FFFFFF"/>
            <w:tcMar>
              <w:top w:w="60" w:type="dxa"/>
              <w:left w:w="60" w:type="dxa"/>
              <w:bottom w:w="60" w:type="dxa"/>
              <w:right w:w="60" w:type="dxa"/>
            </w:tcMar>
            <w:vAlign w:val="center"/>
            <w:hideMark/>
          </w:tcPr>
          <w:p w14:paraId="293AEA11" w14:textId="77777777" w:rsidR="007205F0" w:rsidRPr="007205F0" w:rsidRDefault="007205F0" w:rsidP="007205F0">
            <w:pPr>
              <w:rPr>
                <w:sz w:val="21"/>
                <w:szCs w:val="21"/>
              </w:rPr>
            </w:pPr>
            <w:r w:rsidRPr="007205F0">
              <w:rPr>
                <w:sz w:val="21"/>
                <w:szCs w:val="21"/>
              </w:rPr>
              <w:t>18359.0</w:t>
            </w:r>
          </w:p>
        </w:tc>
        <w:tc>
          <w:tcPr>
            <w:tcW w:w="1170" w:type="dxa"/>
            <w:tcBorders>
              <w:bottom w:val="single" w:sz="4" w:space="0" w:color="auto"/>
            </w:tcBorders>
            <w:shd w:val="clear" w:color="auto" w:fill="FFFFFF"/>
            <w:tcMar>
              <w:top w:w="60" w:type="dxa"/>
              <w:left w:w="60" w:type="dxa"/>
              <w:bottom w:w="60" w:type="dxa"/>
              <w:right w:w="60" w:type="dxa"/>
            </w:tcMar>
            <w:vAlign w:val="center"/>
            <w:hideMark/>
          </w:tcPr>
          <w:p w14:paraId="543258F4" w14:textId="77777777" w:rsidR="007205F0" w:rsidRPr="007205F0" w:rsidRDefault="007205F0" w:rsidP="007205F0">
            <w:pPr>
              <w:rPr>
                <w:sz w:val="21"/>
                <w:szCs w:val="21"/>
              </w:rPr>
            </w:pPr>
            <w:r w:rsidRPr="007205F0">
              <w:rPr>
                <w:sz w:val="21"/>
                <w:szCs w:val="21"/>
              </w:rPr>
              <w:t>0.132088</w:t>
            </w:r>
          </w:p>
        </w:tc>
        <w:tc>
          <w:tcPr>
            <w:tcW w:w="1080" w:type="dxa"/>
            <w:tcBorders>
              <w:bottom w:val="single" w:sz="4" w:space="0" w:color="auto"/>
            </w:tcBorders>
            <w:shd w:val="clear" w:color="auto" w:fill="FFFFFF"/>
            <w:tcMar>
              <w:top w:w="60" w:type="dxa"/>
              <w:left w:w="60" w:type="dxa"/>
              <w:bottom w:w="60" w:type="dxa"/>
              <w:right w:w="60" w:type="dxa"/>
            </w:tcMar>
            <w:vAlign w:val="center"/>
            <w:hideMark/>
          </w:tcPr>
          <w:p w14:paraId="2A8B6D1F" w14:textId="77777777" w:rsidR="007205F0" w:rsidRPr="007205F0" w:rsidRDefault="007205F0" w:rsidP="007205F0">
            <w:pPr>
              <w:rPr>
                <w:sz w:val="21"/>
                <w:szCs w:val="21"/>
              </w:rPr>
            </w:pPr>
            <w:r w:rsidRPr="007205F0">
              <w:rPr>
                <w:sz w:val="21"/>
                <w:szCs w:val="21"/>
              </w:rPr>
              <w:t>0.338595</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41E607FE" w14:textId="77777777" w:rsidR="007205F0" w:rsidRPr="007205F0" w:rsidRDefault="007205F0" w:rsidP="007205F0">
            <w:pPr>
              <w:rPr>
                <w:sz w:val="21"/>
                <w:szCs w:val="21"/>
              </w:rPr>
            </w:pPr>
            <w:r w:rsidRPr="007205F0">
              <w:rPr>
                <w:sz w:val="21"/>
                <w:szCs w:val="21"/>
              </w:rPr>
              <w:t>0.000</w:t>
            </w:r>
          </w:p>
        </w:tc>
        <w:tc>
          <w:tcPr>
            <w:tcW w:w="720" w:type="dxa"/>
            <w:tcBorders>
              <w:bottom w:val="single" w:sz="4" w:space="0" w:color="auto"/>
            </w:tcBorders>
            <w:shd w:val="clear" w:color="auto" w:fill="FFFFFF"/>
            <w:tcMar>
              <w:top w:w="60" w:type="dxa"/>
              <w:left w:w="60" w:type="dxa"/>
              <w:bottom w:w="60" w:type="dxa"/>
              <w:right w:w="60" w:type="dxa"/>
            </w:tcMar>
            <w:vAlign w:val="center"/>
            <w:hideMark/>
          </w:tcPr>
          <w:p w14:paraId="30CD6AEC" w14:textId="77777777" w:rsidR="007205F0" w:rsidRPr="007205F0" w:rsidRDefault="007205F0" w:rsidP="007205F0">
            <w:pPr>
              <w:rPr>
                <w:sz w:val="21"/>
                <w:szCs w:val="21"/>
              </w:rPr>
            </w:pPr>
            <w:r w:rsidRPr="007205F0">
              <w:rPr>
                <w:sz w:val="21"/>
                <w:szCs w:val="21"/>
              </w:rPr>
              <w:t>0.000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538BBCCB" w14:textId="77777777" w:rsidR="007205F0" w:rsidRPr="007205F0" w:rsidRDefault="007205F0" w:rsidP="007205F0">
            <w:pPr>
              <w:rPr>
                <w:sz w:val="21"/>
                <w:szCs w:val="21"/>
              </w:rPr>
            </w:pPr>
            <w:r w:rsidRPr="007205F0">
              <w:rPr>
                <w:sz w:val="21"/>
                <w:szCs w:val="21"/>
              </w:rPr>
              <w:t>0.00</w:t>
            </w:r>
          </w:p>
        </w:tc>
        <w:tc>
          <w:tcPr>
            <w:tcW w:w="630" w:type="dxa"/>
            <w:tcBorders>
              <w:bottom w:val="single" w:sz="4" w:space="0" w:color="auto"/>
            </w:tcBorders>
            <w:shd w:val="clear" w:color="auto" w:fill="FFFFFF"/>
            <w:tcMar>
              <w:top w:w="60" w:type="dxa"/>
              <w:left w:w="60" w:type="dxa"/>
              <w:bottom w:w="60" w:type="dxa"/>
              <w:right w:w="60" w:type="dxa"/>
            </w:tcMar>
            <w:vAlign w:val="center"/>
            <w:hideMark/>
          </w:tcPr>
          <w:p w14:paraId="32D6A884" w14:textId="77777777" w:rsidR="007205F0" w:rsidRPr="007205F0" w:rsidRDefault="007205F0" w:rsidP="007205F0">
            <w:pPr>
              <w:rPr>
                <w:sz w:val="21"/>
                <w:szCs w:val="21"/>
              </w:rPr>
            </w:pPr>
            <w:r w:rsidRPr="007205F0">
              <w:rPr>
                <w:sz w:val="21"/>
                <w:szCs w:val="21"/>
              </w:rPr>
              <w:t>0.00</w:t>
            </w:r>
          </w:p>
        </w:tc>
        <w:tc>
          <w:tcPr>
            <w:tcW w:w="810" w:type="dxa"/>
            <w:tcBorders>
              <w:bottom w:val="single" w:sz="4" w:space="0" w:color="auto"/>
            </w:tcBorders>
            <w:shd w:val="clear" w:color="auto" w:fill="FFFFFF"/>
            <w:tcMar>
              <w:top w:w="60" w:type="dxa"/>
              <w:left w:w="60" w:type="dxa"/>
              <w:bottom w:w="60" w:type="dxa"/>
              <w:right w:w="60" w:type="dxa"/>
            </w:tcMar>
            <w:vAlign w:val="center"/>
            <w:hideMark/>
          </w:tcPr>
          <w:p w14:paraId="700B9196" w14:textId="77777777" w:rsidR="007205F0" w:rsidRPr="007205F0" w:rsidRDefault="007205F0" w:rsidP="007205F0">
            <w:pPr>
              <w:rPr>
                <w:sz w:val="21"/>
                <w:szCs w:val="21"/>
              </w:rPr>
            </w:pPr>
            <w:r w:rsidRPr="007205F0">
              <w:rPr>
                <w:sz w:val="21"/>
                <w:szCs w:val="21"/>
              </w:rPr>
              <w:t>1.000</w:t>
            </w:r>
          </w:p>
        </w:tc>
      </w:tr>
    </w:tbl>
    <w:p w14:paraId="5E5F546A" w14:textId="0A363D6E" w:rsidR="00477410" w:rsidRDefault="00477410" w:rsidP="00567782">
      <w:pPr>
        <w:rPr>
          <w:lang w:eastAsia="en-US"/>
        </w:rPr>
      </w:pPr>
    </w:p>
    <w:p w14:paraId="5DDF4D0C" w14:textId="5A9BA604" w:rsidR="00477410" w:rsidRDefault="00477410" w:rsidP="00567782">
      <w:pPr>
        <w:rPr>
          <w:lang w:eastAsia="en-US"/>
        </w:rPr>
      </w:pPr>
    </w:p>
    <w:p w14:paraId="203CCD6F" w14:textId="77E12FF6" w:rsidR="00477410" w:rsidRPr="00477410" w:rsidRDefault="00477410" w:rsidP="00477410">
      <w:pPr>
        <w:pStyle w:val="Heading2"/>
        <w:rPr>
          <w:rFonts w:ascii="Times New Roman" w:hAnsi="Times New Roman" w:cs="Times New Roman"/>
        </w:rPr>
      </w:pPr>
      <w:bookmarkStart w:id="23" w:name="_Toc56703413"/>
      <w:r w:rsidRPr="00477410">
        <w:rPr>
          <w:rFonts w:ascii="Times New Roman" w:hAnsi="Times New Roman" w:cs="Times New Roman"/>
        </w:rPr>
        <w:t xml:space="preserve">5.2 Overall </w:t>
      </w:r>
      <w:r>
        <w:rPr>
          <w:rFonts w:ascii="Times New Roman" w:hAnsi="Times New Roman" w:cs="Times New Roman"/>
        </w:rPr>
        <w:t>D</w:t>
      </w:r>
      <w:r w:rsidRPr="00477410">
        <w:rPr>
          <w:rFonts w:ascii="Times New Roman" w:hAnsi="Times New Roman" w:cs="Times New Roman"/>
        </w:rPr>
        <w:t>istribution</w:t>
      </w:r>
      <w:bookmarkEnd w:id="23"/>
    </w:p>
    <w:p w14:paraId="4184318E" w14:textId="77777777" w:rsidR="00514CAE" w:rsidRDefault="00514CAE" w:rsidP="00567782">
      <w:pPr>
        <w:rPr>
          <w:lang w:eastAsia="en-US"/>
        </w:rPr>
      </w:pPr>
      <w:r>
        <w:rPr>
          <w:lang w:eastAsia="en-US"/>
        </w:rPr>
        <w:t xml:space="preserve">  </w:t>
      </w:r>
    </w:p>
    <w:p w14:paraId="51CCE2FC" w14:textId="20E4ABD0" w:rsidR="004624A6" w:rsidRPr="00E145BB" w:rsidRDefault="00514CAE" w:rsidP="00567782">
      <w:pPr>
        <w:rPr>
          <w:lang w:eastAsia="en-US"/>
        </w:rPr>
      </w:pPr>
      <w:r>
        <w:rPr>
          <w:lang w:eastAsia="en-US"/>
        </w:rPr>
        <w:t xml:space="preserve">  </w:t>
      </w:r>
      <w:r w:rsidR="004624A6">
        <w:rPr>
          <w:lang w:eastAsia="en-US"/>
        </w:rPr>
        <w:t xml:space="preserve">The overall distribution of numerical variables was visualized in </w:t>
      </w:r>
      <w:r w:rsidR="003D3EA5" w:rsidRPr="003D3EA5">
        <w:rPr>
          <w:i/>
          <w:iCs/>
          <w:lang w:eastAsia="en-US"/>
        </w:rPr>
        <w:t>F</w:t>
      </w:r>
      <w:r w:rsidR="004624A6" w:rsidRPr="003D3EA5">
        <w:rPr>
          <w:i/>
          <w:iCs/>
          <w:lang w:eastAsia="en-US"/>
        </w:rPr>
        <w:t>igure 5.1</w:t>
      </w:r>
      <w:r w:rsidR="003D3EA5">
        <w:rPr>
          <w:lang w:eastAsia="en-US"/>
        </w:rPr>
        <w:t>.</w:t>
      </w:r>
      <w:r w:rsidR="00346E5C">
        <w:rPr>
          <w:lang w:eastAsia="en-US"/>
        </w:rPr>
        <w:t xml:space="preserve"> Unique</w:t>
      </w:r>
      <w:r w:rsidR="004624A6">
        <w:rPr>
          <w:lang w:eastAsia="en-US"/>
        </w:rPr>
        <w:t xml:space="preserve"> values and their counts breakdown by non-Target and Target enrollee for each categorical variable were visualized in </w:t>
      </w:r>
      <w:r w:rsidR="0068224F" w:rsidRPr="0068224F">
        <w:rPr>
          <w:i/>
          <w:iCs/>
          <w:lang w:eastAsia="en-US"/>
        </w:rPr>
        <w:t>F</w:t>
      </w:r>
      <w:r w:rsidR="004624A6" w:rsidRPr="0068224F">
        <w:rPr>
          <w:i/>
          <w:iCs/>
          <w:lang w:eastAsia="en-US"/>
        </w:rPr>
        <w:t>igure 5.2</w:t>
      </w:r>
      <w:r w:rsidR="00F356C2">
        <w:rPr>
          <w:lang w:eastAsia="en-US"/>
        </w:rPr>
        <w:t xml:space="preserve"> </w:t>
      </w:r>
    </w:p>
    <w:p w14:paraId="62947788" w14:textId="74BA9736" w:rsidR="000872C8" w:rsidRDefault="000872C8" w:rsidP="00567782">
      <w:pPr>
        <w:rPr>
          <w:lang w:eastAsia="en-US"/>
        </w:rPr>
      </w:pPr>
    </w:p>
    <w:p w14:paraId="3547E7A8" w14:textId="228EE762" w:rsidR="000872C8" w:rsidRDefault="000872C8" w:rsidP="00567782">
      <w:pPr>
        <w:rPr>
          <w:lang w:eastAsia="en-US"/>
        </w:rPr>
      </w:pPr>
    </w:p>
    <w:p w14:paraId="6DB81F8C" w14:textId="759C2223" w:rsidR="000872C8" w:rsidRDefault="000872C8" w:rsidP="000872C8">
      <w:r>
        <w:rPr>
          <w:noProof/>
          <w:lang w:eastAsia="en-US"/>
        </w:rPr>
        <w:lastRenderedPageBreak/>
        <w:drawing>
          <wp:inline distT="0" distB="0" distL="0" distR="0" wp14:anchorId="25A95F42" wp14:editId="655776AF">
            <wp:extent cx="5943600" cy="3296920"/>
            <wp:effectExtent l="0" t="0" r="0"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01D6A0DD" w14:textId="7ED21898" w:rsidR="000872C8" w:rsidRPr="000872C8" w:rsidRDefault="000872C8" w:rsidP="000872C8">
      <w:pPr>
        <w:jc w:val="center"/>
        <w:rPr>
          <w:i/>
          <w:iCs/>
        </w:rPr>
      </w:pPr>
      <w:r w:rsidRPr="000872C8">
        <w:rPr>
          <w:i/>
          <w:iCs/>
        </w:rPr>
        <w:t xml:space="preserve">Figure 5.1 </w:t>
      </w:r>
      <w:r w:rsidR="00B515E1">
        <w:rPr>
          <w:i/>
          <w:iCs/>
        </w:rPr>
        <w:t>D</w:t>
      </w:r>
      <w:r w:rsidRPr="000872C8">
        <w:rPr>
          <w:i/>
          <w:iCs/>
        </w:rPr>
        <w:t>istributions of numerical vari</w:t>
      </w:r>
      <w:r w:rsidR="0068224F">
        <w:rPr>
          <w:i/>
          <w:iCs/>
        </w:rPr>
        <w:t xml:space="preserve">ables </w:t>
      </w:r>
    </w:p>
    <w:p w14:paraId="5F4F5BCA" w14:textId="23C750C9" w:rsidR="000872C8" w:rsidRPr="00E145BB" w:rsidRDefault="00E145BB" w:rsidP="00E145BB">
      <w:pPr>
        <w:jc w:val="center"/>
        <w:rPr>
          <w:i/>
          <w:iCs/>
          <w:color w:val="FF0000"/>
          <w:sz w:val="18"/>
          <w:szCs w:val="18"/>
          <w:lang w:eastAsia="en-US"/>
        </w:rPr>
      </w:pPr>
      <w:r w:rsidRPr="00E145BB">
        <w:rPr>
          <w:i/>
          <w:iCs/>
          <w:color w:val="FF0000"/>
          <w:sz w:val="18"/>
          <w:szCs w:val="18"/>
          <w:lang w:eastAsia="en-US"/>
        </w:rPr>
        <w:t>please note that this was visualized after data grouping and data type correction for categorical variables</w:t>
      </w:r>
    </w:p>
    <w:p w14:paraId="30FF5092" w14:textId="53499B09" w:rsidR="000872C8" w:rsidRDefault="000872C8" w:rsidP="00567782">
      <w:pPr>
        <w:rPr>
          <w:lang w:eastAsia="en-US"/>
        </w:rPr>
      </w:pPr>
    </w:p>
    <w:p w14:paraId="49CD8EB2" w14:textId="77777777" w:rsidR="0022623E" w:rsidRDefault="0022623E" w:rsidP="00567782">
      <w:pPr>
        <w:rPr>
          <w:lang w:eastAsia="en-US"/>
        </w:rPr>
      </w:pPr>
    </w:p>
    <w:p w14:paraId="41F7248E" w14:textId="414239B2" w:rsidR="000872C8" w:rsidRDefault="000872C8" w:rsidP="00567782">
      <w:pPr>
        <w:rPr>
          <w:lang w:eastAsia="en-US"/>
        </w:rPr>
      </w:pPr>
    </w:p>
    <w:p w14:paraId="36EA6A79" w14:textId="2169897D" w:rsidR="0005681C" w:rsidRPr="0005681C" w:rsidRDefault="0005681C" w:rsidP="0005681C"/>
    <w:p w14:paraId="76A00BF4" w14:textId="72A88045" w:rsidR="0005681C" w:rsidRPr="0005681C" w:rsidRDefault="0005681C" w:rsidP="0005681C"/>
    <w:p w14:paraId="2468A775" w14:textId="709CC167" w:rsidR="000B2ABD" w:rsidRDefault="00B81AC7" w:rsidP="0005681C">
      <w:r>
        <w:rPr>
          <w:noProof/>
        </w:rPr>
        <w:drawing>
          <wp:inline distT="0" distB="0" distL="0" distR="0" wp14:anchorId="0503F74E" wp14:editId="607DDD60">
            <wp:extent cx="6189133" cy="3077375"/>
            <wp:effectExtent l="0" t="0" r="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9506" cy="3082533"/>
                    </a:xfrm>
                    <a:prstGeom prst="rect">
                      <a:avLst/>
                    </a:prstGeom>
                    <a:noFill/>
                    <a:ln>
                      <a:noFill/>
                    </a:ln>
                  </pic:spPr>
                </pic:pic>
              </a:graphicData>
            </a:graphic>
          </wp:inline>
        </w:drawing>
      </w:r>
    </w:p>
    <w:p w14:paraId="278D47A1" w14:textId="4682D66B" w:rsidR="00C5473E" w:rsidRPr="00E145BB" w:rsidRDefault="0068224F" w:rsidP="0005681C">
      <w:pPr>
        <w:rPr>
          <w:i/>
          <w:iCs/>
          <w:lang w:eastAsia="en-US"/>
        </w:rPr>
      </w:pPr>
      <w:r w:rsidRPr="00E145BB">
        <w:rPr>
          <w:i/>
          <w:iCs/>
          <w:lang w:eastAsia="en-US"/>
        </w:rPr>
        <w:t xml:space="preserve">Figure </w:t>
      </w:r>
      <w:r w:rsidR="003D3EA5" w:rsidRPr="00E145BB">
        <w:rPr>
          <w:i/>
          <w:iCs/>
          <w:lang w:eastAsia="en-US"/>
        </w:rPr>
        <w:t xml:space="preserve">5.2 </w:t>
      </w:r>
      <w:proofErr w:type="spellStart"/>
      <w:r w:rsidR="00E145BB" w:rsidRPr="00E145BB">
        <w:rPr>
          <w:i/>
          <w:iCs/>
          <w:lang w:eastAsia="en-US"/>
        </w:rPr>
        <w:t>Barplots</w:t>
      </w:r>
      <w:proofErr w:type="spellEnd"/>
      <w:r w:rsidR="00E145BB" w:rsidRPr="00E145BB">
        <w:rPr>
          <w:i/>
          <w:iCs/>
          <w:lang w:eastAsia="en-US"/>
        </w:rPr>
        <w:t xml:space="preserve"> of categorical variables </w:t>
      </w:r>
      <w:r w:rsidR="00922BC1">
        <w:rPr>
          <w:i/>
          <w:iCs/>
          <w:lang w:eastAsia="en-US"/>
        </w:rPr>
        <w:t>break down by non-Target and Target enrollee</w:t>
      </w:r>
    </w:p>
    <w:p w14:paraId="7B24924C" w14:textId="48B4747E" w:rsidR="00677C20" w:rsidRDefault="00E145BB" w:rsidP="00677C20">
      <w:pPr>
        <w:jc w:val="center"/>
        <w:rPr>
          <w:i/>
          <w:iCs/>
          <w:color w:val="FF0000"/>
          <w:sz w:val="18"/>
          <w:szCs w:val="18"/>
          <w:lang w:eastAsia="en-US"/>
        </w:rPr>
      </w:pPr>
      <w:r w:rsidRPr="00E145BB">
        <w:rPr>
          <w:i/>
          <w:iCs/>
          <w:color w:val="FF0000"/>
          <w:sz w:val="18"/>
          <w:szCs w:val="18"/>
          <w:lang w:eastAsia="en-US"/>
        </w:rPr>
        <w:t xml:space="preserve">please note that this was visualized after data grouping </w:t>
      </w:r>
    </w:p>
    <w:p w14:paraId="4F539ED9" w14:textId="77777777" w:rsidR="000B2ABD" w:rsidRDefault="000B2ABD" w:rsidP="00460763">
      <w:pPr>
        <w:rPr>
          <w:i/>
          <w:iCs/>
          <w:color w:val="FF0000"/>
          <w:sz w:val="18"/>
          <w:szCs w:val="18"/>
          <w:lang w:eastAsia="en-US"/>
        </w:rPr>
      </w:pPr>
    </w:p>
    <w:p w14:paraId="5F1DD4E1" w14:textId="7E4C6E6D" w:rsidR="00460763" w:rsidRPr="00460763" w:rsidRDefault="000B2ABD" w:rsidP="00460763">
      <w:pPr>
        <w:rPr>
          <w:color w:val="000000" w:themeColor="text1"/>
          <w:lang w:eastAsia="en-US"/>
        </w:rPr>
      </w:pPr>
      <w:r>
        <w:rPr>
          <w:i/>
          <w:iCs/>
          <w:color w:val="FF0000"/>
          <w:sz w:val="18"/>
          <w:szCs w:val="18"/>
          <w:lang w:eastAsia="en-US"/>
        </w:rPr>
        <w:lastRenderedPageBreak/>
        <w:t xml:space="preserve">  </w:t>
      </w:r>
      <w:r w:rsidR="00E062E1">
        <w:rPr>
          <w:i/>
          <w:iCs/>
          <w:color w:val="FF0000"/>
          <w:sz w:val="18"/>
          <w:szCs w:val="18"/>
          <w:lang w:eastAsia="en-US"/>
        </w:rPr>
        <w:t xml:space="preserve"> </w:t>
      </w:r>
      <w:r w:rsidR="00460763" w:rsidRPr="00460763">
        <w:rPr>
          <w:color w:val="000000" w:themeColor="text1"/>
          <w:lang w:eastAsia="en-US"/>
        </w:rPr>
        <w:t xml:space="preserve">From </w:t>
      </w:r>
      <w:r w:rsidR="00460763" w:rsidRPr="00460763">
        <w:rPr>
          <w:i/>
          <w:iCs/>
          <w:color w:val="000000" w:themeColor="text1"/>
          <w:lang w:eastAsia="en-US"/>
        </w:rPr>
        <w:t>Figure 5.2</w:t>
      </w:r>
      <w:r w:rsidR="00460763" w:rsidRPr="00460763">
        <w:rPr>
          <w:color w:val="000000" w:themeColor="text1"/>
          <w:lang w:eastAsia="en-US"/>
        </w:rPr>
        <w:t>,</w:t>
      </w:r>
      <w:r w:rsidR="00460763">
        <w:rPr>
          <w:color w:val="000000" w:themeColor="text1"/>
          <w:lang w:eastAsia="en-US"/>
        </w:rPr>
        <w:t xml:space="preserve"> we observed the relation between target and most of </w:t>
      </w:r>
      <w:r w:rsidR="00032AE9">
        <w:rPr>
          <w:color w:val="000000" w:themeColor="text1"/>
          <w:lang w:eastAsia="en-US"/>
        </w:rPr>
        <w:t>the</w:t>
      </w:r>
      <w:r w:rsidR="00460763">
        <w:rPr>
          <w:color w:val="000000" w:themeColor="text1"/>
          <w:lang w:eastAsia="en-US"/>
        </w:rPr>
        <w:t xml:space="preserve"> variables</w:t>
      </w:r>
      <w:r w:rsidR="00191078">
        <w:rPr>
          <w:color w:val="000000" w:themeColor="text1"/>
          <w:lang w:eastAsia="en-US"/>
        </w:rPr>
        <w:t xml:space="preserve"> (expect variable </w:t>
      </w:r>
      <w:r w:rsidR="00191078" w:rsidRPr="00191078">
        <w:rPr>
          <w:i/>
          <w:iCs/>
          <w:color w:val="000000" w:themeColor="text1"/>
          <w:lang w:eastAsia="en-US"/>
        </w:rPr>
        <w:t xml:space="preserve">experience, </w:t>
      </w:r>
      <w:proofErr w:type="spellStart"/>
      <w:r w:rsidR="00191078" w:rsidRPr="00191078">
        <w:rPr>
          <w:i/>
          <w:iCs/>
          <w:color w:val="000000" w:themeColor="text1"/>
          <w:lang w:eastAsia="en-US"/>
        </w:rPr>
        <w:t>city_development_index</w:t>
      </w:r>
      <w:proofErr w:type="spellEnd"/>
      <w:r w:rsidR="00191078" w:rsidRPr="00191078">
        <w:rPr>
          <w:i/>
          <w:iCs/>
          <w:color w:val="000000" w:themeColor="text1"/>
          <w:lang w:eastAsia="en-US"/>
        </w:rPr>
        <w:t xml:space="preserve">, </w:t>
      </w:r>
      <w:proofErr w:type="spellStart"/>
      <w:r w:rsidR="00191078" w:rsidRPr="00191078">
        <w:rPr>
          <w:i/>
          <w:iCs/>
          <w:color w:val="000000" w:themeColor="text1"/>
          <w:lang w:eastAsia="en-US"/>
        </w:rPr>
        <w:t>training_hours</w:t>
      </w:r>
      <w:proofErr w:type="spellEnd"/>
      <w:r w:rsidR="00191078">
        <w:rPr>
          <w:color w:val="000000" w:themeColor="text1"/>
          <w:lang w:eastAsia="en-US"/>
        </w:rPr>
        <w:t xml:space="preserve">). We noticed that </w:t>
      </w:r>
      <w:r w:rsidR="00C86531">
        <w:rPr>
          <w:color w:val="000000" w:themeColor="text1"/>
          <w:lang w:eastAsia="en-US"/>
        </w:rPr>
        <w:t xml:space="preserve">about </w:t>
      </w:r>
      <w:r w:rsidR="00191078">
        <w:rPr>
          <w:color w:val="000000" w:themeColor="text1"/>
          <w:lang w:eastAsia="en-US"/>
        </w:rPr>
        <w:t>42% of the enrollees in the dataset are from city_103, city_21</w:t>
      </w:r>
      <w:r w:rsidR="00032AE9">
        <w:rPr>
          <w:color w:val="000000" w:themeColor="text1"/>
          <w:lang w:eastAsia="en-US"/>
        </w:rPr>
        <w:t>,</w:t>
      </w:r>
      <w:r w:rsidR="00191078">
        <w:rPr>
          <w:color w:val="000000" w:themeColor="text1"/>
          <w:lang w:eastAsia="en-US"/>
        </w:rPr>
        <w:t xml:space="preserve"> city_16,</w:t>
      </w:r>
      <w:r w:rsidR="00032AE9">
        <w:rPr>
          <w:color w:val="000000" w:themeColor="text1"/>
          <w:lang w:eastAsia="en-US"/>
        </w:rPr>
        <w:t xml:space="preserve"> and Target enrollees from these 3 cities contributed</w:t>
      </w:r>
      <w:r w:rsidR="00191078">
        <w:rPr>
          <w:color w:val="000000" w:themeColor="text1"/>
          <w:lang w:eastAsia="en-US"/>
        </w:rPr>
        <w:t xml:space="preserve"> approximately </w:t>
      </w:r>
      <w:r w:rsidR="00344673">
        <w:rPr>
          <w:color w:val="000000" w:themeColor="text1"/>
          <w:lang w:eastAsia="en-US"/>
        </w:rPr>
        <w:t>48</w:t>
      </w:r>
      <w:r w:rsidR="00191078">
        <w:rPr>
          <w:color w:val="000000" w:themeColor="text1"/>
          <w:lang w:eastAsia="en-US"/>
        </w:rPr>
        <w:t>% of</w:t>
      </w:r>
      <w:r w:rsidR="00032AE9">
        <w:rPr>
          <w:color w:val="000000" w:themeColor="text1"/>
          <w:lang w:eastAsia="en-US"/>
        </w:rPr>
        <w:t xml:space="preserve"> all</w:t>
      </w:r>
      <w:r w:rsidR="00191078">
        <w:rPr>
          <w:color w:val="000000" w:themeColor="text1"/>
          <w:lang w:eastAsia="en-US"/>
        </w:rPr>
        <w:t xml:space="preserve"> the </w:t>
      </w:r>
      <w:r w:rsidR="00032AE9">
        <w:rPr>
          <w:color w:val="000000" w:themeColor="text1"/>
          <w:lang w:eastAsia="en-US"/>
        </w:rPr>
        <w:t>Target enrollees in the dataset. We also noticed that Male is very dominant in the gender variable, Graduate is the most common education level among all the enrollee</w:t>
      </w:r>
      <w:r w:rsidR="0079264A">
        <w:rPr>
          <w:color w:val="000000" w:themeColor="text1"/>
          <w:lang w:eastAsia="en-US"/>
        </w:rPr>
        <w:t>s</w:t>
      </w:r>
      <w:r w:rsidR="00032AE9">
        <w:rPr>
          <w:color w:val="000000" w:themeColor="text1"/>
          <w:lang w:eastAsia="en-US"/>
        </w:rPr>
        <w:t xml:space="preserve"> and the Target enrollee</w:t>
      </w:r>
      <w:r w:rsidR="00D51285">
        <w:rPr>
          <w:color w:val="000000" w:themeColor="text1"/>
          <w:lang w:eastAsia="en-US"/>
        </w:rPr>
        <w:t>s.</w:t>
      </w:r>
      <w:r w:rsidR="00032AE9">
        <w:rPr>
          <w:color w:val="000000" w:themeColor="text1"/>
          <w:lang w:eastAsia="en-US"/>
        </w:rPr>
        <w:t xml:space="preserve"> </w:t>
      </w:r>
      <w:r w:rsidR="00E77BCF">
        <w:rPr>
          <w:color w:val="000000" w:themeColor="text1"/>
          <w:lang w:eastAsia="en-US"/>
        </w:rPr>
        <w:t xml:space="preserve">Most Target enrollee have majored in STEM, worked for medium large size companies with comparatively shorter period of time </w:t>
      </w:r>
      <w:r w:rsidR="004509B6">
        <w:rPr>
          <w:color w:val="000000" w:themeColor="text1"/>
          <w:lang w:eastAsia="en-US"/>
        </w:rPr>
        <w:t xml:space="preserve">(1 year) </w:t>
      </w:r>
      <w:r w:rsidR="00E77BCF">
        <w:rPr>
          <w:color w:val="000000" w:themeColor="text1"/>
          <w:lang w:eastAsia="en-US"/>
        </w:rPr>
        <w:t xml:space="preserve">between their current job and last job. </w:t>
      </w:r>
    </w:p>
    <w:p w14:paraId="48F56D39" w14:textId="77777777" w:rsidR="00460763" w:rsidRDefault="00460763" w:rsidP="00477410">
      <w:pPr>
        <w:pStyle w:val="Heading2"/>
        <w:rPr>
          <w:rFonts w:ascii="Times New Roman" w:hAnsi="Times New Roman" w:cs="Times New Roman"/>
        </w:rPr>
      </w:pPr>
    </w:p>
    <w:p w14:paraId="0BC04ECB" w14:textId="167CB340" w:rsidR="00004220" w:rsidRDefault="00477410" w:rsidP="00477410">
      <w:pPr>
        <w:pStyle w:val="Heading2"/>
        <w:rPr>
          <w:rFonts w:ascii="Times New Roman" w:hAnsi="Times New Roman" w:cs="Times New Roman"/>
        </w:rPr>
      </w:pPr>
      <w:bookmarkStart w:id="24" w:name="_Toc56703414"/>
      <w:r w:rsidRPr="00477410">
        <w:rPr>
          <w:rFonts w:ascii="Times New Roman" w:hAnsi="Times New Roman" w:cs="Times New Roman"/>
        </w:rPr>
        <w:t>5.3 Experience vs. Target</w:t>
      </w:r>
      <w:bookmarkEnd w:id="24"/>
    </w:p>
    <w:p w14:paraId="026C6FEE" w14:textId="77777777" w:rsidR="00514CAE" w:rsidRPr="00514CAE" w:rsidRDefault="00514CAE" w:rsidP="00514CAE">
      <w:pPr>
        <w:rPr>
          <w:lang w:eastAsia="en-US"/>
        </w:rPr>
      </w:pPr>
    </w:p>
    <w:p w14:paraId="511027D3" w14:textId="429B5B9F" w:rsidR="003D79B6" w:rsidRDefault="00514CAE" w:rsidP="00CD5023">
      <w:pPr>
        <w:rPr>
          <w:lang w:eastAsia="en-US"/>
        </w:rPr>
      </w:pPr>
      <w:r>
        <w:rPr>
          <w:lang w:eastAsia="en-US"/>
        </w:rPr>
        <w:t xml:space="preserve">  </w:t>
      </w:r>
      <w:r w:rsidR="00F356C2">
        <w:rPr>
          <w:lang w:eastAsia="en-US"/>
        </w:rPr>
        <w:t xml:space="preserve">You may have noticed that variable ‘experience’ is </w:t>
      </w:r>
      <w:r w:rsidR="00997A5C">
        <w:rPr>
          <w:lang w:eastAsia="en-US"/>
        </w:rPr>
        <w:t>ex</w:t>
      </w:r>
      <w:r w:rsidR="00F356C2">
        <w:rPr>
          <w:lang w:eastAsia="en-US"/>
        </w:rPr>
        <w:t xml:space="preserve">cluded </w:t>
      </w:r>
      <w:r w:rsidR="00997A5C">
        <w:rPr>
          <w:lang w:eastAsia="en-US"/>
        </w:rPr>
        <w:t>from</w:t>
      </w:r>
      <w:r w:rsidR="00F356C2">
        <w:rPr>
          <w:lang w:eastAsia="en-US"/>
        </w:rPr>
        <w:t xml:space="preserve"> </w:t>
      </w:r>
      <w:r w:rsidR="00F356C2">
        <w:rPr>
          <w:i/>
          <w:iCs/>
          <w:lang w:eastAsia="en-US"/>
        </w:rPr>
        <w:t>F</w:t>
      </w:r>
      <w:r w:rsidR="00F356C2" w:rsidRPr="00F356C2">
        <w:rPr>
          <w:i/>
          <w:iCs/>
          <w:lang w:eastAsia="en-US"/>
        </w:rPr>
        <w:t>igure 5.2</w:t>
      </w:r>
      <w:r w:rsidR="00CD5023">
        <w:rPr>
          <w:lang w:eastAsia="en-US"/>
        </w:rPr>
        <w:t>, a</w:t>
      </w:r>
      <w:r w:rsidR="00F356C2">
        <w:rPr>
          <w:lang w:eastAsia="en-US"/>
        </w:rPr>
        <w:t xml:space="preserve">s we consider </w:t>
      </w:r>
      <w:r w:rsidR="00F356C2" w:rsidRPr="00F356C2">
        <w:rPr>
          <w:i/>
          <w:iCs/>
          <w:lang w:eastAsia="en-US"/>
        </w:rPr>
        <w:t xml:space="preserve">Table </w:t>
      </w:r>
      <w:r w:rsidR="00F356C2">
        <w:rPr>
          <w:i/>
          <w:iCs/>
          <w:lang w:eastAsia="en-US"/>
        </w:rPr>
        <w:t>5.2</w:t>
      </w:r>
      <w:r w:rsidR="00785EBE">
        <w:rPr>
          <w:i/>
          <w:iCs/>
          <w:lang w:eastAsia="en-US"/>
        </w:rPr>
        <w:t xml:space="preserve"> </w:t>
      </w:r>
      <w:r w:rsidR="00785EBE" w:rsidRPr="00785EBE">
        <w:rPr>
          <w:lang w:eastAsia="en-US"/>
        </w:rPr>
        <w:t>and</w:t>
      </w:r>
      <w:r w:rsidR="00785EBE">
        <w:rPr>
          <w:i/>
          <w:iCs/>
          <w:lang w:eastAsia="en-US"/>
        </w:rPr>
        <w:t xml:space="preserve"> </w:t>
      </w:r>
      <w:r w:rsidR="00785EBE" w:rsidRPr="00F356C2">
        <w:rPr>
          <w:i/>
          <w:iCs/>
          <w:lang w:eastAsia="en-US"/>
        </w:rPr>
        <w:t>Figure 5.3</w:t>
      </w:r>
      <w:r w:rsidR="00785EBE">
        <w:rPr>
          <w:lang w:eastAsia="en-US"/>
        </w:rPr>
        <w:t xml:space="preserve"> (boxplot) </w:t>
      </w:r>
      <w:r w:rsidR="00F356C2">
        <w:rPr>
          <w:lang w:eastAsia="en-US"/>
        </w:rPr>
        <w:t>to be a better option to visualize this variabl</w:t>
      </w:r>
      <w:r w:rsidR="00CD5023">
        <w:rPr>
          <w:lang w:eastAsia="en-US"/>
        </w:rPr>
        <w:t xml:space="preserve">e. </w:t>
      </w:r>
    </w:p>
    <w:p w14:paraId="41FDCE83" w14:textId="77777777" w:rsidR="003D79B6" w:rsidRDefault="003D79B6" w:rsidP="00CD5023">
      <w:pPr>
        <w:rPr>
          <w:color w:val="000000"/>
        </w:rPr>
      </w:pPr>
    </w:p>
    <w:p w14:paraId="3EF2247D" w14:textId="69075C26" w:rsidR="00CD5023" w:rsidRPr="0004352B" w:rsidRDefault="00CD5023" w:rsidP="00CD5023">
      <w:pPr>
        <w:rPr>
          <w:b/>
          <w:bCs/>
          <w:lang w:eastAsia="en-US"/>
        </w:rPr>
      </w:pPr>
      <w:r>
        <w:rPr>
          <w:rFonts w:ascii="Helvetica Neue" w:hAnsi="Helvetica Neue"/>
          <w:color w:val="000000"/>
          <w:sz w:val="21"/>
          <w:szCs w:val="21"/>
        </w:rPr>
        <w:br/>
      </w:r>
      <w:r w:rsidRPr="00BE4838">
        <w:rPr>
          <w:i/>
          <w:iCs/>
          <w:color w:val="000000"/>
        </w:rPr>
        <w:t>Table</w:t>
      </w:r>
      <w:r w:rsidRPr="00CD5023">
        <w:rPr>
          <w:i/>
          <w:iCs/>
          <w:color w:val="000000"/>
          <w:sz w:val="21"/>
          <w:szCs w:val="21"/>
        </w:rPr>
        <w:t xml:space="preserve"> 5.2</w:t>
      </w:r>
      <w:r w:rsidR="003D79B6">
        <w:rPr>
          <w:i/>
          <w:iCs/>
          <w:color w:val="000000"/>
          <w:sz w:val="21"/>
          <w:szCs w:val="21"/>
        </w:rPr>
        <w:t xml:space="preserve"> Experience summary statistic break down by</w:t>
      </w:r>
      <w:r w:rsidR="0004352B">
        <w:rPr>
          <w:i/>
          <w:iCs/>
          <w:color w:val="000000"/>
          <w:sz w:val="21"/>
          <w:szCs w:val="21"/>
        </w:rPr>
        <w:t xml:space="preserve"> variable</w:t>
      </w:r>
      <w:r w:rsidR="003D79B6">
        <w:rPr>
          <w:i/>
          <w:iCs/>
          <w:color w:val="000000"/>
          <w:sz w:val="21"/>
          <w:szCs w:val="21"/>
        </w:rPr>
        <w:t xml:space="preserve"> </w:t>
      </w:r>
      <w:r w:rsidR="003D79B6" w:rsidRPr="0004352B">
        <w:rPr>
          <w:b/>
          <w:bCs/>
          <w:i/>
          <w:iCs/>
          <w:color w:val="000000"/>
          <w:sz w:val="21"/>
          <w:szCs w:val="21"/>
        </w:rPr>
        <w:t>target</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1467"/>
        <w:gridCol w:w="1209"/>
        <w:gridCol w:w="1092"/>
        <w:gridCol w:w="785"/>
        <w:gridCol w:w="841"/>
        <w:gridCol w:w="841"/>
        <w:gridCol w:w="841"/>
        <w:gridCol w:w="839"/>
      </w:tblGrid>
      <w:tr w:rsidR="00CD5023" w:rsidRPr="00CD5023" w14:paraId="2B4246F5" w14:textId="77777777" w:rsidTr="00CD5023">
        <w:trPr>
          <w:trHeight w:val="269"/>
        </w:trPr>
        <w:tc>
          <w:tcPr>
            <w:tcW w:w="1435" w:type="dxa"/>
            <w:tcBorders>
              <w:top w:val="single" w:sz="4" w:space="0" w:color="auto"/>
              <w:bottom w:val="single" w:sz="4" w:space="0" w:color="auto"/>
            </w:tcBorders>
          </w:tcPr>
          <w:p w14:paraId="376047AB" w14:textId="1E375898" w:rsidR="00CD5023" w:rsidRPr="00CD5023" w:rsidRDefault="00D81C97" w:rsidP="00CD5023">
            <w:pPr>
              <w:rPr>
                <w:color w:val="000000"/>
                <w:sz w:val="21"/>
                <w:szCs w:val="21"/>
              </w:rPr>
            </w:pPr>
            <w:r>
              <w:rPr>
                <w:color w:val="000000"/>
                <w:sz w:val="21"/>
                <w:szCs w:val="21"/>
              </w:rPr>
              <w:t>target</w:t>
            </w:r>
          </w:p>
        </w:tc>
        <w:tc>
          <w:tcPr>
            <w:tcW w:w="1467" w:type="dxa"/>
            <w:tcBorders>
              <w:top w:val="single" w:sz="4" w:space="0" w:color="auto"/>
              <w:bottom w:val="single" w:sz="4" w:space="0" w:color="auto"/>
            </w:tcBorders>
          </w:tcPr>
          <w:p w14:paraId="03AA487C" w14:textId="55C50728" w:rsidR="00CD5023" w:rsidRPr="00CD5023" w:rsidRDefault="00CD5023" w:rsidP="00CD5023">
            <w:pPr>
              <w:rPr>
                <w:color w:val="000000"/>
                <w:sz w:val="21"/>
                <w:szCs w:val="21"/>
              </w:rPr>
            </w:pPr>
            <w:r w:rsidRPr="00CD5023">
              <w:rPr>
                <w:color w:val="000000"/>
                <w:sz w:val="21"/>
                <w:szCs w:val="21"/>
              </w:rPr>
              <w:t>count</w:t>
            </w:r>
          </w:p>
        </w:tc>
        <w:tc>
          <w:tcPr>
            <w:tcW w:w="1209" w:type="dxa"/>
            <w:tcBorders>
              <w:top w:val="single" w:sz="4" w:space="0" w:color="auto"/>
              <w:bottom w:val="single" w:sz="4" w:space="0" w:color="auto"/>
            </w:tcBorders>
          </w:tcPr>
          <w:p w14:paraId="36AB7CF6" w14:textId="02B06240" w:rsidR="00CD5023" w:rsidRPr="005A47E5" w:rsidRDefault="00CD5023" w:rsidP="00CD5023">
            <w:pPr>
              <w:rPr>
                <w:color w:val="000000"/>
                <w:sz w:val="21"/>
                <w:szCs w:val="21"/>
                <w:highlight w:val="yellow"/>
              </w:rPr>
            </w:pPr>
            <w:r w:rsidRPr="005A47E5">
              <w:rPr>
                <w:color w:val="000000"/>
                <w:sz w:val="21"/>
                <w:szCs w:val="21"/>
                <w:highlight w:val="yellow"/>
              </w:rPr>
              <w:t>mean</w:t>
            </w:r>
          </w:p>
        </w:tc>
        <w:tc>
          <w:tcPr>
            <w:tcW w:w="1092" w:type="dxa"/>
            <w:tcBorders>
              <w:top w:val="single" w:sz="4" w:space="0" w:color="auto"/>
              <w:bottom w:val="single" w:sz="4" w:space="0" w:color="auto"/>
            </w:tcBorders>
          </w:tcPr>
          <w:p w14:paraId="6BE5C0E2" w14:textId="43B5E720" w:rsidR="00CD5023" w:rsidRPr="00CD5023" w:rsidRDefault="00CD5023" w:rsidP="00CD5023">
            <w:pPr>
              <w:rPr>
                <w:color w:val="000000"/>
                <w:sz w:val="21"/>
                <w:szCs w:val="21"/>
              </w:rPr>
            </w:pPr>
            <w:r w:rsidRPr="00CD5023">
              <w:rPr>
                <w:color w:val="000000"/>
                <w:sz w:val="21"/>
                <w:szCs w:val="21"/>
              </w:rPr>
              <w:t>std</w:t>
            </w:r>
          </w:p>
        </w:tc>
        <w:tc>
          <w:tcPr>
            <w:tcW w:w="785" w:type="dxa"/>
            <w:tcBorders>
              <w:top w:val="single" w:sz="4" w:space="0" w:color="auto"/>
              <w:bottom w:val="single" w:sz="4" w:space="0" w:color="auto"/>
            </w:tcBorders>
          </w:tcPr>
          <w:p w14:paraId="68257DEF" w14:textId="3470811B" w:rsidR="00CD5023" w:rsidRPr="00CD5023" w:rsidRDefault="00CD5023" w:rsidP="00CD5023">
            <w:pPr>
              <w:rPr>
                <w:color w:val="000000"/>
                <w:sz w:val="21"/>
                <w:szCs w:val="21"/>
              </w:rPr>
            </w:pPr>
            <w:r w:rsidRPr="00CD5023">
              <w:rPr>
                <w:color w:val="000000"/>
                <w:sz w:val="21"/>
                <w:szCs w:val="21"/>
              </w:rPr>
              <w:t>min</w:t>
            </w:r>
          </w:p>
        </w:tc>
        <w:tc>
          <w:tcPr>
            <w:tcW w:w="841" w:type="dxa"/>
            <w:tcBorders>
              <w:top w:val="single" w:sz="4" w:space="0" w:color="auto"/>
              <w:bottom w:val="single" w:sz="4" w:space="0" w:color="auto"/>
            </w:tcBorders>
          </w:tcPr>
          <w:p w14:paraId="015D1FF5" w14:textId="5B15C86A" w:rsidR="00CD5023" w:rsidRPr="00CD5023" w:rsidRDefault="00CD5023" w:rsidP="00CD5023">
            <w:pPr>
              <w:rPr>
                <w:color w:val="000000"/>
                <w:sz w:val="21"/>
                <w:szCs w:val="21"/>
              </w:rPr>
            </w:pPr>
            <w:r w:rsidRPr="00CD5023">
              <w:rPr>
                <w:color w:val="000000"/>
                <w:sz w:val="21"/>
                <w:szCs w:val="21"/>
              </w:rPr>
              <w:t>25%</w:t>
            </w:r>
          </w:p>
        </w:tc>
        <w:tc>
          <w:tcPr>
            <w:tcW w:w="841" w:type="dxa"/>
            <w:tcBorders>
              <w:top w:val="single" w:sz="4" w:space="0" w:color="auto"/>
              <w:bottom w:val="single" w:sz="4" w:space="0" w:color="auto"/>
            </w:tcBorders>
          </w:tcPr>
          <w:p w14:paraId="6C9F9D38" w14:textId="6DB68204"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bottom w:val="single" w:sz="4" w:space="0" w:color="auto"/>
            </w:tcBorders>
          </w:tcPr>
          <w:p w14:paraId="425F556C" w14:textId="0DA6C8CB" w:rsidR="00CD5023" w:rsidRPr="00CD5023" w:rsidRDefault="00CD5023" w:rsidP="00CD5023">
            <w:pPr>
              <w:rPr>
                <w:color w:val="000000"/>
                <w:sz w:val="21"/>
                <w:szCs w:val="21"/>
              </w:rPr>
            </w:pPr>
            <w:r w:rsidRPr="00CD5023">
              <w:rPr>
                <w:color w:val="000000"/>
                <w:sz w:val="21"/>
                <w:szCs w:val="21"/>
              </w:rPr>
              <w:t>75%</w:t>
            </w:r>
          </w:p>
        </w:tc>
        <w:tc>
          <w:tcPr>
            <w:tcW w:w="839" w:type="dxa"/>
            <w:tcBorders>
              <w:top w:val="single" w:sz="4" w:space="0" w:color="auto"/>
              <w:bottom w:val="single" w:sz="4" w:space="0" w:color="auto"/>
            </w:tcBorders>
          </w:tcPr>
          <w:p w14:paraId="5E5CDAC9" w14:textId="5271D89B" w:rsidR="00CD5023" w:rsidRPr="00CD5023" w:rsidRDefault="00CD5023" w:rsidP="00CD5023">
            <w:pPr>
              <w:rPr>
                <w:color w:val="000000"/>
                <w:sz w:val="21"/>
                <w:szCs w:val="21"/>
              </w:rPr>
            </w:pPr>
            <w:r w:rsidRPr="00CD5023">
              <w:rPr>
                <w:color w:val="000000"/>
                <w:sz w:val="21"/>
                <w:szCs w:val="21"/>
              </w:rPr>
              <w:t>max</w:t>
            </w:r>
          </w:p>
        </w:tc>
      </w:tr>
      <w:tr w:rsidR="00CD5023" w:rsidRPr="00CD5023" w14:paraId="0764B467" w14:textId="77777777" w:rsidTr="00CD5023">
        <w:trPr>
          <w:trHeight w:val="260"/>
        </w:trPr>
        <w:tc>
          <w:tcPr>
            <w:tcW w:w="1435" w:type="dxa"/>
            <w:tcBorders>
              <w:top w:val="single" w:sz="4" w:space="0" w:color="auto"/>
            </w:tcBorders>
          </w:tcPr>
          <w:p w14:paraId="28A8FB19" w14:textId="77777777" w:rsidR="00CD5023" w:rsidRPr="00CD5023" w:rsidRDefault="00CD5023" w:rsidP="00CD5023">
            <w:pPr>
              <w:rPr>
                <w:color w:val="000000"/>
                <w:sz w:val="21"/>
                <w:szCs w:val="21"/>
              </w:rPr>
            </w:pPr>
            <w:r w:rsidRPr="00CD5023">
              <w:rPr>
                <w:color w:val="000000"/>
                <w:sz w:val="21"/>
                <w:szCs w:val="21"/>
              </w:rPr>
              <w:t>non-Target</w:t>
            </w:r>
          </w:p>
        </w:tc>
        <w:tc>
          <w:tcPr>
            <w:tcW w:w="1467" w:type="dxa"/>
            <w:tcBorders>
              <w:top w:val="single" w:sz="4" w:space="0" w:color="auto"/>
            </w:tcBorders>
          </w:tcPr>
          <w:p w14:paraId="75B5BC9B" w14:textId="0C9DE44B" w:rsidR="00CD5023" w:rsidRPr="00CD5023" w:rsidRDefault="00CD5023" w:rsidP="00CD5023">
            <w:pPr>
              <w:rPr>
                <w:color w:val="000000"/>
                <w:sz w:val="21"/>
                <w:szCs w:val="21"/>
              </w:rPr>
            </w:pPr>
            <w:r w:rsidRPr="00CD5023">
              <w:rPr>
                <w:color w:val="000000"/>
                <w:sz w:val="21"/>
                <w:szCs w:val="21"/>
              </w:rPr>
              <w:t>15934.0</w:t>
            </w:r>
          </w:p>
        </w:tc>
        <w:tc>
          <w:tcPr>
            <w:tcW w:w="1209" w:type="dxa"/>
            <w:tcBorders>
              <w:top w:val="single" w:sz="4" w:space="0" w:color="auto"/>
            </w:tcBorders>
          </w:tcPr>
          <w:p w14:paraId="58116DEF" w14:textId="72B5A557" w:rsidR="00CD5023" w:rsidRPr="00CD5023" w:rsidRDefault="00CD5023" w:rsidP="00CD5023">
            <w:r w:rsidRPr="00CD5023">
              <w:rPr>
                <w:color w:val="000000"/>
                <w:sz w:val="21"/>
                <w:szCs w:val="21"/>
                <w:shd w:val="clear" w:color="auto" w:fill="FFFFFF"/>
              </w:rPr>
              <w:t>10.872725</w:t>
            </w:r>
          </w:p>
        </w:tc>
        <w:tc>
          <w:tcPr>
            <w:tcW w:w="1092" w:type="dxa"/>
            <w:tcBorders>
              <w:top w:val="single" w:sz="4" w:space="0" w:color="auto"/>
            </w:tcBorders>
          </w:tcPr>
          <w:p w14:paraId="2FB34BC2" w14:textId="2F723C24" w:rsidR="00CD5023" w:rsidRPr="00CD5023" w:rsidRDefault="00CD5023" w:rsidP="00CD5023">
            <w:pPr>
              <w:rPr>
                <w:color w:val="000000"/>
                <w:sz w:val="21"/>
                <w:szCs w:val="21"/>
              </w:rPr>
            </w:pPr>
            <w:r w:rsidRPr="00CD5023">
              <w:rPr>
                <w:color w:val="000000"/>
                <w:sz w:val="21"/>
                <w:szCs w:val="21"/>
              </w:rPr>
              <w:t>6.763342</w:t>
            </w:r>
          </w:p>
        </w:tc>
        <w:tc>
          <w:tcPr>
            <w:tcW w:w="785" w:type="dxa"/>
            <w:tcBorders>
              <w:top w:val="single" w:sz="4" w:space="0" w:color="auto"/>
            </w:tcBorders>
          </w:tcPr>
          <w:p w14:paraId="0C6E1477" w14:textId="4C7A0C1E" w:rsidR="00CD5023" w:rsidRPr="00CD5023" w:rsidRDefault="00CD5023" w:rsidP="00CD5023">
            <w:pPr>
              <w:rPr>
                <w:color w:val="000000"/>
                <w:sz w:val="21"/>
                <w:szCs w:val="21"/>
              </w:rPr>
            </w:pPr>
            <w:r w:rsidRPr="00CD5023">
              <w:rPr>
                <w:color w:val="000000"/>
                <w:sz w:val="21"/>
                <w:szCs w:val="21"/>
              </w:rPr>
              <w:t>0.0</w:t>
            </w:r>
          </w:p>
        </w:tc>
        <w:tc>
          <w:tcPr>
            <w:tcW w:w="841" w:type="dxa"/>
            <w:tcBorders>
              <w:top w:val="single" w:sz="4" w:space="0" w:color="auto"/>
            </w:tcBorders>
          </w:tcPr>
          <w:p w14:paraId="7613DB8A" w14:textId="012FA8FA" w:rsidR="00CD5023" w:rsidRPr="00CD5023" w:rsidRDefault="00CD5023" w:rsidP="00CD5023">
            <w:pPr>
              <w:rPr>
                <w:color w:val="000000"/>
                <w:sz w:val="21"/>
                <w:szCs w:val="21"/>
              </w:rPr>
            </w:pPr>
            <w:r w:rsidRPr="00CD5023">
              <w:rPr>
                <w:color w:val="000000"/>
                <w:sz w:val="21"/>
                <w:szCs w:val="21"/>
              </w:rPr>
              <w:t>5.0</w:t>
            </w:r>
          </w:p>
        </w:tc>
        <w:tc>
          <w:tcPr>
            <w:tcW w:w="841" w:type="dxa"/>
            <w:tcBorders>
              <w:top w:val="single" w:sz="4" w:space="0" w:color="auto"/>
            </w:tcBorders>
          </w:tcPr>
          <w:p w14:paraId="72DA33D1" w14:textId="1C723CA3" w:rsidR="00CD5023" w:rsidRPr="00CD5023" w:rsidRDefault="00CD5023" w:rsidP="00CD5023">
            <w:pPr>
              <w:rPr>
                <w:color w:val="000000"/>
                <w:sz w:val="21"/>
                <w:szCs w:val="21"/>
              </w:rPr>
            </w:pPr>
            <w:r w:rsidRPr="00CD5023">
              <w:rPr>
                <w:color w:val="000000"/>
                <w:sz w:val="21"/>
                <w:szCs w:val="21"/>
              </w:rPr>
              <w:t>10.0</w:t>
            </w:r>
          </w:p>
        </w:tc>
        <w:tc>
          <w:tcPr>
            <w:tcW w:w="841" w:type="dxa"/>
            <w:tcBorders>
              <w:top w:val="single" w:sz="4" w:space="0" w:color="auto"/>
            </w:tcBorders>
          </w:tcPr>
          <w:p w14:paraId="3802CE57" w14:textId="658D0D6F" w:rsidR="00CD5023" w:rsidRPr="00CD5023" w:rsidRDefault="00CD5023" w:rsidP="00CD5023">
            <w:pPr>
              <w:rPr>
                <w:color w:val="000000"/>
                <w:sz w:val="21"/>
                <w:szCs w:val="21"/>
              </w:rPr>
            </w:pPr>
            <w:r w:rsidRPr="00CD5023">
              <w:rPr>
                <w:color w:val="000000"/>
                <w:sz w:val="21"/>
                <w:szCs w:val="21"/>
              </w:rPr>
              <w:t>17.0</w:t>
            </w:r>
          </w:p>
        </w:tc>
        <w:tc>
          <w:tcPr>
            <w:tcW w:w="839" w:type="dxa"/>
            <w:tcBorders>
              <w:top w:val="single" w:sz="4" w:space="0" w:color="auto"/>
            </w:tcBorders>
          </w:tcPr>
          <w:p w14:paraId="5EB2AB5B" w14:textId="6F4946F5" w:rsidR="00CD5023" w:rsidRPr="00CD5023" w:rsidRDefault="00CD5023" w:rsidP="00CD5023">
            <w:pPr>
              <w:rPr>
                <w:color w:val="000000"/>
                <w:sz w:val="21"/>
                <w:szCs w:val="21"/>
              </w:rPr>
            </w:pPr>
            <w:r w:rsidRPr="00CD5023">
              <w:rPr>
                <w:color w:val="000000"/>
                <w:sz w:val="21"/>
                <w:szCs w:val="21"/>
              </w:rPr>
              <w:t>21.0</w:t>
            </w:r>
          </w:p>
        </w:tc>
      </w:tr>
      <w:tr w:rsidR="00CD5023" w:rsidRPr="00CD5023" w14:paraId="72093F2E" w14:textId="77777777" w:rsidTr="00CD5023">
        <w:trPr>
          <w:trHeight w:val="270"/>
        </w:trPr>
        <w:tc>
          <w:tcPr>
            <w:tcW w:w="1435" w:type="dxa"/>
          </w:tcPr>
          <w:p w14:paraId="3D698DF0" w14:textId="77777777" w:rsidR="00CD5023" w:rsidRPr="00CD5023" w:rsidRDefault="00CD5023" w:rsidP="00CD5023">
            <w:pPr>
              <w:rPr>
                <w:color w:val="000000"/>
                <w:sz w:val="21"/>
                <w:szCs w:val="21"/>
              </w:rPr>
            </w:pPr>
            <w:r w:rsidRPr="00CD5023">
              <w:rPr>
                <w:color w:val="000000"/>
                <w:sz w:val="21"/>
                <w:szCs w:val="21"/>
              </w:rPr>
              <w:t>Target</w:t>
            </w:r>
          </w:p>
        </w:tc>
        <w:tc>
          <w:tcPr>
            <w:tcW w:w="1467" w:type="dxa"/>
          </w:tcPr>
          <w:p w14:paraId="157704B6" w14:textId="77777777" w:rsidR="00CD5023" w:rsidRPr="00CD5023" w:rsidRDefault="00CD5023" w:rsidP="00CD5023">
            <w:pPr>
              <w:rPr>
                <w:color w:val="000000"/>
                <w:sz w:val="21"/>
                <w:szCs w:val="21"/>
              </w:rPr>
            </w:pPr>
            <w:r w:rsidRPr="00CD5023">
              <w:rPr>
                <w:color w:val="000000"/>
                <w:sz w:val="21"/>
                <w:szCs w:val="21"/>
              </w:rPr>
              <w:t>2425.0</w:t>
            </w:r>
          </w:p>
        </w:tc>
        <w:tc>
          <w:tcPr>
            <w:tcW w:w="1209" w:type="dxa"/>
          </w:tcPr>
          <w:p w14:paraId="11FC6966" w14:textId="77777777" w:rsidR="00CD5023" w:rsidRPr="00CD5023" w:rsidRDefault="00CD5023" w:rsidP="00CD5023">
            <w:pPr>
              <w:rPr>
                <w:color w:val="000000"/>
                <w:sz w:val="21"/>
                <w:szCs w:val="21"/>
              </w:rPr>
            </w:pPr>
            <w:r w:rsidRPr="00CD5023">
              <w:rPr>
                <w:color w:val="000000"/>
                <w:sz w:val="21"/>
                <w:szCs w:val="21"/>
              </w:rPr>
              <w:t>9.164124</w:t>
            </w:r>
          </w:p>
        </w:tc>
        <w:tc>
          <w:tcPr>
            <w:tcW w:w="1092" w:type="dxa"/>
          </w:tcPr>
          <w:p w14:paraId="1B643923" w14:textId="77777777" w:rsidR="00CD5023" w:rsidRPr="00CD5023" w:rsidRDefault="00CD5023" w:rsidP="00CD5023">
            <w:pPr>
              <w:rPr>
                <w:color w:val="000000"/>
                <w:sz w:val="21"/>
                <w:szCs w:val="21"/>
              </w:rPr>
            </w:pPr>
            <w:r w:rsidRPr="00CD5023">
              <w:rPr>
                <w:color w:val="000000"/>
                <w:sz w:val="21"/>
                <w:szCs w:val="21"/>
              </w:rPr>
              <w:t>6.625679</w:t>
            </w:r>
          </w:p>
        </w:tc>
        <w:tc>
          <w:tcPr>
            <w:tcW w:w="785" w:type="dxa"/>
          </w:tcPr>
          <w:p w14:paraId="6EF0A757" w14:textId="77777777" w:rsidR="00CD5023" w:rsidRPr="00CD5023" w:rsidRDefault="00CD5023" w:rsidP="00CD5023">
            <w:pPr>
              <w:rPr>
                <w:color w:val="000000"/>
                <w:sz w:val="21"/>
                <w:szCs w:val="21"/>
              </w:rPr>
            </w:pPr>
            <w:r w:rsidRPr="00CD5023">
              <w:rPr>
                <w:color w:val="000000"/>
                <w:sz w:val="21"/>
                <w:szCs w:val="21"/>
              </w:rPr>
              <w:t>0.0</w:t>
            </w:r>
          </w:p>
        </w:tc>
        <w:tc>
          <w:tcPr>
            <w:tcW w:w="841" w:type="dxa"/>
          </w:tcPr>
          <w:p w14:paraId="21509437" w14:textId="77777777" w:rsidR="00CD5023" w:rsidRPr="00CD5023" w:rsidRDefault="00CD5023" w:rsidP="00CD5023">
            <w:pPr>
              <w:rPr>
                <w:color w:val="000000"/>
                <w:sz w:val="21"/>
                <w:szCs w:val="21"/>
              </w:rPr>
            </w:pPr>
            <w:r w:rsidRPr="00CD5023">
              <w:rPr>
                <w:color w:val="000000"/>
                <w:sz w:val="21"/>
                <w:szCs w:val="21"/>
              </w:rPr>
              <w:t>4.0</w:t>
            </w:r>
          </w:p>
        </w:tc>
        <w:tc>
          <w:tcPr>
            <w:tcW w:w="841" w:type="dxa"/>
          </w:tcPr>
          <w:p w14:paraId="2B52D321" w14:textId="77777777" w:rsidR="00CD5023" w:rsidRPr="00CD5023" w:rsidRDefault="00CD5023" w:rsidP="00CD5023">
            <w:pPr>
              <w:rPr>
                <w:color w:val="000000"/>
                <w:sz w:val="21"/>
                <w:szCs w:val="21"/>
              </w:rPr>
            </w:pPr>
            <w:r w:rsidRPr="00CD5023">
              <w:rPr>
                <w:color w:val="000000"/>
                <w:sz w:val="21"/>
                <w:szCs w:val="21"/>
              </w:rPr>
              <w:t>7.0</w:t>
            </w:r>
          </w:p>
        </w:tc>
        <w:tc>
          <w:tcPr>
            <w:tcW w:w="841" w:type="dxa"/>
          </w:tcPr>
          <w:p w14:paraId="237A67F7" w14:textId="77777777" w:rsidR="00CD5023" w:rsidRPr="00CD5023" w:rsidRDefault="00CD5023" w:rsidP="00CD5023">
            <w:pPr>
              <w:rPr>
                <w:color w:val="000000"/>
                <w:sz w:val="21"/>
                <w:szCs w:val="21"/>
              </w:rPr>
            </w:pPr>
            <w:r w:rsidRPr="00CD5023">
              <w:rPr>
                <w:color w:val="000000"/>
                <w:sz w:val="21"/>
                <w:szCs w:val="21"/>
              </w:rPr>
              <w:t>14.0</w:t>
            </w:r>
          </w:p>
        </w:tc>
        <w:tc>
          <w:tcPr>
            <w:tcW w:w="839" w:type="dxa"/>
          </w:tcPr>
          <w:p w14:paraId="29F33371" w14:textId="77777777" w:rsidR="00CD5023" w:rsidRPr="00CD5023" w:rsidRDefault="00CD5023" w:rsidP="00CD5023">
            <w:r w:rsidRPr="00CD5023">
              <w:rPr>
                <w:color w:val="000000"/>
                <w:sz w:val="21"/>
                <w:szCs w:val="21"/>
              </w:rPr>
              <w:t>21.0</w:t>
            </w:r>
          </w:p>
        </w:tc>
      </w:tr>
    </w:tbl>
    <w:p w14:paraId="22137A78" w14:textId="77777777" w:rsidR="00CD5023" w:rsidRDefault="00CD5023" w:rsidP="00F356C2">
      <w:pPr>
        <w:rPr>
          <w:lang w:eastAsia="en-US"/>
        </w:rPr>
      </w:pPr>
    </w:p>
    <w:p w14:paraId="1C245306" w14:textId="20674CB7" w:rsidR="00BE4838" w:rsidRDefault="00BE4838" w:rsidP="00F356C2">
      <w:pPr>
        <w:rPr>
          <w:lang w:eastAsia="en-US"/>
        </w:rPr>
      </w:pPr>
    </w:p>
    <w:p w14:paraId="35F6D356" w14:textId="77777777" w:rsidR="003D79B6" w:rsidRDefault="003D79B6" w:rsidP="00F356C2">
      <w:pPr>
        <w:rPr>
          <w:lang w:eastAsia="en-US"/>
        </w:rPr>
      </w:pPr>
    </w:p>
    <w:p w14:paraId="17E90D5B" w14:textId="77777777" w:rsidR="00BE4838" w:rsidRDefault="00CD5023" w:rsidP="008F089A">
      <w:r>
        <w:rPr>
          <w:noProof/>
          <w:lang w:eastAsia="en-US"/>
        </w:rPr>
        <w:drawing>
          <wp:inline distT="0" distB="0" distL="0" distR="0" wp14:anchorId="77377076" wp14:editId="1F9FF351">
            <wp:extent cx="4148667" cy="3285691"/>
            <wp:effectExtent l="0" t="0" r="444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24" cy="3313139"/>
                    </a:xfrm>
                    <a:prstGeom prst="rect">
                      <a:avLst/>
                    </a:prstGeom>
                    <a:noFill/>
                    <a:ln>
                      <a:noFill/>
                    </a:ln>
                  </pic:spPr>
                </pic:pic>
              </a:graphicData>
            </a:graphic>
          </wp:inline>
        </w:drawing>
      </w:r>
    </w:p>
    <w:p w14:paraId="2C08B8DA" w14:textId="482CF72A" w:rsidR="00210A2F" w:rsidRDefault="008F089A" w:rsidP="008F089A">
      <w:pPr>
        <w:rPr>
          <w:i/>
          <w:iCs/>
        </w:rPr>
      </w:pPr>
      <w:r>
        <w:rPr>
          <w:i/>
          <w:iCs/>
        </w:rPr>
        <w:t xml:space="preserve">               </w:t>
      </w:r>
      <w:r w:rsidR="00BE4838" w:rsidRPr="00BE4838">
        <w:rPr>
          <w:i/>
          <w:iCs/>
        </w:rPr>
        <w:t>Figure 5.3</w:t>
      </w:r>
      <w:r w:rsidR="00597EBA">
        <w:rPr>
          <w:i/>
          <w:iCs/>
        </w:rPr>
        <w:t xml:space="preserve"> boxplot for variable target and experience</w:t>
      </w:r>
    </w:p>
    <w:p w14:paraId="0012EFB0" w14:textId="7181D5DA" w:rsidR="000F7FC4" w:rsidRDefault="000F7FC4" w:rsidP="008F089A">
      <w:pPr>
        <w:rPr>
          <w:i/>
          <w:iCs/>
        </w:rPr>
      </w:pPr>
    </w:p>
    <w:p w14:paraId="1CF5FEC4" w14:textId="7CE88C7F" w:rsidR="000F7FC4" w:rsidRDefault="00FB4413" w:rsidP="008F089A">
      <w:r>
        <w:t xml:space="preserve">  </w:t>
      </w:r>
      <w:r w:rsidR="000F7FC4">
        <w:t xml:space="preserve">We can see that </w:t>
      </w:r>
      <w:r w:rsidR="005A47E5">
        <w:t>non-</w:t>
      </w:r>
      <w:r w:rsidR="000F7FC4">
        <w:t xml:space="preserve">Target enrollee </w:t>
      </w:r>
      <w:r w:rsidR="005A47E5">
        <w:t>compares to Target enrollee, has slightly longer average working years and wider range of working experience in years.</w:t>
      </w:r>
    </w:p>
    <w:p w14:paraId="490C728D" w14:textId="6D0A643D" w:rsidR="0019151D" w:rsidRDefault="003D79B6" w:rsidP="003D79B6">
      <w:pPr>
        <w:pStyle w:val="Heading2"/>
        <w:rPr>
          <w:rFonts w:ascii="Times New Roman" w:hAnsi="Times New Roman" w:cs="Times New Roman"/>
        </w:rPr>
      </w:pPr>
      <w:bookmarkStart w:id="25" w:name="_Toc56703415"/>
      <w:r w:rsidRPr="003D79B6">
        <w:rPr>
          <w:rFonts w:ascii="Times New Roman" w:hAnsi="Times New Roman" w:cs="Times New Roman"/>
        </w:rPr>
        <w:lastRenderedPageBreak/>
        <w:t>5.4 City vs. Target</w:t>
      </w:r>
      <w:bookmarkEnd w:id="25"/>
    </w:p>
    <w:p w14:paraId="42B4669B" w14:textId="77777777" w:rsidR="00514CAE" w:rsidRPr="00514CAE" w:rsidRDefault="00514CAE" w:rsidP="00514CAE">
      <w:pPr>
        <w:rPr>
          <w:lang w:eastAsia="en-US"/>
        </w:rPr>
      </w:pPr>
    </w:p>
    <w:p w14:paraId="1BA6921A" w14:textId="6CB75179" w:rsidR="00116482" w:rsidRPr="00E62FC6" w:rsidRDefault="00514CAE" w:rsidP="008F089A">
      <w:pPr>
        <w:rPr>
          <w:color w:val="000000" w:themeColor="text1"/>
        </w:rPr>
      </w:pPr>
      <w:r>
        <w:rPr>
          <w:color w:val="000000" w:themeColor="text1"/>
        </w:rPr>
        <w:t xml:space="preserve">  </w:t>
      </w:r>
      <w:r w:rsidR="0019151D" w:rsidRPr="00E62FC6">
        <w:rPr>
          <w:color w:val="000000" w:themeColor="text1"/>
        </w:rPr>
        <w:t xml:space="preserve">By plotting the distribution of two classes in </w:t>
      </w:r>
      <w:r w:rsidR="0019151D" w:rsidRPr="00E62FC6">
        <w:rPr>
          <w:i/>
          <w:iCs/>
          <w:color w:val="000000" w:themeColor="text1"/>
        </w:rPr>
        <w:t xml:space="preserve">Figure 5.4, </w:t>
      </w:r>
      <w:r w:rsidR="0019151D" w:rsidRPr="00E62FC6">
        <w:rPr>
          <w:color w:val="000000" w:themeColor="text1"/>
        </w:rPr>
        <w:t>we noticed</w:t>
      </w:r>
      <w:r w:rsidR="00E62FC6" w:rsidRPr="00E62FC6">
        <w:rPr>
          <w:color w:val="000000" w:themeColor="text1"/>
        </w:rPr>
        <w:t xml:space="preserve">, </w:t>
      </w:r>
      <w:r w:rsidR="008E654C">
        <w:rPr>
          <w:color w:val="000000" w:themeColor="text1"/>
        </w:rPr>
        <w:t xml:space="preserve">regardless of Target or </w:t>
      </w:r>
      <w:r w:rsidR="0019151D" w:rsidRPr="00E62FC6">
        <w:rPr>
          <w:color w:val="000000" w:themeColor="text1"/>
        </w:rPr>
        <w:t>non-Target enrollee</w:t>
      </w:r>
      <w:r w:rsidR="008E654C">
        <w:rPr>
          <w:color w:val="000000" w:themeColor="text1"/>
        </w:rPr>
        <w:t>,</w:t>
      </w:r>
      <w:r w:rsidR="0019151D" w:rsidRPr="00E62FC6">
        <w:rPr>
          <w:color w:val="000000" w:themeColor="text1"/>
        </w:rPr>
        <w:t xml:space="preserve"> </w:t>
      </w:r>
      <w:r w:rsidR="008E654C">
        <w:rPr>
          <w:color w:val="000000" w:themeColor="text1"/>
        </w:rPr>
        <w:t>the</w:t>
      </w:r>
      <w:r w:rsidR="0019151D" w:rsidRPr="00E62FC6">
        <w:rPr>
          <w:color w:val="000000" w:themeColor="text1"/>
        </w:rPr>
        <w:t xml:space="preserve"> peak </w:t>
      </w:r>
      <w:r w:rsidR="00E62FC6" w:rsidRPr="00E62FC6">
        <w:rPr>
          <w:color w:val="000000" w:themeColor="text1"/>
        </w:rPr>
        <w:t>in</w:t>
      </w:r>
      <w:r w:rsidR="0019151D" w:rsidRPr="00E62FC6">
        <w:rPr>
          <w:color w:val="000000" w:themeColor="text1"/>
        </w:rPr>
        <w:t xml:space="preserve"> the distribution located at </w:t>
      </w:r>
      <w:proofErr w:type="spellStart"/>
      <w:r w:rsidR="0019151D" w:rsidRPr="00E62FC6">
        <w:rPr>
          <w:color w:val="000000" w:themeColor="text1"/>
        </w:rPr>
        <w:t>city_development_index</w:t>
      </w:r>
      <w:proofErr w:type="spellEnd"/>
      <w:r w:rsidR="0019151D" w:rsidRPr="00E62FC6">
        <w:rPr>
          <w:color w:val="000000" w:themeColor="text1"/>
        </w:rPr>
        <w:t xml:space="preserve"> </w:t>
      </w:r>
      <w:r w:rsidR="00E62FC6" w:rsidRPr="00E62FC6">
        <w:rPr>
          <w:color w:val="000000" w:themeColor="text1"/>
        </w:rPr>
        <w:t xml:space="preserve">that </w:t>
      </w:r>
      <w:r w:rsidR="00091E52" w:rsidRPr="00E62FC6">
        <w:rPr>
          <w:color w:val="000000" w:themeColor="text1"/>
        </w:rPr>
        <w:t xml:space="preserve">equals </w:t>
      </w:r>
      <w:r w:rsidR="0019151D" w:rsidRPr="00E62FC6">
        <w:rPr>
          <w:color w:val="000000" w:themeColor="text1"/>
        </w:rPr>
        <w:t>0.92</w:t>
      </w:r>
      <w:r w:rsidR="006833E3">
        <w:rPr>
          <w:color w:val="000000" w:themeColor="text1"/>
        </w:rPr>
        <w:t>0</w:t>
      </w:r>
      <w:r w:rsidR="0019151D" w:rsidRPr="00E62FC6">
        <w:rPr>
          <w:color w:val="000000" w:themeColor="text1"/>
        </w:rPr>
        <w:t xml:space="preserve"> </w:t>
      </w:r>
      <w:r w:rsidR="00116482" w:rsidRPr="00E62FC6">
        <w:rPr>
          <w:color w:val="000000" w:themeColor="text1"/>
        </w:rPr>
        <w:t>(city_103 and city_160</w:t>
      </w:r>
      <w:r w:rsidR="008E654C">
        <w:rPr>
          <w:color w:val="000000" w:themeColor="text1"/>
        </w:rPr>
        <w:t>)</w:t>
      </w:r>
      <w:r w:rsidR="00116482" w:rsidRPr="00E62FC6">
        <w:rPr>
          <w:color w:val="000000" w:themeColor="text1"/>
        </w:rPr>
        <w:t>.</w:t>
      </w:r>
      <w:r w:rsidR="008E654C">
        <w:rPr>
          <w:color w:val="000000" w:themeColor="text1"/>
        </w:rPr>
        <w:t xml:space="preserve"> The second peak in the distribution for Target enrollee located at </w:t>
      </w:r>
      <w:r w:rsidR="008E654C" w:rsidRPr="00E62FC6">
        <w:rPr>
          <w:color w:val="000000" w:themeColor="text1"/>
        </w:rPr>
        <w:t>0.62</w:t>
      </w:r>
      <w:r w:rsidR="006833E3">
        <w:rPr>
          <w:color w:val="000000" w:themeColor="text1"/>
        </w:rPr>
        <w:t>4</w:t>
      </w:r>
      <w:r w:rsidR="008E654C" w:rsidRPr="00E62FC6">
        <w:rPr>
          <w:color w:val="000000" w:themeColor="text1"/>
        </w:rPr>
        <w:t xml:space="preserve"> (city_21)</w:t>
      </w:r>
      <w:r w:rsidR="008E654C">
        <w:rPr>
          <w:color w:val="000000" w:themeColor="text1"/>
        </w:rPr>
        <w:t>, for non-Target enrollee it located at 0.9</w:t>
      </w:r>
      <w:r w:rsidR="00E63741">
        <w:rPr>
          <w:color w:val="000000" w:themeColor="text1"/>
        </w:rPr>
        <w:t>26</w:t>
      </w:r>
      <w:r w:rsidR="008E654C">
        <w:rPr>
          <w:color w:val="000000" w:themeColor="text1"/>
        </w:rPr>
        <w:t xml:space="preserve"> (city_1</w:t>
      </w:r>
      <w:r w:rsidR="00E63741">
        <w:rPr>
          <w:color w:val="000000" w:themeColor="text1"/>
        </w:rPr>
        <w:t>14</w:t>
      </w:r>
      <w:r w:rsidR="008E654C">
        <w:rPr>
          <w:color w:val="000000" w:themeColor="text1"/>
        </w:rPr>
        <w:t xml:space="preserve">). </w:t>
      </w:r>
      <w:r w:rsidR="00091E52" w:rsidRPr="00E62FC6">
        <w:rPr>
          <w:color w:val="000000" w:themeColor="text1"/>
        </w:rPr>
        <w:t>This would explain why o</w:t>
      </w:r>
      <w:r w:rsidR="00F15811" w:rsidRPr="00E62FC6">
        <w:rPr>
          <w:color w:val="000000" w:themeColor="text1"/>
        </w:rPr>
        <w:t>ut of 2425 Target enrollee</w:t>
      </w:r>
      <w:r w:rsidR="00922BC1" w:rsidRPr="00E62FC6">
        <w:rPr>
          <w:color w:val="000000" w:themeColor="text1"/>
        </w:rPr>
        <w:t xml:space="preserve"> in our dataset</w:t>
      </w:r>
      <w:r w:rsidR="00F15811" w:rsidRPr="00E62FC6">
        <w:rPr>
          <w:color w:val="000000" w:themeColor="text1"/>
        </w:rPr>
        <w:t xml:space="preserve">, </w:t>
      </w:r>
      <w:r w:rsidR="00E9555C">
        <w:rPr>
          <w:color w:val="000000" w:themeColor="text1"/>
        </w:rPr>
        <w:t>1306</w:t>
      </w:r>
      <w:r w:rsidR="00F15811" w:rsidRPr="00E62FC6">
        <w:rPr>
          <w:color w:val="000000" w:themeColor="text1"/>
        </w:rPr>
        <w:t xml:space="preserve"> of them were from city_103,</w:t>
      </w:r>
      <w:r w:rsidR="0003502C">
        <w:rPr>
          <w:color w:val="000000" w:themeColor="text1"/>
        </w:rPr>
        <w:t xml:space="preserve"> </w:t>
      </w:r>
      <w:r w:rsidR="008E654C">
        <w:rPr>
          <w:color w:val="000000" w:themeColor="text1"/>
        </w:rPr>
        <w:t>city_21,</w:t>
      </w:r>
      <w:r w:rsidR="006833E3">
        <w:rPr>
          <w:color w:val="000000" w:themeColor="text1"/>
        </w:rPr>
        <w:t xml:space="preserve"> </w:t>
      </w:r>
      <w:r w:rsidR="00F15811" w:rsidRPr="00E62FC6">
        <w:rPr>
          <w:color w:val="000000" w:themeColor="text1"/>
        </w:rPr>
        <w:t>city_16 and city_</w:t>
      </w:r>
      <w:r w:rsidR="008E654C">
        <w:rPr>
          <w:color w:val="000000" w:themeColor="text1"/>
        </w:rPr>
        <w:t>1</w:t>
      </w:r>
      <w:r w:rsidR="00E63741">
        <w:rPr>
          <w:color w:val="000000" w:themeColor="text1"/>
        </w:rPr>
        <w:t>14</w:t>
      </w:r>
      <w:r w:rsidR="00091E52" w:rsidRPr="00E62FC6">
        <w:rPr>
          <w:color w:val="000000" w:themeColor="text1"/>
        </w:rPr>
        <w:t>, which</w:t>
      </w:r>
      <w:r w:rsidR="00922BC1" w:rsidRPr="00E62FC6">
        <w:rPr>
          <w:color w:val="000000" w:themeColor="text1"/>
        </w:rPr>
        <w:t xml:space="preserve"> shares </w:t>
      </w:r>
      <w:r w:rsidR="00E9555C">
        <w:rPr>
          <w:color w:val="000000" w:themeColor="text1"/>
        </w:rPr>
        <w:t>almost 54</w:t>
      </w:r>
      <w:r w:rsidR="00922BC1" w:rsidRPr="00E62FC6">
        <w:rPr>
          <w:color w:val="000000" w:themeColor="text1"/>
        </w:rPr>
        <w:t>% of the total number.</w:t>
      </w:r>
    </w:p>
    <w:p w14:paraId="1C6D7368" w14:textId="5B956E3B" w:rsidR="0019151D" w:rsidRPr="00116482" w:rsidRDefault="0019151D" w:rsidP="008F089A">
      <w:pPr>
        <w:rPr>
          <w:color w:val="FF0000"/>
        </w:rPr>
      </w:pPr>
    </w:p>
    <w:p w14:paraId="4F3BA449" w14:textId="436A9D05" w:rsidR="0019151D" w:rsidRDefault="006B2713" w:rsidP="008F089A">
      <w:r>
        <w:rPr>
          <w:i/>
          <w:iCs/>
          <w:noProof/>
          <w:lang w:eastAsia="en-US"/>
        </w:rPr>
        <mc:AlternateContent>
          <mc:Choice Requires="wps">
            <w:drawing>
              <wp:anchor distT="0" distB="0" distL="114300" distR="114300" simplePos="0" relativeHeight="251665408" behindDoc="0" locked="0" layoutInCell="1" allowOverlap="1" wp14:anchorId="3319F06A" wp14:editId="6CF9389E">
                <wp:simplePos x="0" y="0"/>
                <wp:positionH relativeFrom="column">
                  <wp:posOffset>3801322</wp:posOffset>
                </wp:positionH>
                <wp:positionV relativeFrom="paragraph">
                  <wp:posOffset>147955</wp:posOffset>
                </wp:positionV>
                <wp:extent cx="1303655" cy="222250"/>
                <wp:effectExtent l="0" t="0" r="17145" b="19050"/>
                <wp:wrapNone/>
                <wp:docPr id="7" name="Text Box 7"/>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066C68A2" w14:textId="77777777" w:rsidR="008E654C" w:rsidRPr="004B72C8" w:rsidRDefault="008E654C" w:rsidP="006B2713">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19F06A" id="_x0000_t202" coordsize="21600,21600" o:spt="202" path="m,l,21600r21600,l21600,xe">
                <v:stroke joinstyle="miter"/>
                <v:path gradientshapeok="t" o:connecttype="rect"/>
              </v:shapetype>
              <v:shape id="Text Box 7" o:spid="_x0000_s1026" type="#_x0000_t202" style="position:absolute;margin-left:299.3pt;margin-top:11.65pt;width:102.65pt;height: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" fillcolor="white [3201]" strokeweight=".5pt">
                <v:textbox>
                  <w:txbxContent>
                    <w:p w14:paraId="066C68A2" w14:textId="77777777" w:rsidR="008E654C" w:rsidRPr="004B72C8" w:rsidRDefault="008E654C" w:rsidP="006B2713">
                      <w:pPr>
                        <w:jc w:val="center"/>
                        <w:rPr>
                          <w:sz w:val="16"/>
                          <w:szCs w:val="16"/>
                        </w:rPr>
                      </w:pPr>
                      <w:r>
                        <w:rPr>
                          <w:sz w:val="16"/>
                          <w:szCs w:val="16"/>
                        </w:rPr>
                        <w:t>Normalized distribution</w:t>
                      </w:r>
                    </w:p>
                  </w:txbxContent>
                </v:textbox>
              </v:shape>
            </w:pict>
          </mc:Fallback>
        </mc:AlternateContent>
      </w:r>
    </w:p>
    <w:p w14:paraId="16CCA5D6" w14:textId="0FB59039" w:rsidR="0019151D" w:rsidRDefault="0019151D" w:rsidP="008F089A"/>
    <w:p w14:paraId="0926F6DC" w14:textId="5EE39EA0" w:rsidR="00450AA0" w:rsidRDefault="00116482" w:rsidP="00450AA0">
      <w:r>
        <w:t xml:space="preserve">   </w:t>
      </w:r>
      <w:r w:rsidR="0000113A">
        <w:rPr>
          <w:noProof/>
        </w:rPr>
        <w:drawing>
          <wp:inline distT="0" distB="0" distL="0" distR="0" wp14:anchorId="706F8EC8" wp14:editId="01645FE8">
            <wp:extent cx="2802467" cy="1657304"/>
            <wp:effectExtent l="0" t="0" r="4445"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3210" cy="1675484"/>
                    </a:xfrm>
                    <a:prstGeom prst="rect">
                      <a:avLst/>
                    </a:prstGeom>
                    <a:noFill/>
                    <a:ln>
                      <a:noFill/>
                    </a:ln>
                  </pic:spPr>
                </pic:pic>
              </a:graphicData>
            </a:graphic>
          </wp:inline>
        </w:drawing>
      </w:r>
      <w:r w:rsidR="00450AA0">
        <w:rPr>
          <w:noProof/>
        </w:rPr>
        <w:drawing>
          <wp:inline distT="0" distB="0" distL="0" distR="0" wp14:anchorId="63352706" wp14:editId="715F8D6E">
            <wp:extent cx="3005667" cy="1680565"/>
            <wp:effectExtent l="0" t="0" r="4445"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416" cy="1697199"/>
                    </a:xfrm>
                    <a:prstGeom prst="rect">
                      <a:avLst/>
                    </a:prstGeom>
                    <a:noFill/>
                    <a:ln>
                      <a:noFill/>
                    </a:ln>
                  </pic:spPr>
                </pic:pic>
              </a:graphicData>
            </a:graphic>
          </wp:inline>
        </w:drawing>
      </w:r>
    </w:p>
    <w:p w14:paraId="42C46F06" w14:textId="36D91C0E" w:rsidR="00F15811" w:rsidRDefault="00F15811" w:rsidP="008C3AC5"/>
    <w:p w14:paraId="0416F98E" w14:textId="335AAC9E" w:rsidR="00B8795A" w:rsidRDefault="00922BC1" w:rsidP="008C3AC5">
      <w:pPr>
        <w:rPr>
          <w:i/>
          <w:iCs/>
        </w:rPr>
      </w:pPr>
      <w:r w:rsidRPr="00922BC1">
        <w:rPr>
          <w:i/>
          <w:iCs/>
        </w:rPr>
        <w:t xml:space="preserve">Figure 5.4 </w:t>
      </w:r>
      <w:proofErr w:type="spellStart"/>
      <w:r w:rsidRPr="00922BC1">
        <w:rPr>
          <w:i/>
          <w:iCs/>
        </w:rPr>
        <w:t>city_development_index</w:t>
      </w:r>
      <w:proofErr w:type="spellEnd"/>
      <w:r w:rsidRPr="00922BC1">
        <w:rPr>
          <w:i/>
          <w:iCs/>
        </w:rPr>
        <w:t xml:space="preserve"> distribution breakdown by </w:t>
      </w:r>
      <w:r>
        <w:rPr>
          <w:i/>
          <w:iCs/>
        </w:rPr>
        <w:t>non-</w:t>
      </w:r>
      <w:r w:rsidR="00EB1836">
        <w:rPr>
          <w:i/>
          <w:iCs/>
        </w:rPr>
        <w:t>T</w:t>
      </w:r>
      <w:r>
        <w:rPr>
          <w:i/>
          <w:iCs/>
        </w:rPr>
        <w:t>arget and Target enrollee</w:t>
      </w:r>
      <w:r w:rsidR="00B8795A">
        <w:rPr>
          <w:i/>
          <w:iCs/>
        </w:rPr>
        <w:t xml:space="preserve"> </w:t>
      </w:r>
    </w:p>
    <w:p w14:paraId="389CF321" w14:textId="782808A2" w:rsidR="006541E4" w:rsidRDefault="006541E4" w:rsidP="008C3AC5">
      <w:pPr>
        <w:rPr>
          <w:i/>
          <w:iCs/>
        </w:rPr>
      </w:pPr>
    </w:p>
    <w:p w14:paraId="32E03247" w14:textId="3C57331C" w:rsidR="006541E4" w:rsidRDefault="006541E4" w:rsidP="008C3AC5">
      <w:pPr>
        <w:rPr>
          <w:i/>
          <w:iCs/>
        </w:rPr>
      </w:pPr>
    </w:p>
    <w:p w14:paraId="78509568" w14:textId="4680A7A0" w:rsidR="000977A1" w:rsidRDefault="000977A1" w:rsidP="008C3AC5">
      <w:pPr>
        <w:rPr>
          <w:i/>
          <w:iCs/>
        </w:rPr>
      </w:pPr>
    </w:p>
    <w:p w14:paraId="50AB6DE1" w14:textId="77777777" w:rsidR="000977A1" w:rsidRPr="006541E4" w:rsidRDefault="000977A1" w:rsidP="008C3AC5">
      <w:pPr>
        <w:rPr>
          <w:i/>
          <w:iCs/>
        </w:rPr>
      </w:pPr>
    </w:p>
    <w:p w14:paraId="24351676" w14:textId="3E198425" w:rsidR="00B8795A" w:rsidRDefault="00582566" w:rsidP="0070615C">
      <w:r>
        <w:rPr>
          <w:noProof/>
        </w:rPr>
        <w:drawing>
          <wp:inline distT="0" distB="0" distL="0" distR="0" wp14:anchorId="7F0AD96A" wp14:editId="5CC76A42">
            <wp:extent cx="4216400" cy="2675792"/>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1105" cy="2678778"/>
                    </a:xfrm>
                    <a:prstGeom prst="rect">
                      <a:avLst/>
                    </a:prstGeom>
                    <a:noFill/>
                    <a:ln>
                      <a:noFill/>
                    </a:ln>
                  </pic:spPr>
                </pic:pic>
              </a:graphicData>
            </a:graphic>
          </wp:inline>
        </w:drawing>
      </w:r>
    </w:p>
    <w:p w14:paraId="60075D89" w14:textId="5E4F421C" w:rsidR="00922BC1" w:rsidRDefault="00922BC1" w:rsidP="00155E30">
      <w:pPr>
        <w:rPr>
          <w:i/>
          <w:iCs/>
        </w:rPr>
      </w:pPr>
      <w:r w:rsidRPr="00922BC1">
        <w:rPr>
          <w:i/>
          <w:iCs/>
        </w:rPr>
        <w:t>Figure 5.</w:t>
      </w:r>
      <w:r>
        <w:rPr>
          <w:i/>
          <w:iCs/>
        </w:rPr>
        <w:t>5</w:t>
      </w:r>
      <w:r w:rsidRPr="00922BC1">
        <w:rPr>
          <w:i/>
          <w:iCs/>
        </w:rPr>
        <w:t xml:space="preserve"> cit</w:t>
      </w:r>
      <w:r>
        <w:rPr>
          <w:i/>
          <w:iCs/>
        </w:rPr>
        <w:t>y</w:t>
      </w:r>
      <w:r w:rsidRPr="00922BC1">
        <w:rPr>
          <w:i/>
          <w:iCs/>
        </w:rPr>
        <w:t xml:space="preserve"> </w:t>
      </w:r>
      <w:proofErr w:type="spellStart"/>
      <w:r>
        <w:rPr>
          <w:i/>
          <w:iCs/>
        </w:rPr>
        <w:t>barplot</w:t>
      </w:r>
      <w:proofErr w:type="spellEnd"/>
      <w:r w:rsidRPr="00922BC1">
        <w:rPr>
          <w:i/>
          <w:iCs/>
        </w:rPr>
        <w:t xml:space="preserve"> breakdown by </w:t>
      </w:r>
      <w:r>
        <w:rPr>
          <w:i/>
          <w:iCs/>
        </w:rPr>
        <w:t>non-target and Target enrollee</w:t>
      </w:r>
    </w:p>
    <w:p w14:paraId="21A81D51" w14:textId="5D5620B8" w:rsidR="00626704" w:rsidRDefault="00626704" w:rsidP="00155E30">
      <w:pPr>
        <w:rPr>
          <w:i/>
          <w:iCs/>
        </w:rPr>
      </w:pPr>
    </w:p>
    <w:p w14:paraId="4C320FE7" w14:textId="379901B0" w:rsidR="00626704" w:rsidRDefault="00626704" w:rsidP="00155E30">
      <w:pPr>
        <w:rPr>
          <w:i/>
          <w:iCs/>
        </w:rPr>
      </w:pPr>
    </w:p>
    <w:p w14:paraId="03E27E94" w14:textId="173FB37B" w:rsidR="00626704" w:rsidRDefault="00626704" w:rsidP="00155E30">
      <w:pPr>
        <w:rPr>
          <w:i/>
          <w:iCs/>
        </w:rPr>
      </w:pPr>
    </w:p>
    <w:p w14:paraId="01D54509" w14:textId="77777777" w:rsidR="00C546DF" w:rsidRDefault="00C546DF" w:rsidP="00155E30">
      <w:pPr>
        <w:rPr>
          <w:i/>
          <w:iCs/>
        </w:rPr>
      </w:pPr>
    </w:p>
    <w:p w14:paraId="6AAF3F6F" w14:textId="77777777" w:rsidR="00626704" w:rsidRPr="00B8795A" w:rsidRDefault="00626704" w:rsidP="00155E30"/>
    <w:p w14:paraId="2F7DBEDD" w14:textId="5253101F" w:rsidR="00116482" w:rsidRDefault="00116482" w:rsidP="008C3AC5"/>
    <w:p w14:paraId="579E4822" w14:textId="0D69329E" w:rsidR="004C42F4" w:rsidRDefault="004C42F4" w:rsidP="004C42F4">
      <w:pPr>
        <w:pStyle w:val="Heading2"/>
        <w:rPr>
          <w:rFonts w:ascii="Times New Roman" w:hAnsi="Times New Roman" w:cs="Times New Roman"/>
        </w:rPr>
      </w:pPr>
      <w:bookmarkStart w:id="26" w:name="_Toc56703416"/>
      <w:r w:rsidRPr="004C42F4">
        <w:rPr>
          <w:rFonts w:ascii="Times New Roman" w:hAnsi="Times New Roman" w:cs="Times New Roman"/>
        </w:rPr>
        <w:t xml:space="preserve">5.5 </w:t>
      </w:r>
      <w:r>
        <w:rPr>
          <w:rFonts w:ascii="Times New Roman" w:hAnsi="Times New Roman" w:cs="Times New Roman"/>
        </w:rPr>
        <w:t>Training Hours vs. Target</w:t>
      </w:r>
      <w:bookmarkEnd w:id="26"/>
    </w:p>
    <w:p w14:paraId="17C78542" w14:textId="5C4FEEBF" w:rsidR="00785EBE" w:rsidRDefault="00785EBE" w:rsidP="00785EBE">
      <w:pPr>
        <w:rPr>
          <w:lang w:eastAsia="en-US"/>
        </w:rPr>
      </w:pPr>
    </w:p>
    <w:p w14:paraId="0186F0F4" w14:textId="644A84C2" w:rsidR="00785EBE" w:rsidRPr="0004352B" w:rsidRDefault="00785EBE" w:rsidP="00785EBE">
      <w:pPr>
        <w:rPr>
          <w:i/>
          <w:iCs/>
          <w:lang w:eastAsia="en-US"/>
        </w:rPr>
      </w:pPr>
      <w:r w:rsidRPr="0004352B">
        <w:rPr>
          <w:i/>
          <w:iCs/>
          <w:lang w:eastAsia="en-US"/>
        </w:rPr>
        <w:t xml:space="preserve">Table </w:t>
      </w:r>
      <w:r w:rsidR="0004352B" w:rsidRPr="0004352B">
        <w:rPr>
          <w:i/>
          <w:iCs/>
          <w:lang w:eastAsia="en-US"/>
        </w:rPr>
        <w:t xml:space="preserve">5.3 Training hours summary statistic break down by variable </w:t>
      </w:r>
      <w:r w:rsidR="0004352B" w:rsidRPr="0004352B">
        <w:rPr>
          <w:b/>
          <w:bCs/>
          <w:i/>
          <w:iCs/>
          <w:lang w:eastAsia="en-US"/>
        </w:rPr>
        <w:t>target</w:t>
      </w:r>
    </w:p>
    <w:tbl>
      <w:tblPr>
        <w:tblW w:w="7595" w:type="dxa"/>
        <w:tblBorders>
          <w:top w:val="single" w:sz="4" w:space="0" w:color="auto"/>
          <w:bottom w:val="single" w:sz="4" w:space="0" w:color="auto"/>
        </w:tblBorders>
        <w:tblLayout w:type="fixed"/>
        <w:tblCellMar>
          <w:top w:w="15" w:type="dxa"/>
          <w:bottom w:w="15" w:type="dxa"/>
        </w:tblCellMar>
        <w:tblLook w:val="04A0" w:firstRow="1" w:lastRow="0" w:firstColumn="1" w:lastColumn="0" w:noHBand="0" w:noVBand="1"/>
      </w:tblPr>
      <w:tblGrid>
        <w:gridCol w:w="1262"/>
        <w:gridCol w:w="814"/>
        <w:gridCol w:w="724"/>
        <w:gridCol w:w="724"/>
        <w:gridCol w:w="724"/>
        <w:gridCol w:w="905"/>
        <w:gridCol w:w="814"/>
        <w:gridCol w:w="814"/>
        <w:gridCol w:w="814"/>
      </w:tblGrid>
      <w:tr w:rsidR="00DB558F" w:rsidRPr="00DB558F" w14:paraId="65CC055A" w14:textId="77777777" w:rsidTr="00785EBE">
        <w:trPr>
          <w:trHeight w:val="271"/>
        </w:trPr>
        <w:tc>
          <w:tcPr>
            <w:tcW w:w="1262" w:type="dxa"/>
            <w:tcBorders>
              <w:top w:val="single" w:sz="4" w:space="0" w:color="auto"/>
              <w:bottom w:val="single" w:sz="4" w:space="0" w:color="auto"/>
            </w:tcBorders>
            <w:noWrap/>
            <w:vAlign w:val="bottom"/>
            <w:hideMark/>
          </w:tcPr>
          <w:p w14:paraId="4E1A4806" w14:textId="77777777" w:rsidR="004C42F4" w:rsidRPr="00DB558F" w:rsidRDefault="004C42F4" w:rsidP="00785EBE">
            <w:pPr>
              <w:jc w:val="center"/>
              <w:rPr>
                <w:color w:val="000000"/>
                <w:sz w:val="21"/>
                <w:szCs w:val="21"/>
              </w:rPr>
            </w:pPr>
            <w:r w:rsidRPr="00DB558F">
              <w:rPr>
                <w:color w:val="000000"/>
                <w:sz w:val="21"/>
                <w:szCs w:val="21"/>
              </w:rPr>
              <w:t>target</w:t>
            </w:r>
          </w:p>
        </w:tc>
        <w:tc>
          <w:tcPr>
            <w:tcW w:w="814" w:type="dxa"/>
            <w:tcBorders>
              <w:top w:val="single" w:sz="4" w:space="0" w:color="auto"/>
              <w:bottom w:val="single" w:sz="4" w:space="0" w:color="auto"/>
            </w:tcBorders>
            <w:shd w:val="clear" w:color="000000" w:fill="FFFFFF"/>
            <w:vAlign w:val="bottom"/>
            <w:hideMark/>
          </w:tcPr>
          <w:p w14:paraId="6149DAC1" w14:textId="5EC6CA5E" w:rsidR="004C42F4" w:rsidRPr="00DB558F" w:rsidRDefault="004C42F4" w:rsidP="00785EBE">
            <w:pPr>
              <w:jc w:val="center"/>
              <w:rPr>
                <w:color w:val="000000"/>
                <w:sz w:val="21"/>
                <w:szCs w:val="21"/>
              </w:rPr>
            </w:pPr>
            <w:r w:rsidRPr="00DB558F">
              <w:rPr>
                <w:color w:val="000000"/>
                <w:sz w:val="21"/>
                <w:szCs w:val="21"/>
              </w:rPr>
              <w:t>count</w:t>
            </w:r>
          </w:p>
        </w:tc>
        <w:tc>
          <w:tcPr>
            <w:tcW w:w="724" w:type="dxa"/>
            <w:tcBorders>
              <w:top w:val="single" w:sz="4" w:space="0" w:color="auto"/>
              <w:bottom w:val="single" w:sz="4" w:space="0" w:color="auto"/>
            </w:tcBorders>
            <w:shd w:val="clear" w:color="000000" w:fill="FFFFFF"/>
            <w:vAlign w:val="bottom"/>
            <w:hideMark/>
          </w:tcPr>
          <w:p w14:paraId="695A1060" w14:textId="77777777" w:rsidR="004C42F4" w:rsidRPr="00DB558F" w:rsidRDefault="004C42F4" w:rsidP="00785EBE">
            <w:pPr>
              <w:jc w:val="center"/>
              <w:rPr>
                <w:color w:val="000000"/>
                <w:sz w:val="21"/>
                <w:szCs w:val="21"/>
              </w:rPr>
            </w:pPr>
            <w:r w:rsidRPr="00DB558F">
              <w:rPr>
                <w:color w:val="000000"/>
                <w:sz w:val="21"/>
                <w:szCs w:val="21"/>
              </w:rPr>
              <w:t>mean</w:t>
            </w:r>
          </w:p>
        </w:tc>
        <w:tc>
          <w:tcPr>
            <w:tcW w:w="724" w:type="dxa"/>
            <w:tcBorders>
              <w:top w:val="single" w:sz="4" w:space="0" w:color="auto"/>
              <w:bottom w:val="single" w:sz="4" w:space="0" w:color="auto"/>
            </w:tcBorders>
            <w:shd w:val="clear" w:color="000000" w:fill="FFFFFF"/>
            <w:vAlign w:val="bottom"/>
            <w:hideMark/>
          </w:tcPr>
          <w:p w14:paraId="3F333327" w14:textId="0B4E5450" w:rsidR="004C42F4" w:rsidRPr="00DB558F" w:rsidRDefault="004C42F4" w:rsidP="00785EBE">
            <w:pPr>
              <w:jc w:val="center"/>
              <w:rPr>
                <w:color w:val="000000"/>
                <w:sz w:val="21"/>
                <w:szCs w:val="21"/>
              </w:rPr>
            </w:pPr>
            <w:r w:rsidRPr="00DB558F">
              <w:rPr>
                <w:color w:val="000000"/>
                <w:sz w:val="21"/>
                <w:szCs w:val="21"/>
              </w:rPr>
              <w:t>std</w:t>
            </w:r>
          </w:p>
        </w:tc>
        <w:tc>
          <w:tcPr>
            <w:tcW w:w="724" w:type="dxa"/>
            <w:tcBorders>
              <w:top w:val="single" w:sz="4" w:space="0" w:color="auto"/>
              <w:bottom w:val="single" w:sz="4" w:space="0" w:color="auto"/>
            </w:tcBorders>
            <w:shd w:val="clear" w:color="000000" w:fill="FFFFFF"/>
            <w:vAlign w:val="bottom"/>
            <w:hideMark/>
          </w:tcPr>
          <w:p w14:paraId="2A3E37CF" w14:textId="77777777" w:rsidR="004C42F4" w:rsidRPr="00DB558F" w:rsidRDefault="004C42F4" w:rsidP="00785EBE">
            <w:pPr>
              <w:jc w:val="center"/>
              <w:rPr>
                <w:color w:val="000000"/>
                <w:sz w:val="21"/>
                <w:szCs w:val="21"/>
              </w:rPr>
            </w:pPr>
            <w:r w:rsidRPr="00DB558F">
              <w:rPr>
                <w:color w:val="000000"/>
                <w:sz w:val="21"/>
                <w:szCs w:val="21"/>
              </w:rPr>
              <w:t>min</w:t>
            </w:r>
          </w:p>
        </w:tc>
        <w:tc>
          <w:tcPr>
            <w:tcW w:w="905" w:type="dxa"/>
            <w:tcBorders>
              <w:top w:val="single" w:sz="4" w:space="0" w:color="auto"/>
              <w:bottom w:val="single" w:sz="4" w:space="0" w:color="auto"/>
            </w:tcBorders>
            <w:shd w:val="clear" w:color="000000" w:fill="FFFFFF"/>
            <w:vAlign w:val="bottom"/>
            <w:hideMark/>
          </w:tcPr>
          <w:p w14:paraId="2FEFD578" w14:textId="77777777" w:rsidR="004C42F4" w:rsidRPr="00DB558F" w:rsidRDefault="004C42F4" w:rsidP="00785EBE">
            <w:pPr>
              <w:jc w:val="center"/>
              <w:rPr>
                <w:color w:val="000000"/>
                <w:sz w:val="21"/>
                <w:szCs w:val="21"/>
              </w:rPr>
            </w:pPr>
            <w:r w:rsidRPr="00DB558F">
              <w:rPr>
                <w:color w:val="000000"/>
                <w:sz w:val="21"/>
                <w:szCs w:val="21"/>
              </w:rPr>
              <w:t>0.25</w:t>
            </w:r>
          </w:p>
        </w:tc>
        <w:tc>
          <w:tcPr>
            <w:tcW w:w="814" w:type="dxa"/>
            <w:tcBorders>
              <w:top w:val="single" w:sz="4" w:space="0" w:color="auto"/>
              <w:bottom w:val="single" w:sz="4" w:space="0" w:color="auto"/>
            </w:tcBorders>
            <w:shd w:val="clear" w:color="000000" w:fill="FFFFFF"/>
            <w:vAlign w:val="bottom"/>
            <w:hideMark/>
          </w:tcPr>
          <w:p w14:paraId="1EDD2B32" w14:textId="77777777" w:rsidR="004C42F4" w:rsidRPr="00DB558F" w:rsidRDefault="004C42F4" w:rsidP="00785EBE">
            <w:pPr>
              <w:jc w:val="center"/>
              <w:rPr>
                <w:color w:val="000000"/>
                <w:sz w:val="21"/>
                <w:szCs w:val="21"/>
              </w:rPr>
            </w:pPr>
            <w:r w:rsidRPr="00DB558F">
              <w:rPr>
                <w:color w:val="000000"/>
                <w:sz w:val="21"/>
                <w:szCs w:val="21"/>
              </w:rPr>
              <w:t>0.50</w:t>
            </w:r>
          </w:p>
        </w:tc>
        <w:tc>
          <w:tcPr>
            <w:tcW w:w="814" w:type="dxa"/>
            <w:tcBorders>
              <w:top w:val="single" w:sz="4" w:space="0" w:color="auto"/>
              <w:bottom w:val="single" w:sz="4" w:space="0" w:color="auto"/>
            </w:tcBorders>
            <w:shd w:val="clear" w:color="000000" w:fill="FFFFFF"/>
            <w:vAlign w:val="bottom"/>
            <w:hideMark/>
          </w:tcPr>
          <w:p w14:paraId="25CEE566" w14:textId="77777777" w:rsidR="004C42F4" w:rsidRPr="00DB558F" w:rsidRDefault="004C42F4" w:rsidP="00785EBE">
            <w:pPr>
              <w:jc w:val="center"/>
              <w:rPr>
                <w:color w:val="000000"/>
                <w:sz w:val="21"/>
                <w:szCs w:val="21"/>
              </w:rPr>
            </w:pPr>
            <w:r w:rsidRPr="00DB558F">
              <w:rPr>
                <w:color w:val="000000"/>
                <w:sz w:val="21"/>
                <w:szCs w:val="21"/>
              </w:rPr>
              <w:t>0.75</w:t>
            </w:r>
          </w:p>
        </w:tc>
        <w:tc>
          <w:tcPr>
            <w:tcW w:w="814" w:type="dxa"/>
            <w:tcBorders>
              <w:top w:val="single" w:sz="4" w:space="0" w:color="auto"/>
              <w:bottom w:val="single" w:sz="4" w:space="0" w:color="auto"/>
            </w:tcBorders>
            <w:shd w:val="clear" w:color="000000" w:fill="FFFFFF"/>
            <w:vAlign w:val="bottom"/>
            <w:hideMark/>
          </w:tcPr>
          <w:p w14:paraId="0D43316E" w14:textId="77777777" w:rsidR="004C42F4" w:rsidRPr="00DB558F" w:rsidRDefault="004C42F4" w:rsidP="00785EBE">
            <w:pPr>
              <w:jc w:val="center"/>
              <w:rPr>
                <w:color w:val="000000"/>
                <w:sz w:val="21"/>
                <w:szCs w:val="21"/>
              </w:rPr>
            </w:pPr>
            <w:r w:rsidRPr="00DB558F">
              <w:rPr>
                <w:color w:val="000000"/>
                <w:sz w:val="21"/>
                <w:szCs w:val="21"/>
              </w:rPr>
              <w:t>max</w:t>
            </w:r>
          </w:p>
        </w:tc>
      </w:tr>
      <w:tr w:rsidR="00DB558F" w:rsidRPr="00DB558F" w14:paraId="5790EE65" w14:textId="77777777" w:rsidTr="00785EBE">
        <w:trPr>
          <w:trHeight w:val="271"/>
        </w:trPr>
        <w:tc>
          <w:tcPr>
            <w:tcW w:w="1262" w:type="dxa"/>
            <w:tcBorders>
              <w:top w:val="single" w:sz="4" w:space="0" w:color="auto"/>
            </w:tcBorders>
            <w:noWrap/>
            <w:vAlign w:val="bottom"/>
            <w:hideMark/>
          </w:tcPr>
          <w:p w14:paraId="5EF636F8" w14:textId="77777777" w:rsidR="004C42F4" w:rsidRPr="00DB558F" w:rsidRDefault="004C42F4">
            <w:pPr>
              <w:rPr>
                <w:color w:val="000000"/>
                <w:sz w:val="21"/>
                <w:szCs w:val="21"/>
              </w:rPr>
            </w:pPr>
            <w:r w:rsidRPr="00DB558F">
              <w:rPr>
                <w:color w:val="000000"/>
                <w:sz w:val="21"/>
                <w:szCs w:val="21"/>
              </w:rPr>
              <w:t>non-Target</w:t>
            </w:r>
          </w:p>
        </w:tc>
        <w:tc>
          <w:tcPr>
            <w:tcW w:w="814" w:type="dxa"/>
            <w:tcBorders>
              <w:top w:val="single" w:sz="4" w:space="0" w:color="auto"/>
            </w:tcBorders>
            <w:shd w:val="clear" w:color="000000" w:fill="FFFFFF"/>
            <w:vAlign w:val="bottom"/>
            <w:hideMark/>
          </w:tcPr>
          <w:p w14:paraId="26A7A9CD" w14:textId="77777777" w:rsidR="004C42F4" w:rsidRPr="00DB558F" w:rsidRDefault="004C42F4">
            <w:pPr>
              <w:jc w:val="right"/>
              <w:rPr>
                <w:color w:val="000000"/>
                <w:sz w:val="21"/>
                <w:szCs w:val="21"/>
              </w:rPr>
            </w:pPr>
            <w:r w:rsidRPr="00DB558F">
              <w:rPr>
                <w:color w:val="000000"/>
                <w:sz w:val="21"/>
                <w:szCs w:val="21"/>
              </w:rPr>
              <w:t>15934</w:t>
            </w:r>
          </w:p>
        </w:tc>
        <w:tc>
          <w:tcPr>
            <w:tcW w:w="724" w:type="dxa"/>
            <w:tcBorders>
              <w:top w:val="single" w:sz="4" w:space="0" w:color="auto"/>
            </w:tcBorders>
            <w:shd w:val="clear" w:color="000000" w:fill="FFFFFF"/>
            <w:vAlign w:val="bottom"/>
            <w:hideMark/>
          </w:tcPr>
          <w:p w14:paraId="0929F1EC" w14:textId="77777777" w:rsidR="004C42F4" w:rsidRPr="00DB558F" w:rsidRDefault="004C42F4">
            <w:pPr>
              <w:jc w:val="right"/>
              <w:rPr>
                <w:color w:val="000000"/>
                <w:sz w:val="21"/>
                <w:szCs w:val="21"/>
              </w:rPr>
            </w:pPr>
            <w:r w:rsidRPr="00DB558F">
              <w:rPr>
                <w:color w:val="000000"/>
                <w:sz w:val="21"/>
                <w:szCs w:val="21"/>
              </w:rPr>
              <w:t>66.01</w:t>
            </w:r>
          </w:p>
        </w:tc>
        <w:tc>
          <w:tcPr>
            <w:tcW w:w="724" w:type="dxa"/>
            <w:tcBorders>
              <w:top w:val="single" w:sz="4" w:space="0" w:color="auto"/>
            </w:tcBorders>
            <w:shd w:val="clear" w:color="000000" w:fill="FFFFFF"/>
            <w:vAlign w:val="bottom"/>
            <w:hideMark/>
          </w:tcPr>
          <w:p w14:paraId="2932930C" w14:textId="77777777" w:rsidR="004C42F4" w:rsidRPr="00DB558F" w:rsidRDefault="004C42F4">
            <w:pPr>
              <w:jc w:val="right"/>
              <w:rPr>
                <w:color w:val="000000"/>
                <w:sz w:val="21"/>
                <w:szCs w:val="21"/>
              </w:rPr>
            </w:pPr>
            <w:r w:rsidRPr="00DB558F">
              <w:rPr>
                <w:color w:val="000000"/>
                <w:sz w:val="21"/>
                <w:szCs w:val="21"/>
              </w:rPr>
              <w:t>60.91</w:t>
            </w:r>
          </w:p>
        </w:tc>
        <w:tc>
          <w:tcPr>
            <w:tcW w:w="724" w:type="dxa"/>
            <w:tcBorders>
              <w:top w:val="single" w:sz="4" w:space="0" w:color="auto"/>
            </w:tcBorders>
            <w:shd w:val="clear" w:color="000000" w:fill="FFFFFF"/>
            <w:vAlign w:val="bottom"/>
            <w:hideMark/>
          </w:tcPr>
          <w:p w14:paraId="14400290" w14:textId="77777777" w:rsidR="004C42F4" w:rsidRPr="00DB558F" w:rsidRDefault="004C42F4">
            <w:pPr>
              <w:jc w:val="right"/>
              <w:rPr>
                <w:color w:val="000000"/>
                <w:sz w:val="21"/>
                <w:szCs w:val="21"/>
              </w:rPr>
            </w:pPr>
            <w:r w:rsidRPr="00DB558F">
              <w:rPr>
                <w:color w:val="000000"/>
                <w:sz w:val="21"/>
                <w:szCs w:val="21"/>
              </w:rPr>
              <w:t>1.00</w:t>
            </w:r>
          </w:p>
        </w:tc>
        <w:tc>
          <w:tcPr>
            <w:tcW w:w="905" w:type="dxa"/>
            <w:tcBorders>
              <w:top w:val="single" w:sz="4" w:space="0" w:color="auto"/>
            </w:tcBorders>
            <w:shd w:val="clear" w:color="000000" w:fill="FFFFFF"/>
            <w:vAlign w:val="bottom"/>
            <w:hideMark/>
          </w:tcPr>
          <w:p w14:paraId="76AF018F" w14:textId="77777777" w:rsidR="004C42F4" w:rsidRPr="00DB558F" w:rsidRDefault="004C42F4">
            <w:pPr>
              <w:jc w:val="right"/>
              <w:rPr>
                <w:color w:val="000000"/>
                <w:sz w:val="21"/>
                <w:szCs w:val="21"/>
              </w:rPr>
            </w:pPr>
            <w:r w:rsidRPr="00DB558F">
              <w:rPr>
                <w:color w:val="000000"/>
                <w:sz w:val="21"/>
                <w:szCs w:val="21"/>
              </w:rPr>
              <w:t>23.00</w:t>
            </w:r>
          </w:p>
        </w:tc>
        <w:tc>
          <w:tcPr>
            <w:tcW w:w="814" w:type="dxa"/>
            <w:tcBorders>
              <w:top w:val="single" w:sz="4" w:space="0" w:color="auto"/>
            </w:tcBorders>
            <w:shd w:val="clear" w:color="000000" w:fill="FFFFFF"/>
            <w:vAlign w:val="bottom"/>
            <w:hideMark/>
          </w:tcPr>
          <w:p w14:paraId="32DBD472" w14:textId="77777777" w:rsidR="004C42F4" w:rsidRPr="00DB558F" w:rsidRDefault="004C42F4">
            <w:pPr>
              <w:jc w:val="right"/>
              <w:rPr>
                <w:color w:val="000000"/>
                <w:sz w:val="21"/>
                <w:szCs w:val="21"/>
              </w:rPr>
            </w:pPr>
            <w:r w:rsidRPr="00DB558F">
              <w:rPr>
                <w:color w:val="000000"/>
                <w:sz w:val="21"/>
                <w:szCs w:val="21"/>
              </w:rPr>
              <w:t>47.00</w:t>
            </w:r>
          </w:p>
        </w:tc>
        <w:tc>
          <w:tcPr>
            <w:tcW w:w="814" w:type="dxa"/>
            <w:tcBorders>
              <w:top w:val="single" w:sz="4" w:space="0" w:color="auto"/>
            </w:tcBorders>
            <w:shd w:val="clear" w:color="000000" w:fill="FFFFFF"/>
            <w:vAlign w:val="bottom"/>
            <w:hideMark/>
          </w:tcPr>
          <w:p w14:paraId="3671D8E1" w14:textId="77777777" w:rsidR="004C42F4" w:rsidRPr="00DB558F" w:rsidRDefault="004C42F4">
            <w:pPr>
              <w:jc w:val="right"/>
              <w:rPr>
                <w:color w:val="000000"/>
                <w:sz w:val="21"/>
                <w:szCs w:val="21"/>
              </w:rPr>
            </w:pPr>
            <w:r w:rsidRPr="00DB558F">
              <w:rPr>
                <w:color w:val="000000"/>
                <w:sz w:val="21"/>
                <w:szCs w:val="21"/>
              </w:rPr>
              <w:t>89.00</w:t>
            </w:r>
          </w:p>
        </w:tc>
        <w:tc>
          <w:tcPr>
            <w:tcW w:w="814" w:type="dxa"/>
            <w:tcBorders>
              <w:top w:val="single" w:sz="4" w:space="0" w:color="auto"/>
            </w:tcBorders>
            <w:shd w:val="clear" w:color="000000" w:fill="FFFFFF"/>
            <w:vAlign w:val="bottom"/>
            <w:hideMark/>
          </w:tcPr>
          <w:p w14:paraId="489A03CF" w14:textId="77777777" w:rsidR="004C42F4" w:rsidRPr="00DB558F" w:rsidRDefault="004C42F4">
            <w:pPr>
              <w:jc w:val="right"/>
              <w:rPr>
                <w:color w:val="000000"/>
                <w:sz w:val="21"/>
                <w:szCs w:val="21"/>
              </w:rPr>
            </w:pPr>
            <w:r w:rsidRPr="00DB558F">
              <w:rPr>
                <w:color w:val="000000"/>
                <w:sz w:val="21"/>
                <w:szCs w:val="21"/>
              </w:rPr>
              <w:t>336.00</w:t>
            </w:r>
          </w:p>
        </w:tc>
      </w:tr>
      <w:tr w:rsidR="00DB558F" w:rsidRPr="00DB558F" w14:paraId="38C6D7A4" w14:textId="77777777" w:rsidTr="00785EBE">
        <w:trPr>
          <w:trHeight w:val="271"/>
        </w:trPr>
        <w:tc>
          <w:tcPr>
            <w:tcW w:w="1262" w:type="dxa"/>
            <w:noWrap/>
            <w:vAlign w:val="bottom"/>
            <w:hideMark/>
          </w:tcPr>
          <w:p w14:paraId="6E167C7E" w14:textId="77777777" w:rsidR="004C42F4" w:rsidRPr="00DB558F" w:rsidRDefault="004C42F4">
            <w:pPr>
              <w:rPr>
                <w:color w:val="000000"/>
                <w:sz w:val="21"/>
                <w:szCs w:val="21"/>
              </w:rPr>
            </w:pPr>
            <w:r w:rsidRPr="00DB558F">
              <w:rPr>
                <w:color w:val="000000"/>
                <w:sz w:val="21"/>
                <w:szCs w:val="21"/>
              </w:rPr>
              <w:t>Target</w:t>
            </w:r>
          </w:p>
        </w:tc>
        <w:tc>
          <w:tcPr>
            <w:tcW w:w="814" w:type="dxa"/>
            <w:shd w:val="clear" w:color="000000" w:fill="FFFFFF"/>
            <w:vAlign w:val="bottom"/>
            <w:hideMark/>
          </w:tcPr>
          <w:p w14:paraId="6FB2EBE0" w14:textId="77777777" w:rsidR="004C42F4" w:rsidRPr="00DB558F" w:rsidRDefault="004C42F4">
            <w:pPr>
              <w:jc w:val="right"/>
              <w:rPr>
                <w:color w:val="000000"/>
                <w:sz w:val="21"/>
                <w:szCs w:val="21"/>
              </w:rPr>
            </w:pPr>
            <w:r w:rsidRPr="00DB558F">
              <w:rPr>
                <w:color w:val="000000"/>
                <w:sz w:val="21"/>
                <w:szCs w:val="21"/>
              </w:rPr>
              <w:t>2425</w:t>
            </w:r>
          </w:p>
        </w:tc>
        <w:tc>
          <w:tcPr>
            <w:tcW w:w="724" w:type="dxa"/>
            <w:shd w:val="clear" w:color="000000" w:fill="FFFFFF"/>
            <w:vAlign w:val="bottom"/>
            <w:hideMark/>
          </w:tcPr>
          <w:p w14:paraId="3E0FE530" w14:textId="77777777" w:rsidR="004C42F4" w:rsidRPr="00DB558F" w:rsidRDefault="004C42F4">
            <w:pPr>
              <w:jc w:val="right"/>
              <w:rPr>
                <w:color w:val="000000"/>
                <w:sz w:val="21"/>
                <w:szCs w:val="21"/>
              </w:rPr>
            </w:pPr>
            <w:r w:rsidRPr="00DB558F">
              <w:rPr>
                <w:color w:val="000000"/>
                <w:sz w:val="21"/>
                <w:szCs w:val="21"/>
              </w:rPr>
              <w:t>65.16</w:t>
            </w:r>
          </w:p>
        </w:tc>
        <w:tc>
          <w:tcPr>
            <w:tcW w:w="724" w:type="dxa"/>
            <w:shd w:val="clear" w:color="000000" w:fill="FFFFFF"/>
            <w:vAlign w:val="bottom"/>
            <w:hideMark/>
          </w:tcPr>
          <w:p w14:paraId="02D8432D" w14:textId="77777777" w:rsidR="004C42F4" w:rsidRPr="00DB558F" w:rsidRDefault="004C42F4">
            <w:pPr>
              <w:jc w:val="right"/>
              <w:rPr>
                <w:color w:val="000000"/>
                <w:sz w:val="21"/>
                <w:szCs w:val="21"/>
              </w:rPr>
            </w:pPr>
            <w:r w:rsidRPr="00DB558F">
              <w:rPr>
                <w:color w:val="000000"/>
                <w:sz w:val="21"/>
                <w:szCs w:val="21"/>
              </w:rPr>
              <w:t>60.74</w:t>
            </w:r>
          </w:p>
        </w:tc>
        <w:tc>
          <w:tcPr>
            <w:tcW w:w="724" w:type="dxa"/>
            <w:shd w:val="clear" w:color="000000" w:fill="FFFFFF"/>
            <w:vAlign w:val="bottom"/>
            <w:hideMark/>
          </w:tcPr>
          <w:p w14:paraId="3D95B591" w14:textId="77777777" w:rsidR="004C42F4" w:rsidRPr="00DB558F" w:rsidRDefault="004C42F4">
            <w:pPr>
              <w:jc w:val="right"/>
              <w:rPr>
                <w:color w:val="000000"/>
                <w:sz w:val="21"/>
                <w:szCs w:val="21"/>
              </w:rPr>
            </w:pPr>
            <w:r w:rsidRPr="00DB558F">
              <w:rPr>
                <w:color w:val="000000"/>
                <w:sz w:val="21"/>
                <w:szCs w:val="21"/>
              </w:rPr>
              <w:t>1.00</w:t>
            </w:r>
          </w:p>
        </w:tc>
        <w:tc>
          <w:tcPr>
            <w:tcW w:w="905" w:type="dxa"/>
            <w:shd w:val="clear" w:color="000000" w:fill="FFFFFF"/>
            <w:vAlign w:val="bottom"/>
            <w:hideMark/>
          </w:tcPr>
          <w:p w14:paraId="33635990" w14:textId="77777777" w:rsidR="004C42F4" w:rsidRPr="00DB558F" w:rsidRDefault="004C42F4">
            <w:pPr>
              <w:jc w:val="right"/>
              <w:rPr>
                <w:color w:val="000000"/>
                <w:sz w:val="21"/>
                <w:szCs w:val="21"/>
              </w:rPr>
            </w:pPr>
            <w:r w:rsidRPr="00DB558F">
              <w:rPr>
                <w:color w:val="000000"/>
                <w:sz w:val="21"/>
                <w:szCs w:val="21"/>
              </w:rPr>
              <w:t>23.00</w:t>
            </w:r>
          </w:p>
        </w:tc>
        <w:tc>
          <w:tcPr>
            <w:tcW w:w="814" w:type="dxa"/>
            <w:shd w:val="clear" w:color="000000" w:fill="FFFFFF"/>
            <w:vAlign w:val="bottom"/>
            <w:hideMark/>
          </w:tcPr>
          <w:p w14:paraId="056FCAA6" w14:textId="77777777" w:rsidR="004C42F4" w:rsidRPr="00DB558F" w:rsidRDefault="004C42F4">
            <w:pPr>
              <w:jc w:val="right"/>
              <w:rPr>
                <w:color w:val="000000"/>
                <w:sz w:val="21"/>
                <w:szCs w:val="21"/>
              </w:rPr>
            </w:pPr>
            <w:r w:rsidRPr="00DB558F">
              <w:rPr>
                <w:color w:val="000000"/>
                <w:sz w:val="21"/>
                <w:szCs w:val="21"/>
              </w:rPr>
              <w:t>47.00</w:t>
            </w:r>
          </w:p>
        </w:tc>
        <w:tc>
          <w:tcPr>
            <w:tcW w:w="814" w:type="dxa"/>
            <w:shd w:val="clear" w:color="000000" w:fill="FFFFFF"/>
            <w:vAlign w:val="bottom"/>
            <w:hideMark/>
          </w:tcPr>
          <w:p w14:paraId="2CBDF3E9" w14:textId="77777777" w:rsidR="004C42F4" w:rsidRPr="00DB558F" w:rsidRDefault="004C42F4">
            <w:pPr>
              <w:jc w:val="right"/>
              <w:rPr>
                <w:color w:val="000000"/>
                <w:sz w:val="21"/>
                <w:szCs w:val="21"/>
              </w:rPr>
            </w:pPr>
            <w:r w:rsidRPr="00DB558F">
              <w:rPr>
                <w:color w:val="000000"/>
                <w:sz w:val="21"/>
                <w:szCs w:val="21"/>
              </w:rPr>
              <w:t>87.00</w:t>
            </w:r>
          </w:p>
        </w:tc>
        <w:tc>
          <w:tcPr>
            <w:tcW w:w="814" w:type="dxa"/>
            <w:shd w:val="clear" w:color="000000" w:fill="FFFFFF"/>
            <w:vAlign w:val="bottom"/>
            <w:hideMark/>
          </w:tcPr>
          <w:p w14:paraId="0E42EE91" w14:textId="77777777" w:rsidR="004C42F4" w:rsidRPr="00DB558F" w:rsidRDefault="004C42F4">
            <w:pPr>
              <w:jc w:val="right"/>
              <w:rPr>
                <w:color w:val="000000"/>
                <w:sz w:val="21"/>
                <w:szCs w:val="21"/>
              </w:rPr>
            </w:pPr>
            <w:r w:rsidRPr="00DB558F">
              <w:rPr>
                <w:color w:val="000000"/>
                <w:sz w:val="21"/>
                <w:szCs w:val="21"/>
              </w:rPr>
              <w:t>336.00</w:t>
            </w:r>
          </w:p>
        </w:tc>
      </w:tr>
    </w:tbl>
    <w:p w14:paraId="10012F18" w14:textId="3C13BD01" w:rsidR="004C42F4" w:rsidRDefault="004C42F4" w:rsidP="004C42F4">
      <w:pPr>
        <w:rPr>
          <w:lang w:eastAsia="en-US"/>
        </w:rPr>
      </w:pPr>
    </w:p>
    <w:p w14:paraId="5C46ACF3" w14:textId="2C72D1F8" w:rsidR="00785EBE" w:rsidRDefault="00785EBE" w:rsidP="004C42F4">
      <w:pPr>
        <w:rPr>
          <w:lang w:eastAsia="en-US"/>
        </w:rPr>
      </w:pPr>
    </w:p>
    <w:p w14:paraId="4BEDDF2D" w14:textId="11E5B2BB" w:rsidR="00B860D2" w:rsidRDefault="004916D5" w:rsidP="004C42F4">
      <w:pPr>
        <w:rPr>
          <w:lang w:eastAsia="en-US"/>
        </w:rPr>
      </w:pPr>
      <w:r>
        <w:rPr>
          <w:i/>
          <w:iCs/>
          <w:noProof/>
          <w:lang w:eastAsia="en-US"/>
        </w:rPr>
        <mc:AlternateContent>
          <mc:Choice Requires="wps">
            <w:drawing>
              <wp:anchor distT="0" distB="0" distL="114300" distR="114300" simplePos="0" relativeHeight="251663360" behindDoc="0" locked="0" layoutInCell="1" allowOverlap="1" wp14:anchorId="7B1F9A39" wp14:editId="17254ACD">
                <wp:simplePos x="0" y="0"/>
                <wp:positionH relativeFrom="column">
                  <wp:posOffset>3773805</wp:posOffset>
                </wp:positionH>
                <wp:positionV relativeFrom="paragraph">
                  <wp:posOffset>168063</wp:posOffset>
                </wp:positionV>
                <wp:extent cx="1303655" cy="222250"/>
                <wp:effectExtent l="0" t="0" r="17145" b="19050"/>
                <wp:wrapNone/>
                <wp:docPr id="19" name="Text Box 19"/>
                <wp:cNvGraphicFramePr/>
                <a:graphic xmlns:a="http://schemas.openxmlformats.org/drawingml/2006/main">
                  <a:graphicData uri="http://schemas.microsoft.com/office/word/2010/wordprocessingShape">
                    <wps:wsp>
                      <wps:cNvSpPr txBox="1"/>
                      <wps:spPr>
                        <a:xfrm>
                          <a:off x="0" y="0"/>
                          <a:ext cx="1303655" cy="222250"/>
                        </a:xfrm>
                        <a:prstGeom prst="rect">
                          <a:avLst/>
                        </a:prstGeom>
                        <a:solidFill>
                          <a:schemeClr val="lt1"/>
                        </a:solidFill>
                        <a:ln w="6350">
                          <a:solidFill>
                            <a:prstClr val="black"/>
                          </a:solidFill>
                        </a:ln>
                      </wps:spPr>
                      <wps:txbx>
                        <w:txbxContent>
                          <w:p w14:paraId="4502A001" w14:textId="60CCF92A" w:rsidR="008E654C" w:rsidRPr="004B72C8" w:rsidRDefault="008E654C" w:rsidP="00AC7A35">
                            <w:pPr>
                              <w:jc w:val="center"/>
                              <w:rPr>
                                <w:sz w:val="16"/>
                                <w:szCs w:val="16"/>
                              </w:rPr>
                            </w:pPr>
                            <w:r>
                              <w:rPr>
                                <w:sz w:val="16"/>
                                <w:szCs w:val="16"/>
                              </w:rPr>
                              <w:t>Normalized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F9A39" id="Text Box 19" o:spid="_x0000_s1027" type="#_x0000_t202" style="position:absolute;margin-left:297.15pt;margin-top:13.25pt;width:102.65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" fillcolor="white [3201]" strokeweight=".5pt">
                <v:textbox>
                  <w:txbxContent>
                    <w:p w14:paraId="4502A001" w14:textId="60CCF92A" w:rsidR="008E654C" w:rsidRPr="004B72C8" w:rsidRDefault="008E654C" w:rsidP="00AC7A35">
                      <w:pPr>
                        <w:jc w:val="center"/>
                        <w:rPr>
                          <w:sz w:val="16"/>
                          <w:szCs w:val="16"/>
                        </w:rPr>
                      </w:pPr>
                      <w:r>
                        <w:rPr>
                          <w:sz w:val="16"/>
                          <w:szCs w:val="16"/>
                        </w:rPr>
                        <w:t>Normalized distribution</w:t>
                      </w:r>
                    </w:p>
                  </w:txbxContent>
                </v:textbox>
              </v:shape>
            </w:pict>
          </mc:Fallback>
        </mc:AlternateContent>
      </w:r>
    </w:p>
    <w:p w14:paraId="31B6057D" w14:textId="43C25939" w:rsidR="00880D16" w:rsidRDefault="00880D16" w:rsidP="004C42F4">
      <w:pPr>
        <w:rPr>
          <w:lang w:eastAsia="en-US"/>
        </w:rPr>
      </w:pPr>
    </w:p>
    <w:p w14:paraId="0F3E14FC" w14:textId="34E37741" w:rsidR="004916D5" w:rsidRDefault="004916D5" w:rsidP="004916D5">
      <w:r>
        <w:rPr>
          <w:noProof/>
        </w:rPr>
        <w:drawing>
          <wp:inline distT="0" distB="0" distL="0" distR="0" wp14:anchorId="1558C7D1" wp14:editId="7842D455">
            <wp:extent cx="2836333" cy="1646864"/>
            <wp:effectExtent l="0" t="0" r="0" b="4445"/>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5242" cy="1657843"/>
                    </a:xfrm>
                    <a:prstGeom prst="rect">
                      <a:avLst/>
                    </a:prstGeom>
                    <a:noFill/>
                    <a:ln>
                      <a:noFill/>
                    </a:ln>
                  </pic:spPr>
                </pic:pic>
              </a:graphicData>
            </a:graphic>
          </wp:inline>
        </w:drawing>
      </w:r>
      <w:r>
        <w:rPr>
          <w:noProof/>
        </w:rPr>
        <w:drawing>
          <wp:inline distT="0" distB="0" distL="0" distR="0" wp14:anchorId="7051DAA6" wp14:editId="02F33313">
            <wp:extent cx="3005667" cy="1670697"/>
            <wp:effectExtent l="0" t="0" r="4445" b="571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1870" cy="1674145"/>
                    </a:xfrm>
                    <a:prstGeom prst="rect">
                      <a:avLst/>
                    </a:prstGeom>
                    <a:noFill/>
                    <a:ln>
                      <a:noFill/>
                    </a:ln>
                  </pic:spPr>
                </pic:pic>
              </a:graphicData>
            </a:graphic>
          </wp:inline>
        </w:drawing>
      </w:r>
    </w:p>
    <w:p w14:paraId="0005079C" w14:textId="6E972F19" w:rsidR="003A34C0" w:rsidRDefault="003A34C0" w:rsidP="00DF20C9">
      <w:pPr>
        <w:rPr>
          <w:i/>
          <w:iCs/>
        </w:rPr>
      </w:pPr>
      <w:r w:rsidRPr="00922BC1">
        <w:rPr>
          <w:i/>
          <w:iCs/>
        </w:rPr>
        <w:t>Figure 5.</w:t>
      </w:r>
      <w:r w:rsidR="005C4BFB">
        <w:rPr>
          <w:i/>
          <w:iCs/>
        </w:rPr>
        <w:t>6</w:t>
      </w:r>
      <w:r w:rsidRPr="00922BC1">
        <w:rPr>
          <w:i/>
          <w:iCs/>
        </w:rPr>
        <w:t xml:space="preserve"> </w:t>
      </w:r>
      <w:r>
        <w:rPr>
          <w:i/>
          <w:iCs/>
        </w:rPr>
        <w:t>Training hours</w:t>
      </w:r>
      <w:r w:rsidRPr="00922BC1">
        <w:rPr>
          <w:i/>
          <w:iCs/>
        </w:rPr>
        <w:t xml:space="preserve"> distribution breakdown by </w:t>
      </w:r>
      <w:r>
        <w:rPr>
          <w:i/>
          <w:iCs/>
        </w:rPr>
        <w:t xml:space="preserve">non-Target </w:t>
      </w:r>
      <w:r w:rsidR="00880D16">
        <w:rPr>
          <w:i/>
          <w:iCs/>
        </w:rPr>
        <w:t>and Target</w:t>
      </w:r>
      <w:r w:rsidR="006A4B34">
        <w:rPr>
          <w:i/>
          <w:iCs/>
        </w:rPr>
        <w:t xml:space="preserve"> </w:t>
      </w:r>
      <w:r w:rsidR="008F6A44">
        <w:rPr>
          <w:i/>
          <w:iCs/>
        </w:rPr>
        <w:t>enrollee</w:t>
      </w:r>
      <w:r w:rsidR="00A6729A">
        <w:rPr>
          <w:i/>
          <w:iCs/>
        </w:rPr>
        <w:t xml:space="preserve"> before and after normalization</w:t>
      </w:r>
    </w:p>
    <w:p w14:paraId="09DFDF43" w14:textId="77777777" w:rsidR="006A4B34" w:rsidRPr="00922BC1" w:rsidRDefault="006A4B34" w:rsidP="00880D16">
      <w:pPr>
        <w:jc w:val="center"/>
        <w:rPr>
          <w:i/>
          <w:iCs/>
        </w:rPr>
      </w:pPr>
    </w:p>
    <w:p w14:paraId="5AB7E7FC" w14:textId="2538E527" w:rsidR="003A34C0" w:rsidRDefault="003A34C0" w:rsidP="00785EBE"/>
    <w:p w14:paraId="12BBC9C2" w14:textId="4937E0FB" w:rsidR="003A34C0" w:rsidRDefault="003A34C0" w:rsidP="00785EBE"/>
    <w:p w14:paraId="3FC7793C" w14:textId="719D1B5C" w:rsidR="00785EBE" w:rsidRDefault="003A34C0" w:rsidP="004C42F4">
      <w:r>
        <w:t xml:space="preserve">  </w:t>
      </w:r>
      <w:r w:rsidRPr="003A34C0">
        <w:t>From</w:t>
      </w:r>
      <w:r>
        <w:t xml:space="preserve"> </w:t>
      </w:r>
      <w:r w:rsidRPr="005C4BFB">
        <w:rPr>
          <w:i/>
          <w:iCs/>
        </w:rPr>
        <w:t>Figure 5.</w:t>
      </w:r>
      <w:r w:rsidR="005C4BFB" w:rsidRPr="005C4BFB">
        <w:rPr>
          <w:i/>
          <w:iCs/>
        </w:rPr>
        <w:t>6</w:t>
      </w:r>
      <w:r>
        <w:t xml:space="preserve">, we observed </w:t>
      </w:r>
      <w:r w:rsidR="00094CB0">
        <w:t xml:space="preserve">regardless of the class, </w:t>
      </w:r>
      <w:r>
        <w:t xml:space="preserve">the training time distribution is skewed right with a wide range of </w:t>
      </w:r>
      <w:r w:rsidR="00094CB0">
        <w:t xml:space="preserve">training time from 1 hour to 336 hours. From </w:t>
      </w:r>
      <w:r w:rsidR="00094CB0" w:rsidRPr="00094CB0">
        <w:rPr>
          <w:i/>
          <w:iCs/>
        </w:rPr>
        <w:t>Table 5.3</w:t>
      </w:r>
      <w:r w:rsidR="00094CB0">
        <w:t xml:space="preserve"> we noticed the two classes share lots of similarities in terms of summary statistic. The average training hours for Target and non-Target enrollee only has less than 1hour difference. </w:t>
      </w:r>
    </w:p>
    <w:p w14:paraId="2E2A2549" w14:textId="77777777" w:rsidR="00094CB0" w:rsidRDefault="00094CB0" w:rsidP="004C42F4">
      <w:pPr>
        <w:rPr>
          <w:lang w:eastAsia="en-US"/>
        </w:rPr>
      </w:pPr>
    </w:p>
    <w:p w14:paraId="5EF11B6D" w14:textId="00FE1C5D" w:rsidR="004C42F4" w:rsidRPr="004C42F4" w:rsidRDefault="004C42F4" w:rsidP="004C42F4">
      <w:pPr>
        <w:rPr>
          <w:lang w:eastAsia="en-US"/>
        </w:rPr>
      </w:pPr>
      <w:r>
        <w:rPr>
          <w:lang w:eastAsia="en-US"/>
        </w:rPr>
        <w:t xml:space="preserve">  </w:t>
      </w:r>
    </w:p>
    <w:p w14:paraId="5FA8E139" w14:textId="62CF5D2E" w:rsidR="00116482" w:rsidRPr="006B7DAF" w:rsidRDefault="006B7DAF" w:rsidP="006B7DAF">
      <w:pPr>
        <w:pStyle w:val="Heading2"/>
        <w:rPr>
          <w:rFonts w:ascii="Times New Roman" w:hAnsi="Times New Roman" w:cs="Times New Roman"/>
        </w:rPr>
      </w:pPr>
      <w:bookmarkStart w:id="27" w:name="_Toc56703417"/>
      <w:r w:rsidRPr="006B7DAF">
        <w:rPr>
          <w:rFonts w:ascii="Times New Roman" w:hAnsi="Times New Roman" w:cs="Times New Roman"/>
        </w:rPr>
        <w:t>5.</w:t>
      </w:r>
      <w:r w:rsidR="004C42F4">
        <w:rPr>
          <w:rFonts w:ascii="Times New Roman" w:hAnsi="Times New Roman" w:cs="Times New Roman"/>
        </w:rPr>
        <w:t>6</w:t>
      </w:r>
      <w:r w:rsidRPr="006B7DAF">
        <w:rPr>
          <w:rFonts w:ascii="Times New Roman" w:hAnsi="Times New Roman" w:cs="Times New Roman"/>
        </w:rPr>
        <w:t xml:space="preserve"> Variable Correlation Coefficient</w:t>
      </w:r>
      <w:bookmarkEnd w:id="27"/>
    </w:p>
    <w:p w14:paraId="1C6BBC11" w14:textId="77777777" w:rsidR="00344053" w:rsidRDefault="00344053" w:rsidP="00116482">
      <w:r>
        <w:t xml:space="preserve">  </w:t>
      </w:r>
    </w:p>
    <w:p w14:paraId="260FC16F" w14:textId="3ECBA76F" w:rsidR="00EF3E02" w:rsidRDefault="00344053" w:rsidP="00116482">
      <w:r>
        <w:t xml:space="preserve">  </w:t>
      </w:r>
      <w:r w:rsidR="00EF3E02">
        <w:t xml:space="preserve">After plotting heatmap </w:t>
      </w:r>
      <w:r w:rsidR="00EF3E02" w:rsidRPr="00EF3E02">
        <w:rPr>
          <w:i/>
          <w:iCs/>
        </w:rPr>
        <w:t xml:space="preserve">Figure </w:t>
      </w:r>
      <w:r w:rsidR="00E63BF3">
        <w:rPr>
          <w:i/>
          <w:iCs/>
        </w:rPr>
        <w:t>5.7</w:t>
      </w:r>
      <w:r w:rsidR="00EF3E02" w:rsidRPr="00EF3E02">
        <w:t>, we ca see no</w:t>
      </w:r>
      <w:r w:rsidR="00EF3E02">
        <w:t xml:space="preserve"> significant correlation coefficient was found among variables.</w:t>
      </w:r>
    </w:p>
    <w:p w14:paraId="57DEB3FF" w14:textId="77777777" w:rsidR="00EF3E02" w:rsidRDefault="00EF3E02" w:rsidP="00116482"/>
    <w:p w14:paraId="271B0175" w14:textId="01E94443" w:rsidR="0091047A" w:rsidRPr="0091047A" w:rsidRDefault="0091047A" w:rsidP="0091047A">
      <w:r w:rsidRPr="0091047A">
        <w:rPr>
          <w:noProof/>
        </w:rPr>
        <w:lastRenderedPageBreak/>
        <w:drawing>
          <wp:inline distT="0" distB="0" distL="0" distR="0" wp14:anchorId="62DBD8DA" wp14:editId="6A88170D">
            <wp:extent cx="5943600" cy="4269105"/>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269105"/>
                    </a:xfrm>
                    <a:prstGeom prst="rect">
                      <a:avLst/>
                    </a:prstGeom>
                    <a:noFill/>
                    <a:ln>
                      <a:noFill/>
                    </a:ln>
                  </pic:spPr>
                </pic:pic>
              </a:graphicData>
            </a:graphic>
          </wp:inline>
        </w:drawing>
      </w:r>
    </w:p>
    <w:p w14:paraId="47BCE371" w14:textId="3251CA87" w:rsidR="008C3AC5" w:rsidRPr="0091047A" w:rsidRDefault="00EF3E02" w:rsidP="0091047A">
      <w:pPr>
        <w:jc w:val="center"/>
        <w:rPr>
          <w:i/>
          <w:iCs/>
        </w:rPr>
      </w:pPr>
      <w:r w:rsidRPr="0091047A">
        <w:rPr>
          <w:i/>
          <w:iCs/>
        </w:rPr>
        <w:t>Figure 5.</w:t>
      </w:r>
      <w:r w:rsidR="005C4BFB">
        <w:rPr>
          <w:i/>
          <w:iCs/>
        </w:rPr>
        <w:t>7</w:t>
      </w:r>
      <w:r w:rsidRPr="0091047A">
        <w:rPr>
          <w:i/>
          <w:iCs/>
        </w:rPr>
        <w:t xml:space="preserve"> Heatmap of correlation coefficients between variables</w:t>
      </w:r>
    </w:p>
    <w:p w14:paraId="1212E524" w14:textId="77777777" w:rsidR="0009752F" w:rsidRDefault="0009752F" w:rsidP="002429B8">
      <w:pPr>
        <w:pStyle w:val="Heading1"/>
        <w:rPr>
          <w:rFonts w:ascii="Times New Roman" w:hAnsi="Times New Roman" w:cs="Times New Roman"/>
        </w:rPr>
      </w:pPr>
    </w:p>
    <w:p w14:paraId="2150A58F" w14:textId="77777777" w:rsidR="0009752F" w:rsidRDefault="0009752F" w:rsidP="002429B8">
      <w:pPr>
        <w:pStyle w:val="Heading1"/>
        <w:rPr>
          <w:rFonts w:ascii="Times New Roman" w:hAnsi="Times New Roman" w:cs="Times New Roman"/>
        </w:rPr>
      </w:pPr>
    </w:p>
    <w:p w14:paraId="25DBFD24" w14:textId="79ED57DD" w:rsidR="002429B8" w:rsidRPr="00191829" w:rsidRDefault="002429B8" w:rsidP="002429B8">
      <w:pPr>
        <w:pStyle w:val="Heading1"/>
        <w:rPr>
          <w:rFonts w:ascii="Times New Roman" w:hAnsi="Times New Roman" w:cs="Times New Roman"/>
        </w:rPr>
      </w:pPr>
      <w:bookmarkStart w:id="28" w:name="_Toc56703418"/>
      <w:r w:rsidRPr="00191829">
        <w:rPr>
          <w:rFonts w:ascii="Times New Roman" w:hAnsi="Times New Roman" w:cs="Times New Roman"/>
        </w:rPr>
        <w:t>6 Machine Learning</w:t>
      </w:r>
      <w:bookmarkEnd w:id="28"/>
    </w:p>
    <w:p w14:paraId="71FA95B1" w14:textId="7E4E951F" w:rsidR="002429B8" w:rsidRDefault="00664656" w:rsidP="00664656">
      <w:pPr>
        <w:pStyle w:val="Heading2"/>
        <w:rPr>
          <w:rFonts w:ascii="Times New Roman" w:hAnsi="Times New Roman" w:cs="Times New Roman"/>
        </w:rPr>
      </w:pPr>
      <w:bookmarkStart w:id="29" w:name="_Toc56703419"/>
      <w:r w:rsidRPr="00191829">
        <w:rPr>
          <w:rFonts w:ascii="Times New Roman" w:hAnsi="Times New Roman" w:cs="Times New Roman"/>
        </w:rPr>
        <w:t>6.1 Data Preprocessing and Feature Selection</w:t>
      </w:r>
      <w:bookmarkEnd w:id="29"/>
      <w:r w:rsidRPr="00191829">
        <w:rPr>
          <w:rFonts w:ascii="Times New Roman" w:hAnsi="Times New Roman" w:cs="Times New Roman"/>
        </w:rPr>
        <w:t xml:space="preserve"> </w:t>
      </w:r>
    </w:p>
    <w:p w14:paraId="27BBC8B7" w14:textId="77777777" w:rsidR="0026566E" w:rsidRPr="0026566E" w:rsidRDefault="0026566E" w:rsidP="0026566E">
      <w:pPr>
        <w:rPr>
          <w:lang w:eastAsia="en-US"/>
        </w:rPr>
      </w:pPr>
    </w:p>
    <w:p w14:paraId="4F79F813" w14:textId="7BD583E5" w:rsidR="00E52BA9" w:rsidRDefault="0026566E" w:rsidP="002429B8">
      <w:pPr>
        <w:rPr>
          <w:lang w:eastAsia="ja-JP"/>
        </w:rPr>
      </w:pPr>
      <w:r>
        <w:rPr>
          <w:lang w:eastAsia="ja-JP"/>
        </w:rPr>
        <w:t xml:space="preserve">  </w:t>
      </w:r>
      <w:r w:rsidR="00E52BA9">
        <w:rPr>
          <w:lang w:eastAsia="ja-JP"/>
        </w:rPr>
        <w:t>Dummy features were created for categorical variable city</w:t>
      </w:r>
      <w:r w:rsidR="00A612F6">
        <w:rPr>
          <w:lang w:eastAsia="ja-JP"/>
        </w:rPr>
        <w:t>. As w</w:t>
      </w:r>
      <w:r w:rsidR="00E52BA9">
        <w:rPr>
          <w:lang w:eastAsia="ja-JP"/>
        </w:rPr>
        <w:t>e already corrected the data type for all the other categorical variables in Section 4 Data Wrangling, so we only needed to dummy encode variable city in this step</w:t>
      </w:r>
      <w:r w:rsidR="00A612F6">
        <w:rPr>
          <w:lang w:eastAsia="ja-JP"/>
        </w:rPr>
        <w:t xml:space="preserve">. </w:t>
      </w:r>
      <w:r w:rsidR="00E52BA9">
        <w:rPr>
          <w:lang w:eastAsia="ja-JP"/>
        </w:rPr>
        <w:t xml:space="preserve">This process increased the number of variables from </w:t>
      </w:r>
      <w:r w:rsidR="007D393A">
        <w:rPr>
          <w:lang w:eastAsia="ja-JP"/>
        </w:rPr>
        <w:t xml:space="preserve">14 to 24. Then we dropped variable </w:t>
      </w:r>
      <w:proofErr w:type="spellStart"/>
      <w:r w:rsidR="007D393A">
        <w:rPr>
          <w:lang w:eastAsia="ja-JP"/>
        </w:rPr>
        <w:t>enrollee_i</w:t>
      </w:r>
      <w:r w:rsidR="00F82AFB">
        <w:rPr>
          <w:lang w:eastAsia="ja-JP"/>
        </w:rPr>
        <w:t>d</w:t>
      </w:r>
      <w:proofErr w:type="spellEnd"/>
      <w:r w:rsidR="00F82AFB">
        <w:rPr>
          <w:lang w:eastAsia="ja-JP"/>
        </w:rPr>
        <w:t xml:space="preserve"> </w:t>
      </w:r>
      <w:r w:rsidR="007D393A">
        <w:rPr>
          <w:lang w:eastAsia="ja-JP"/>
        </w:rPr>
        <w:t>and trained our models with the rest 23 features.</w:t>
      </w:r>
    </w:p>
    <w:p w14:paraId="54548DA7" w14:textId="68D88809" w:rsidR="00E94197" w:rsidRDefault="007D393A" w:rsidP="007D393A">
      <w:pPr>
        <w:rPr>
          <w:lang w:eastAsia="en-US"/>
        </w:rPr>
      </w:pPr>
      <w:r>
        <w:rPr>
          <w:lang w:eastAsia="ja-JP"/>
        </w:rPr>
        <w:t>The data was split into 70%/30%</w:t>
      </w:r>
      <w:r w:rsidR="00F82AFB">
        <w:rPr>
          <w:lang w:eastAsia="ja-JP"/>
        </w:rPr>
        <w:t xml:space="preserve"> </w:t>
      </w:r>
      <w:r>
        <w:rPr>
          <w:lang w:eastAsia="ja-JP"/>
        </w:rPr>
        <w:t>training/testing sets and stratified on the ‘target’ variable to ensure an equal percentage of Target enrollee samples in each set, respectively.</w:t>
      </w:r>
      <w:r w:rsidR="00E94197">
        <w:rPr>
          <w:lang w:eastAsia="ja-JP"/>
        </w:rPr>
        <w:t xml:space="preserve"> More details could be found in this </w:t>
      </w:r>
      <w:proofErr w:type="spellStart"/>
      <w:r w:rsidR="00E94197">
        <w:rPr>
          <w:lang w:eastAsia="ja-JP"/>
        </w:rPr>
        <w:t>jupyter</w:t>
      </w:r>
      <w:proofErr w:type="spellEnd"/>
      <w:r w:rsidR="00E94197">
        <w:rPr>
          <w:lang w:eastAsia="ja-JP"/>
        </w:rPr>
        <w:t xml:space="preserve"> notebook </w:t>
      </w:r>
      <w:hyperlink r:id="rId23" w:history="1">
        <w:r w:rsidR="002774FA">
          <w:rPr>
            <w:rStyle w:val="Hyperlink"/>
            <w:lang w:eastAsia="en-US"/>
          </w:rPr>
          <w:t>Detecting Potential Candidate_Part1(01.01-06.04.03).</w:t>
        </w:r>
        <w:proofErr w:type="spellStart"/>
        <w:r w:rsidR="002774FA">
          <w:rPr>
            <w:rStyle w:val="Hyperlink"/>
            <w:lang w:eastAsia="en-US"/>
          </w:rPr>
          <w:t>ipynb</w:t>
        </w:r>
        <w:proofErr w:type="spellEnd"/>
      </w:hyperlink>
      <w:r w:rsidR="002774FA">
        <w:rPr>
          <w:lang w:eastAsia="en-US"/>
        </w:rPr>
        <w:t>.</w:t>
      </w:r>
      <w:r w:rsidR="000765C0">
        <w:rPr>
          <w:lang w:eastAsia="en-US"/>
        </w:rPr>
        <w:t>(part 06.01</w:t>
      </w:r>
      <w:r w:rsidR="000765C0" w:rsidRPr="000765C0">
        <w:rPr>
          <w:b/>
          <w:bCs/>
          <w:lang w:eastAsia="en-US"/>
        </w:rPr>
        <w:t xml:space="preserve"> </w:t>
      </w:r>
      <w:r w:rsidR="000765C0" w:rsidRPr="000765C0">
        <w:rPr>
          <w:lang w:eastAsia="en-US"/>
        </w:rPr>
        <w:t>Data Preprocessing and Feature Selection</w:t>
      </w:r>
      <w:r w:rsidR="000765C0">
        <w:rPr>
          <w:lang w:eastAsia="en-US"/>
        </w:rPr>
        <w:t>)</w:t>
      </w:r>
    </w:p>
    <w:p w14:paraId="0E2FBB91" w14:textId="77777777" w:rsidR="000765C0" w:rsidRPr="000765C0" w:rsidRDefault="000765C0" w:rsidP="007D393A">
      <w:pPr>
        <w:rPr>
          <w:lang w:eastAsia="en-US"/>
        </w:rPr>
      </w:pPr>
    </w:p>
    <w:p w14:paraId="708994C3" w14:textId="0EADF5B2" w:rsidR="00E94197" w:rsidRDefault="00E94197" w:rsidP="007D393A">
      <w:pPr>
        <w:rPr>
          <w:i/>
          <w:iCs/>
          <w:color w:val="000000"/>
        </w:rPr>
      </w:pPr>
    </w:p>
    <w:p w14:paraId="42B76A48" w14:textId="3AB07A0B" w:rsidR="00F17E82" w:rsidRDefault="00F17E82" w:rsidP="007D393A">
      <w:pPr>
        <w:rPr>
          <w:i/>
          <w:iCs/>
          <w:color w:val="000000"/>
        </w:rPr>
      </w:pPr>
    </w:p>
    <w:p w14:paraId="1F46BC1C" w14:textId="77777777" w:rsidR="00F17E82" w:rsidRDefault="00F17E82" w:rsidP="007D393A">
      <w:pPr>
        <w:rPr>
          <w:i/>
          <w:iCs/>
          <w:color w:val="000000"/>
        </w:rPr>
      </w:pPr>
    </w:p>
    <w:p w14:paraId="7E434786" w14:textId="4ACB33A8" w:rsidR="007D393A" w:rsidRPr="005F02D6" w:rsidRDefault="007D393A" w:rsidP="007D393A">
      <w:pPr>
        <w:rPr>
          <w:i/>
          <w:iCs/>
          <w:color w:val="000000"/>
        </w:rPr>
      </w:pPr>
      <w:proofErr w:type="spellStart"/>
      <w:r w:rsidRPr="005F02D6">
        <w:rPr>
          <w:i/>
          <w:iCs/>
          <w:color w:val="000000"/>
        </w:rPr>
        <w:lastRenderedPageBreak/>
        <w:t>Tabel</w:t>
      </w:r>
      <w:proofErr w:type="spellEnd"/>
      <w:r w:rsidRPr="005F02D6">
        <w:rPr>
          <w:i/>
          <w:iCs/>
          <w:color w:val="000000"/>
        </w:rPr>
        <w:t xml:space="preserve"> </w:t>
      </w:r>
      <w:r w:rsidR="00A612F6" w:rsidRPr="005F02D6">
        <w:rPr>
          <w:i/>
          <w:iCs/>
          <w:color w:val="000000"/>
        </w:rPr>
        <w:t>6.1</w:t>
      </w:r>
      <w:r w:rsidR="00AC4F33">
        <w:rPr>
          <w:i/>
          <w:iCs/>
          <w:color w:val="000000"/>
        </w:rPr>
        <w:t xml:space="preserve"> Stratified training and testing sets </w:t>
      </w:r>
    </w:p>
    <w:tbl>
      <w:tblPr>
        <w:tblStyle w:val="TableGrid"/>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D393A" w:rsidRPr="00A612F6" w14:paraId="1290313C" w14:textId="77777777" w:rsidTr="007D393A">
        <w:tc>
          <w:tcPr>
            <w:tcW w:w="2337" w:type="dxa"/>
            <w:tcBorders>
              <w:top w:val="single" w:sz="4" w:space="0" w:color="auto"/>
              <w:bottom w:val="single" w:sz="4" w:space="0" w:color="auto"/>
            </w:tcBorders>
          </w:tcPr>
          <w:p w14:paraId="5C791A78" w14:textId="30B40020" w:rsidR="007D393A" w:rsidRPr="00A612F6" w:rsidRDefault="007D393A" w:rsidP="007D393A">
            <w:pPr>
              <w:rPr>
                <w:color w:val="000000"/>
                <w:sz w:val="21"/>
                <w:szCs w:val="21"/>
              </w:rPr>
            </w:pPr>
          </w:p>
        </w:tc>
        <w:tc>
          <w:tcPr>
            <w:tcW w:w="2337" w:type="dxa"/>
            <w:tcBorders>
              <w:top w:val="single" w:sz="4" w:space="0" w:color="auto"/>
              <w:bottom w:val="single" w:sz="4" w:space="0" w:color="auto"/>
            </w:tcBorders>
          </w:tcPr>
          <w:p w14:paraId="2CF94A82" w14:textId="4F5E4B15" w:rsidR="007D393A" w:rsidRPr="00A612F6" w:rsidRDefault="007D393A" w:rsidP="007D393A">
            <w:pPr>
              <w:rPr>
                <w:color w:val="000000"/>
                <w:sz w:val="21"/>
                <w:szCs w:val="21"/>
              </w:rPr>
            </w:pPr>
            <w:r w:rsidRPr="007D393A">
              <w:rPr>
                <w:color w:val="000000"/>
                <w:sz w:val="21"/>
                <w:szCs w:val="21"/>
              </w:rPr>
              <w:t xml:space="preserve">non-Target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72AC19B1" w14:textId="3313948F" w:rsidR="007D393A" w:rsidRPr="00A612F6" w:rsidRDefault="007D393A" w:rsidP="007D393A">
            <w:pPr>
              <w:rPr>
                <w:color w:val="000000"/>
                <w:sz w:val="21"/>
                <w:szCs w:val="21"/>
              </w:rPr>
            </w:pPr>
            <w:r w:rsidRPr="007D393A">
              <w:rPr>
                <w:color w:val="000000"/>
                <w:sz w:val="21"/>
                <w:szCs w:val="21"/>
              </w:rPr>
              <w:t xml:space="preserve">Target </w:t>
            </w:r>
            <w:r w:rsidR="005F02D6">
              <w:rPr>
                <w:color w:val="000000"/>
                <w:sz w:val="21"/>
                <w:szCs w:val="21"/>
              </w:rPr>
              <w:t>C</w:t>
            </w:r>
            <w:r w:rsidRPr="007D393A">
              <w:rPr>
                <w:color w:val="000000"/>
                <w:sz w:val="21"/>
                <w:szCs w:val="21"/>
              </w:rPr>
              <w:t>ount</w:t>
            </w:r>
          </w:p>
        </w:tc>
        <w:tc>
          <w:tcPr>
            <w:tcW w:w="2338" w:type="dxa"/>
            <w:tcBorders>
              <w:top w:val="single" w:sz="4" w:space="0" w:color="auto"/>
              <w:bottom w:val="single" w:sz="4" w:space="0" w:color="auto"/>
            </w:tcBorders>
          </w:tcPr>
          <w:p w14:paraId="4F628B8B" w14:textId="28340762" w:rsidR="007D393A" w:rsidRPr="00A612F6" w:rsidRDefault="007D393A" w:rsidP="007D393A">
            <w:pPr>
              <w:rPr>
                <w:color w:val="000000"/>
                <w:sz w:val="21"/>
                <w:szCs w:val="21"/>
              </w:rPr>
            </w:pPr>
            <w:r w:rsidRPr="007D393A">
              <w:rPr>
                <w:color w:val="000000"/>
                <w:sz w:val="21"/>
                <w:szCs w:val="21"/>
              </w:rPr>
              <w:t>Target %</w:t>
            </w:r>
          </w:p>
        </w:tc>
      </w:tr>
      <w:tr w:rsidR="007D393A" w:rsidRPr="00A612F6" w14:paraId="495AACC2" w14:textId="77777777" w:rsidTr="007D393A">
        <w:tc>
          <w:tcPr>
            <w:tcW w:w="2337" w:type="dxa"/>
            <w:tcBorders>
              <w:top w:val="single" w:sz="4" w:space="0" w:color="auto"/>
            </w:tcBorders>
          </w:tcPr>
          <w:p w14:paraId="40BD8730" w14:textId="77777777" w:rsidR="007D393A" w:rsidRPr="00A612F6" w:rsidRDefault="007D393A" w:rsidP="007D393A">
            <w:pPr>
              <w:rPr>
                <w:color w:val="000000"/>
                <w:sz w:val="21"/>
                <w:szCs w:val="21"/>
              </w:rPr>
            </w:pPr>
            <w:r w:rsidRPr="007D393A">
              <w:rPr>
                <w:color w:val="000000"/>
                <w:sz w:val="21"/>
                <w:szCs w:val="21"/>
              </w:rPr>
              <w:t>Full Dataset</w:t>
            </w:r>
          </w:p>
        </w:tc>
        <w:tc>
          <w:tcPr>
            <w:tcW w:w="2337" w:type="dxa"/>
            <w:tcBorders>
              <w:top w:val="single" w:sz="4" w:space="0" w:color="auto"/>
            </w:tcBorders>
          </w:tcPr>
          <w:p w14:paraId="41F825B6" w14:textId="48C7F8AB" w:rsidR="007D393A" w:rsidRPr="00A612F6" w:rsidRDefault="007D393A" w:rsidP="007D393A">
            <w:pPr>
              <w:rPr>
                <w:color w:val="000000"/>
                <w:sz w:val="21"/>
                <w:szCs w:val="21"/>
              </w:rPr>
            </w:pPr>
            <w:r w:rsidRPr="007D393A">
              <w:rPr>
                <w:color w:val="000000"/>
                <w:sz w:val="21"/>
                <w:szCs w:val="21"/>
              </w:rPr>
              <w:t>15</w:t>
            </w:r>
            <w:r w:rsidRPr="00A612F6">
              <w:rPr>
                <w:color w:val="000000"/>
                <w:sz w:val="21"/>
                <w:szCs w:val="21"/>
              </w:rPr>
              <w:t>,</w:t>
            </w:r>
            <w:r w:rsidRPr="007D393A">
              <w:rPr>
                <w:color w:val="000000"/>
                <w:sz w:val="21"/>
                <w:szCs w:val="21"/>
              </w:rPr>
              <w:t>934</w:t>
            </w:r>
          </w:p>
        </w:tc>
        <w:tc>
          <w:tcPr>
            <w:tcW w:w="2338" w:type="dxa"/>
            <w:tcBorders>
              <w:top w:val="single" w:sz="4" w:space="0" w:color="auto"/>
            </w:tcBorders>
          </w:tcPr>
          <w:p w14:paraId="67CB98D2" w14:textId="2BE2E0E8" w:rsidR="007D393A" w:rsidRPr="00A612F6" w:rsidRDefault="007D393A" w:rsidP="007D393A">
            <w:pPr>
              <w:rPr>
                <w:color w:val="000000"/>
                <w:sz w:val="21"/>
                <w:szCs w:val="21"/>
              </w:rPr>
            </w:pPr>
            <w:r w:rsidRPr="007D393A">
              <w:rPr>
                <w:color w:val="000000"/>
                <w:sz w:val="21"/>
                <w:szCs w:val="21"/>
              </w:rPr>
              <w:t>2</w:t>
            </w:r>
            <w:r w:rsidRPr="00A612F6">
              <w:rPr>
                <w:color w:val="000000"/>
                <w:sz w:val="21"/>
                <w:szCs w:val="21"/>
              </w:rPr>
              <w:t>,</w:t>
            </w:r>
            <w:r w:rsidRPr="007D393A">
              <w:rPr>
                <w:color w:val="000000"/>
                <w:sz w:val="21"/>
                <w:szCs w:val="21"/>
              </w:rPr>
              <w:t>425</w:t>
            </w:r>
          </w:p>
        </w:tc>
        <w:tc>
          <w:tcPr>
            <w:tcW w:w="2338" w:type="dxa"/>
            <w:tcBorders>
              <w:top w:val="single" w:sz="4" w:space="0" w:color="auto"/>
            </w:tcBorders>
          </w:tcPr>
          <w:p w14:paraId="08B2AB1A" w14:textId="77777777" w:rsidR="007D393A" w:rsidRPr="00A612F6" w:rsidRDefault="007D393A" w:rsidP="007D393A">
            <w:pPr>
              <w:rPr>
                <w:color w:val="000000"/>
                <w:sz w:val="21"/>
                <w:szCs w:val="21"/>
              </w:rPr>
            </w:pPr>
            <w:r w:rsidRPr="007D393A">
              <w:rPr>
                <w:color w:val="000000"/>
                <w:sz w:val="21"/>
                <w:szCs w:val="21"/>
              </w:rPr>
              <w:t>13.209</w:t>
            </w:r>
          </w:p>
        </w:tc>
      </w:tr>
      <w:tr w:rsidR="007D393A" w:rsidRPr="00A612F6" w14:paraId="304C996E" w14:textId="77777777" w:rsidTr="00A612F6">
        <w:trPr>
          <w:trHeight w:val="153"/>
        </w:trPr>
        <w:tc>
          <w:tcPr>
            <w:tcW w:w="2337" w:type="dxa"/>
          </w:tcPr>
          <w:p w14:paraId="36A25DAD" w14:textId="77777777" w:rsidR="007D393A" w:rsidRPr="00A612F6" w:rsidRDefault="007D393A" w:rsidP="007D393A">
            <w:pPr>
              <w:rPr>
                <w:color w:val="000000"/>
                <w:sz w:val="21"/>
                <w:szCs w:val="21"/>
              </w:rPr>
            </w:pPr>
            <w:r w:rsidRPr="007D393A">
              <w:rPr>
                <w:color w:val="000000"/>
                <w:sz w:val="21"/>
                <w:szCs w:val="21"/>
              </w:rPr>
              <w:t>Training set</w:t>
            </w:r>
          </w:p>
        </w:tc>
        <w:tc>
          <w:tcPr>
            <w:tcW w:w="2337" w:type="dxa"/>
          </w:tcPr>
          <w:p w14:paraId="0DF08F77" w14:textId="3A9B9FBF" w:rsidR="007D393A" w:rsidRPr="00A612F6" w:rsidRDefault="007D393A" w:rsidP="007D393A">
            <w:pPr>
              <w:rPr>
                <w:color w:val="000000"/>
                <w:sz w:val="21"/>
                <w:szCs w:val="21"/>
              </w:rPr>
            </w:pPr>
            <w:r w:rsidRPr="007D393A">
              <w:rPr>
                <w:color w:val="000000"/>
                <w:sz w:val="21"/>
                <w:szCs w:val="21"/>
              </w:rPr>
              <w:t>11</w:t>
            </w:r>
            <w:r w:rsidRPr="00A612F6">
              <w:rPr>
                <w:color w:val="000000"/>
                <w:sz w:val="21"/>
                <w:szCs w:val="21"/>
              </w:rPr>
              <w:t>,</w:t>
            </w:r>
            <w:r w:rsidRPr="007D393A">
              <w:rPr>
                <w:color w:val="000000"/>
                <w:sz w:val="21"/>
                <w:szCs w:val="21"/>
              </w:rPr>
              <w:t>154</w:t>
            </w:r>
          </w:p>
        </w:tc>
        <w:tc>
          <w:tcPr>
            <w:tcW w:w="2338" w:type="dxa"/>
          </w:tcPr>
          <w:p w14:paraId="60BC84FF" w14:textId="39DAEACA" w:rsidR="007D393A" w:rsidRPr="00A612F6" w:rsidRDefault="007D393A" w:rsidP="007D393A">
            <w:pPr>
              <w:rPr>
                <w:color w:val="000000"/>
                <w:sz w:val="21"/>
                <w:szCs w:val="21"/>
              </w:rPr>
            </w:pPr>
            <w:r w:rsidRPr="007D393A">
              <w:rPr>
                <w:color w:val="000000"/>
                <w:sz w:val="21"/>
                <w:szCs w:val="21"/>
              </w:rPr>
              <w:t>1</w:t>
            </w:r>
            <w:r w:rsidRPr="00A612F6">
              <w:rPr>
                <w:color w:val="000000"/>
                <w:sz w:val="21"/>
                <w:szCs w:val="21"/>
              </w:rPr>
              <w:t>,</w:t>
            </w:r>
            <w:r w:rsidRPr="007D393A">
              <w:rPr>
                <w:color w:val="000000"/>
                <w:sz w:val="21"/>
                <w:szCs w:val="21"/>
              </w:rPr>
              <w:t>697</w:t>
            </w:r>
          </w:p>
        </w:tc>
        <w:tc>
          <w:tcPr>
            <w:tcW w:w="2338" w:type="dxa"/>
          </w:tcPr>
          <w:p w14:paraId="3B471064" w14:textId="77777777" w:rsidR="007D393A" w:rsidRPr="00A612F6" w:rsidRDefault="007D393A" w:rsidP="007D393A">
            <w:pPr>
              <w:rPr>
                <w:color w:val="000000"/>
                <w:sz w:val="21"/>
                <w:szCs w:val="21"/>
              </w:rPr>
            </w:pPr>
            <w:r w:rsidRPr="007D393A">
              <w:rPr>
                <w:color w:val="000000"/>
                <w:sz w:val="21"/>
                <w:szCs w:val="21"/>
              </w:rPr>
              <w:t>13.205</w:t>
            </w:r>
          </w:p>
        </w:tc>
      </w:tr>
      <w:tr w:rsidR="007D393A" w:rsidRPr="00A612F6" w14:paraId="26B0B089" w14:textId="77777777" w:rsidTr="007D393A">
        <w:tc>
          <w:tcPr>
            <w:tcW w:w="2337" w:type="dxa"/>
          </w:tcPr>
          <w:p w14:paraId="05A6E748" w14:textId="77777777" w:rsidR="007D393A" w:rsidRPr="00A612F6" w:rsidRDefault="007D393A" w:rsidP="007D393A">
            <w:pPr>
              <w:rPr>
                <w:color w:val="000000"/>
                <w:sz w:val="21"/>
                <w:szCs w:val="21"/>
              </w:rPr>
            </w:pPr>
            <w:r w:rsidRPr="007D393A">
              <w:rPr>
                <w:color w:val="000000"/>
                <w:sz w:val="21"/>
                <w:szCs w:val="21"/>
              </w:rPr>
              <w:t>Testing set</w:t>
            </w:r>
          </w:p>
        </w:tc>
        <w:tc>
          <w:tcPr>
            <w:tcW w:w="2337" w:type="dxa"/>
          </w:tcPr>
          <w:p w14:paraId="6F037238" w14:textId="7F4C443D" w:rsidR="007D393A" w:rsidRPr="00A612F6" w:rsidRDefault="007D393A" w:rsidP="007D393A">
            <w:pPr>
              <w:rPr>
                <w:color w:val="000000"/>
                <w:sz w:val="21"/>
                <w:szCs w:val="21"/>
              </w:rPr>
            </w:pPr>
            <w:r w:rsidRPr="007D393A">
              <w:rPr>
                <w:color w:val="000000"/>
                <w:sz w:val="21"/>
                <w:szCs w:val="21"/>
              </w:rPr>
              <w:t>4</w:t>
            </w:r>
            <w:r w:rsidRPr="00A612F6">
              <w:rPr>
                <w:color w:val="000000"/>
                <w:sz w:val="21"/>
                <w:szCs w:val="21"/>
              </w:rPr>
              <w:t>,</w:t>
            </w:r>
            <w:r w:rsidRPr="007D393A">
              <w:rPr>
                <w:color w:val="000000"/>
                <w:sz w:val="21"/>
                <w:szCs w:val="21"/>
              </w:rPr>
              <w:t>780</w:t>
            </w:r>
          </w:p>
        </w:tc>
        <w:tc>
          <w:tcPr>
            <w:tcW w:w="2338" w:type="dxa"/>
          </w:tcPr>
          <w:p w14:paraId="7241CFF8" w14:textId="77777777" w:rsidR="007D393A" w:rsidRPr="00A612F6" w:rsidRDefault="007D393A" w:rsidP="007D393A">
            <w:pPr>
              <w:rPr>
                <w:color w:val="000000"/>
                <w:sz w:val="21"/>
                <w:szCs w:val="21"/>
              </w:rPr>
            </w:pPr>
            <w:r w:rsidRPr="007D393A">
              <w:rPr>
                <w:color w:val="000000"/>
                <w:sz w:val="21"/>
                <w:szCs w:val="21"/>
              </w:rPr>
              <w:t>728</w:t>
            </w:r>
          </w:p>
        </w:tc>
        <w:tc>
          <w:tcPr>
            <w:tcW w:w="2338" w:type="dxa"/>
          </w:tcPr>
          <w:p w14:paraId="61D44039" w14:textId="77777777" w:rsidR="007D393A" w:rsidRPr="00A612F6" w:rsidRDefault="007D393A" w:rsidP="007D393A">
            <w:r w:rsidRPr="007D393A">
              <w:rPr>
                <w:color w:val="000000"/>
                <w:sz w:val="21"/>
                <w:szCs w:val="21"/>
              </w:rPr>
              <w:t>13.217</w:t>
            </w:r>
          </w:p>
        </w:tc>
      </w:tr>
    </w:tbl>
    <w:p w14:paraId="4D1F2837" w14:textId="77777777" w:rsidR="0026566E" w:rsidRDefault="0026566E" w:rsidP="00D62532">
      <w:pPr>
        <w:pStyle w:val="Heading2"/>
        <w:rPr>
          <w:rFonts w:ascii="Times New Roman" w:hAnsi="Times New Roman" w:cs="Times New Roman"/>
        </w:rPr>
      </w:pPr>
    </w:p>
    <w:p w14:paraId="775B22AF" w14:textId="77777777" w:rsidR="0026566E" w:rsidRDefault="0026566E" w:rsidP="00D62532">
      <w:pPr>
        <w:pStyle w:val="Heading2"/>
        <w:rPr>
          <w:rFonts w:ascii="Times New Roman" w:hAnsi="Times New Roman" w:cs="Times New Roman"/>
        </w:rPr>
      </w:pPr>
    </w:p>
    <w:p w14:paraId="603CF0F2" w14:textId="3F56933B" w:rsidR="00E52BA9" w:rsidRDefault="00542460" w:rsidP="00D62532">
      <w:pPr>
        <w:pStyle w:val="Heading2"/>
        <w:rPr>
          <w:rFonts w:ascii="Times New Roman" w:hAnsi="Times New Roman" w:cs="Times New Roman"/>
        </w:rPr>
      </w:pPr>
      <w:bookmarkStart w:id="30" w:name="_Toc56703420"/>
      <w:r w:rsidRPr="00D62532">
        <w:rPr>
          <w:rFonts w:ascii="Times New Roman" w:hAnsi="Times New Roman" w:cs="Times New Roman"/>
        </w:rPr>
        <w:t>6.2 Model Selection</w:t>
      </w:r>
      <w:bookmarkEnd w:id="30"/>
      <w:r w:rsidRPr="00D62532">
        <w:rPr>
          <w:rFonts w:ascii="Times New Roman" w:hAnsi="Times New Roman" w:cs="Times New Roman"/>
        </w:rPr>
        <w:t xml:space="preserve"> </w:t>
      </w:r>
    </w:p>
    <w:p w14:paraId="58874988" w14:textId="77777777" w:rsidR="0026566E" w:rsidRDefault="0026566E" w:rsidP="00D62532">
      <w:pPr>
        <w:rPr>
          <w:lang w:eastAsia="en-US"/>
        </w:rPr>
      </w:pPr>
    </w:p>
    <w:p w14:paraId="03220E43" w14:textId="0E95D19D" w:rsidR="00D62532" w:rsidRPr="00D62532" w:rsidRDefault="0026566E" w:rsidP="00D62532">
      <w:pPr>
        <w:rPr>
          <w:lang w:eastAsia="en-US"/>
        </w:rPr>
      </w:pPr>
      <w:r>
        <w:rPr>
          <w:lang w:eastAsia="en-US"/>
        </w:rPr>
        <w:t xml:space="preserve">  </w:t>
      </w:r>
      <w:r w:rsidR="00C5663E">
        <w:rPr>
          <w:lang w:eastAsia="en-US"/>
        </w:rPr>
        <w:t>In this section w</w:t>
      </w:r>
      <w:r w:rsidR="00D62532">
        <w:rPr>
          <w:lang w:eastAsia="en-US"/>
        </w:rPr>
        <w:t>e stud</w:t>
      </w:r>
      <w:r w:rsidR="00C5663E">
        <w:rPr>
          <w:lang w:eastAsia="en-US"/>
        </w:rPr>
        <w:t>ied</w:t>
      </w:r>
      <w:r w:rsidR="00D62532">
        <w:rPr>
          <w:lang w:eastAsia="en-US"/>
        </w:rPr>
        <w:t xml:space="preserve"> the performance of 10 classification models: Logistic Regression, </w:t>
      </w:r>
      <w:r w:rsidR="00D62532" w:rsidRPr="00D62532">
        <w:rPr>
          <w:lang w:eastAsia="en-US"/>
        </w:rPr>
        <w:t>Gaussian Naïve Bayes,</w:t>
      </w:r>
      <w:r w:rsidR="005C67BA">
        <w:rPr>
          <w:lang w:eastAsia="en-US"/>
        </w:rPr>
        <w:t xml:space="preserve"> </w:t>
      </w:r>
      <w:r w:rsidR="00D62532" w:rsidRPr="00D62532">
        <w:rPr>
          <w:lang w:eastAsia="en-US"/>
        </w:rPr>
        <w:t xml:space="preserve">k-Nearest Neighbors, Support Vector Machine, Decision Tree, Random Forest, Gradient Boosting, </w:t>
      </w:r>
      <w:proofErr w:type="spellStart"/>
      <w:r w:rsidR="00D62532" w:rsidRPr="00D62532">
        <w:rPr>
          <w:lang w:eastAsia="en-US"/>
        </w:rPr>
        <w:t>XGBoost</w:t>
      </w:r>
      <w:proofErr w:type="spellEnd"/>
      <w:r w:rsidR="00D62532" w:rsidRPr="00D62532">
        <w:rPr>
          <w:lang w:eastAsia="en-US"/>
        </w:rPr>
        <w:t xml:space="preserve">, </w:t>
      </w:r>
      <w:proofErr w:type="spellStart"/>
      <w:r w:rsidR="00D62532" w:rsidRPr="00D62532">
        <w:rPr>
          <w:lang w:eastAsia="en-US"/>
        </w:rPr>
        <w:t>LightGBM</w:t>
      </w:r>
      <w:proofErr w:type="spellEnd"/>
      <w:r w:rsidR="00D62532" w:rsidRPr="00D62532">
        <w:rPr>
          <w:lang w:eastAsia="en-US"/>
        </w:rPr>
        <w:t xml:space="preserve">, </w:t>
      </w:r>
      <w:proofErr w:type="spellStart"/>
      <w:r w:rsidR="00D62532" w:rsidRPr="00D62532">
        <w:rPr>
          <w:lang w:eastAsia="en-US"/>
        </w:rPr>
        <w:t>CatBoost</w:t>
      </w:r>
      <w:proofErr w:type="spellEnd"/>
      <w:r w:rsidR="00D62532">
        <w:rPr>
          <w:lang w:eastAsia="en-US"/>
        </w:rPr>
        <w:t xml:space="preserve">. The pros and cons of each models are summarized in </w:t>
      </w:r>
      <w:r w:rsidR="00D62532" w:rsidRPr="00D62532">
        <w:rPr>
          <w:i/>
          <w:iCs/>
          <w:lang w:eastAsia="en-US"/>
        </w:rPr>
        <w:t>Table 6.2</w:t>
      </w:r>
    </w:p>
    <w:p w14:paraId="37C46223" w14:textId="4C89BF96" w:rsidR="00D62532" w:rsidRPr="00D62532" w:rsidRDefault="00D62532" w:rsidP="00D62532">
      <w:pPr>
        <w:rPr>
          <w:sz w:val="18"/>
          <w:szCs w:val="18"/>
        </w:rPr>
      </w:pPr>
    </w:p>
    <w:p w14:paraId="366D6669" w14:textId="1DFE9467" w:rsidR="005A20FD" w:rsidRDefault="005A20FD" w:rsidP="005A20FD">
      <w:pPr>
        <w:rPr>
          <w:lang w:eastAsia="en-US"/>
        </w:rPr>
      </w:pPr>
    </w:p>
    <w:p w14:paraId="4A8FE71E" w14:textId="095EEF1C" w:rsidR="005A20FD" w:rsidRPr="005A20FD" w:rsidRDefault="005A20FD" w:rsidP="005A20FD">
      <w:pPr>
        <w:rPr>
          <w:i/>
          <w:iCs/>
          <w:lang w:eastAsia="en-US"/>
        </w:rPr>
      </w:pPr>
      <w:r w:rsidRPr="005A20FD">
        <w:rPr>
          <w:i/>
          <w:iCs/>
          <w:lang w:eastAsia="en-US"/>
        </w:rPr>
        <w:t>Table 6.2</w:t>
      </w:r>
      <w:r>
        <w:rPr>
          <w:i/>
          <w:iCs/>
          <w:lang w:eastAsia="en-US"/>
        </w:rPr>
        <w:t xml:space="preserve"> Overview of </w:t>
      </w:r>
      <w:r w:rsidR="00D62532">
        <w:rPr>
          <w:i/>
          <w:iCs/>
          <w:lang w:eastAsia="en-US"/>
        </w:rPr>
        <w:t>classifier</w:t>
      </w:r>
      <w:r w:rsidR="00EC2B7E">
        <w:rPr>
          <w:i/>
          <w:iCs/>
          <w:lang w:eastAsia="en-US"/>
        </w:rPr>
        <w:t xml:space="preserve"> (</w:t>
      </w:r>
      <w:r w:rsidR="00655F8C">
        <w:rPr>
          <w:i/>
          <w:iCs/>
          <w:lang w:eastAsia="en-US"/>
        </w:rPr>
        <w:t>need to</w:t>
      </w:r>
      <w:r w:rsidR="00EC2B7E">
        <w:rPr>
          <w:i/>
          <w:iCs/>
          <w:lang w:eastAsia="en-US"/>
        </w:rPr>
        <w:t xml:space="preserve"> summarize this table)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85"/>
        <w:gridCol w:w="1658"/>
        <w:gridCol w:w="3611"/>
        <w:gridCol w:w="3690"/>
      </w:tblGrid>
      <w:tr w:rsidR="006759BD" w:rsidRPr="00CE7383" w14:paraId="4936CB6C" w14:textId="77777777" w:rsidTr="00F31DE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4A8EC5" w14:textId="77777777" w:rsidR="005A20FD" w:rsidRPr="00CE7383" w:rsidRDefault="005A20FD" w:rsidP="005A20FD">
            <w:pPr>
              <w:rPr>
                <w:sz w:val="18"/>
                <w:szCs w:val="18"/>
              </w:rPr>
            </w:pPr>
            <w:r w:rsidRPr="00CE7383">
              <w:rPr>
                <w:sz w:val="18"/>
                <w:szCs w:val="18"/>
              </w:rPr>
              <w:t>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853DF87" w14:textId="77777777" w:rsidR="005A20FD" w:rsidRPr="00CE7383" w:rsidRDefault="005A20FD" w:rsidP="005A20FD">
            <w:pPr>
              <w:rPr>
                <w:sz w:val="18"/>
                <w:szCs w:val="18"/>
              </w:rPr>
            </w:pPr>
            <w:r w:rsidRPr="00CE7383">
              <w:rPr>
                <w:sz w:val="18"/>
                <w:szCs w:val="18"/>
              </w:rPr>
              <w:t>Binary Classifier</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B30E37" w14:textId="77777777" w:rsidR="005A20FD" w:rsidRPr="00CE7383" w:rsidRDefault="005A20FD" w:rsidP="005A20FD">
            <w:pPr>
              <w:rPr>
                <w:sz w:val="18"/>
                <w:szCs w:val="18"/>
              </w:rPr>
            </w:pPr>
            <w:r w:rsidRPr="00CE7383">
              <w:rPr>
                <w:sz w:val="18"/>
                <w:szCs w:val="18"/>
              </w:rPr>
              <w:t>Advantages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53B75" w14:textId="77777777" w:rsidR="005A20FD" w:rsidRPr="00CE7383" w:rsidRDefault="005A20FD" w:rsidP="005A20FD">
            <w:pPr>
              <w:rPr>
                <w:sz w:val="18"/>
                <w:szCs w:val="18"/>
              </w:rPr>
            </w:pPr>
            <w:r w:rsidRPr="00CE7383">
              <w:rPr>
                <w:sz w:val="18"/>
                <w:szCs w:val="18"/>
              </w:rPr>
              <w:t>Disadvantages</w:t>
            </w:r>
          </w:p>
        </w:tc>
      </w:tr>
      <w:tr w:rsidR="006759BD" w:rsidRPr="00CE7383" w14:paraId="3119BDDE"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626D8DB" w14:textId="77777777" w:rsidR="005A20FD" w:rsidRPr="00CE7383" w:rsidRDefault="005A20FD" w:rsidP="005A20FD">
            <w:pPr>
              <w:rPr>
                <w:sz w:val="18"/>
                <w:szCs w:val="18"/>
              </w:rPr>
            </w:pPr>
            <w:r w:rsidRPr="00CE7383">
              <w:rPr>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71D8BE" w14:textId="3D94B07D" w:rsidR="005A20FD" w:rsidRPr="00CE7383" w:rsidRDefault="005A20FD" w:rsidP="005A20FD">
            <w:pPr>
              <w:rPr>
                <w:sz w:val="18"/>
                <w:szCs w:val="18"/>
              </w:rPr>
            </w:pPr>
            <w:r w:rsidRPr="00CE7383">
              <w:rPr>
                <w:sz w:val="18"/>
                <w:szCs w:val="18"/>
              </w:rPr>
              <w:t>Logistic Regression</w:t>
            </w:r>
          </w:p>
          <w:p w14:paraId="2B5A359B" w14:textId="4FCA928B" w:rsidR="005A20FD" w:rsidRPr="00CE7383" w:rsidRDefault="005A20FD" w:rsidP="005A20FD">
            <w:pPr>
              <w:rPr>
                <w:sz w:val="18"/>
                <w:szCs w:val="18"/>
              </w:rPr>
            </w:pP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8DC4E2" w14:textId="5D654B6D" w:rsidR="005A20FD" w:rsidRPr="005A20FD" w:rsidRDefault="006D0951" w:rsidP="009A387B">
            <w:pPr>
              <w:numPr>
                <w:ilvl w:val="0"/>
                <w:numId w:val="5"/>
              </w:numPr>
              <w:rPr>
                <w:sz w:val="18"/>
                <w:szCs w:val="18"/>
              </w:rPr>
            </w:pPr>
            <w:r>
              <w:rPr>
                <w:sz w:val="18"/>
                <w:szCs w:val="18"/>
              </w:rPr>
              <w:t>East to interpret</w:t>
            </w:r>
          </w:p>
          <w:p w14:paraId="00C6F8FB" w14:textId="77017B6F" w:rsidR="005A20FD" w:rsidRPr="005A20FD" w:rsidRDefault="009A387B" w:rsidP="009A387B">
            <w:pPr>
              <w:numPr>
                <w:ilvl w:val="0"/>
                <w:numId w:val="5"/>
              </w:numPr>
              <w:rPr>
                <w:sz w:val="18"/>
                <w:szCs w:val="18"/>
              </w:rPr>
            </w:pPr>
            <w:r>
              <w:rPr>
                <w:sz w:val="18"/>
                <w:szCs w:val="18"/>
              </w:rPr>
              <w:t>S</w:t>
            </w:r>
            <w:r w:rsidR="005A20FD" w:rsidRPr="005A20FD">
              <w:rPr>
                <w:sz w:val="18"/>
                <w:szCs w:val="18"/>
              </w:rPr>
              <w:t>mall number of hyperparameters </w:t>
            </w:r>
          </w:p>
          <w:p w14:paraId="3EC7524D" w14:textId="138970C1" w:rsidR="005A20FD" w:rsidRPr="009A387B" w:rsidRDefault="005A20FD" w:rsidP="009A387B">
            <w:pPr>
              <w:numPr>
                <w:ilvl w:val="0"/>
                <w:numId w:val="5"/>
              </w:numPr>
              <w:rPr>
                <w:sz w:val="18"/>
                <w:szCs w:val="18"/>
              </w:rPr>
            </w:pPr>
            <w:r w:rsidRPr="005A20FD">
              <w:rPr>
                <w:sz w:val="18"/>
                <w:szCs w:val="18"/>
              </w:rPr>
              <w:t>Overfitting can be addressed though regularization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331DBE" w14:textId="77777777" w:rsidR="005A20FD" w:rsidRPr="005A20FD" w:rsidRDefault="005A20FD" w:rsidP="005A20FD">
            <w:pPr>
              <w:numPr>
                <w:ilvl w:val="0"/>
                <w:numId w:val="6"/>
              </w:numPr>
              <w:rPr>
                <w:sz w:val="18"/>
                <w:szCs w:val="18"/>
              </w:rPr>
            </w:pPr>
            <w:r w:rsidRPr="005A20FD">
              <w:rPr>
                <w:sz w:val="18"/>
                <w:szCs w:val="18"/>
              </w:rPr>
              <w:t>May overfit when provided with large numbers of features</w:t>
            </w:r>
          </w:p>
          <w:p w14:paraId="6808F124" w14:textId="0B82DB34" w:rsidR="005A20FD" w:rsidRPr="005A20FD" w:rsidRDefault="005A20FD" w:rsidP="005A20FD">
            <w:pPr>
              <w:numPr>
                <w:ilvl w:val="0"/>
                <w:numId w:val="6"/>
              </w:numPr>
              <w:rPr>
                <w:sz w:val="18"/>
                <w:szCs w:val="18"/>
              </w:rPr>
            </w:pPr>
            <w:r w:rsidRPr="005A20FD">
              <w:rPr>
                <w:sz w:val="18"/>
                <w:szCs w:val="18"/>
              </w:rPr>
              <w:t xml:space="preserve">Can only learn linear hypothesis functions </w:t>
            </w:r>
          </w:p>
          <w:p w14:paraId="3A17DA4E" w14:textId="77777777" w:rsidR="005A20FD" w:rsidRPr="005A20FD" w:rsidRDefault="005A20FD" w:rsidP="005A20FD">
            <w:pPr>
              <w:numPr>
                <w:ilvl w:val="0"/>
                <w:numId w:val="6"/>
              </w:numPr>
              <w:rPr>
                <w:sz w:val="18"/>
                <w:szCs w:val="18"/>
              </w:rPr>
            </w:pPr>
            <w:r w:rsidRPr="005A20FD">
              <w:rPr>
                <w:sz w:val="18"/>
                <w:szCs w:val="18"/>
              </w:rPr>
              <w:t>Input data might need scaling </w:t>
            </w:r>
          </w:p>
          <w:p w14:paraId="7FAD2963" w14:textId="4F88FE6C" w:rsidR="005A20FD" w:rsidRPr="00CE7383" w:rsidRDefault="005A20FD" w:rsidP="006D0951">
            <w:pPr>
              <w:numPr>
                <w:ilvl w:val="0"/>
                <w:numId w:val="6"/>
              </w:numPr>
              <w:rPr>
                <w:sz w:val="18"/>
                <w:szCs w:val="18"/>
              </w:rPr>
            </w:pPr>
            <w:r w:rsidRPr="005A20FD">
              <w:rPr>
                <w:sz w:val="18"/>
                <w:szCs w:val="18"/>
              </w:rPr>
              <w:t>May not handle irrelevant features well</w:t>
            </w:r>
          </w:p>
        </w:tc>
      </w:tr>
      <w:tr w:rsidR="006759BD" w:rsidRPr="00CE7383" w14:paraId="0EDE0FD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95ADB6" w14:textId="77777777" w:rsidR="005A20FD" w:rsidRPr="00CE7383" w:rsidRDefault="005A20FD" w:rsidP="005A20FD">
            <w:pPr>
              <w:rPr>
                <w:sz w:val="18"/>
                <w:szCs w:val="18"/>
              </w:rPr>
            </w:pPr>
            <w:r w:rsidRPr="00CE7383">
              <w:rPr>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0360492" w14:textId="156F9B29" w:rsidR="005A20FD" w:rsidRPr="00CE7383" w:rsidRDefault="00D62532" w:rsidP="005A20FD">
            <w:pPr>
              <w:rPr>
                <w:sz w:val="18"/>
                <w:szCs w:val="18"/>
              </w:rPr>
            </w:pPr>
            <w:r>
              <w:rPr>
                <w:sz w:val="18"/>
                <w:szCs w:val="18"/>
              </w:rPr>
              <w:t xml:space="preserve">Gaussian </w:t>
            </w:r>
            <w:r w:rsidR="005A20FD" w:rsidRPr="00CE7383">
              <w:rPr>
                <w:sz w:val="18"/>
                <w:szCs w:val="18"/>
              </w:rPr>
              <w:t>Naïve Bayes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42558F" w14:textId="103DD8E6" w:rsidR="00ED0A66" w:rsidRPr="00ED0A66" w:rsidRDefault="00ED0A66" w:rsidP="00ED0A66">
            <w:pPr>
              <w:numPr>
                <w:ilvl w:val="0"/>
                <w:numId w:val="7"/>
              </w:numPr>
              <w:rPr>
                <w:sz w:val="18"/>
                <w:szCs w:val="18"/>
              </w:rPr>
            </w:pPr>
            <w:r w:rsidRPr="00ED0A66">
              <w:rPr>
                <w:sz w:val="18"/>
                <w:szCs w:val="18"/>
              </w:rPr>
              <w:t>No training involved</w:t>
            </w:r>
          </w:p>
          <w:p w14:paraId="4AD93C92" w14:textId="77777777" w:rsidR="00ED0A66" w:rsidRPr="00ED0A66" w:rsidRDefault="00ED0A66" w:rsidP="00ED0A66">
            <w:pPr>
              <w:numPr>
                <w:ilvl w:val="0"/>
                <w:numId w:val="7"/>
              </w:numPr>
              <w:rPr>
                <w:sz w:val="18"/>
                <w:szCs w:val="18"/>
              </w:rPr>
            </w:pPr>
            <w:r w:rsidRPr="00ED0A66">
              <w:rPr>
                <w:sz w:val="18"/>
                <w:szCs w:val="18"/>
              </w:rPr>
              <w:t>Very little parameter tuning is required</w:t>
            </w:r>
          </w:p>
          <w:p w14:paraId="06C5E89D" w14:textId="77777777" w:rsidR="00ED0A66" w:rsidRPr="00ED0A66" w:rsidRDefault="00ED0A66" w:rsidP="00ED0A66">
            <w:pPr>
              <w:numPr>
                <w:ilvl w:val="0"/>
                <w:numId w:val="7"/>
              </w:numPr>
              <w:rPr>
                <w:sz w:val="18"/>
                <w:szCs w:val="18"/>
              </w:rPr>
            </w:pPr>
            <w:r w:rsidRPr="00ED0A66">
              <w:rPr>
                <w:sz w:val="18"/>
                <w:szCs w:val="18"/>
              </w:rPr>
              <w:t>Features do not need scaling</w:t>
            </w:r>
          </w:p>
          <w:p w14:paraId="135A2CA2" w14:textId="6FD14B4A"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6F034B" w14:textId="06FBD7D8" w:rsidR="005A20FD" w:rsidRPr="006D0951" w:rsidRDefault="00ED0A66" w:rsidP="006D0951">
            <w:pPr>
              <w:numPr>
                <w:ilvl w:val="0"/>
                <w:numId w:val="8"/>
              </w:numPr>
              <w:rPr>
                <w:sz w:val="18"/>
                <w:szCs w:val="18"/>
              </w:rPr>
            </w:pPr>
            <w:r w:rsidRPr="00ED0A66">
              <w:rPr>
                <w:sz w:val="18"/>
                <w:szCs w:val="18"/>
              </w:rPr>
              <w:t>Assumes that the features are independent, which is rarely true</w:t>
            </w:r>
          </w:p>
        </w:tc>
      </w:tr>
      <w:tr w:rsidR="006759BD" w:rsidRPr="00CE7383" w14:paraId="60BD9B0F"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81187E9" w14:textId="77777777" w:rsidR="005A20FD" w:rsidRPr="00CE7383" w:rsidRDefault="005A20FD" w:rsidP="005A20FD">
            <w:pPr>
              <w:rPr>
                <w:sz w:val="18"/>
                <w:szCs w:val="18"/>
              </w:rPr>
            </w:pPr>
            <w:r w:rsidRPr="00CE7383">
              <w:rPr>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97DE52" w14:textId="77777777" w:rsidR="005A20FD" w:rsidRPr="00CE7383" w:rsidRDefault="005A20FD" w:rsidP="005A20FD">
            <w:pPr>
              <w:rPr>
                <w:sz w:val="18"/>
                <w:szCs w:val="18"/>
              </w:rPr>
            </w:pPr>
            <w:r w:rsidRPr="00CE7383">
              <w:rPr>
                <w:sz w:val="18"/>
                <w:szCs w:val="18"/>
              </w:rPr>
              <w:t>k-Nearest Neighbors</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05DF8" w14:textId="215351D1" w:rsidR="00CE7383" w:rsidRDefault="00DA4B53" w:rsidP="00CE7383">
            <w:pPr>
              <w:numPr>
                <w:ilvl w:val="0"/>
                <w:numId w:val="9"/>
              </w:numPr>
              <w:rPr>
                <w:sz w:val="18"/>
                <w:szCs w:val="18"/>
              </w:rPr>
            </w:pPr>
            <w:r>
              <w:rPr>
                <w:sz w:val="18"/>
                <w:szCs w:val="18"/>
              </w:rPr>
              <w:t xml:space="preserve">No training involved, </w:t>
            </w:r>
            <w:r w:rsidR="00153F8A">
              <w:rPr>
                <w:sz w:val="18"/>
                <w:szCs w:val="18"/>
              </w:rPr>
              <w:t>easy</w:t>
            </w:r>
            <w:r>
              <w:rPr>
                <w:sz w:val="18"/>
                <w:szCs w:val="18"/>
              </w:rPr>
              <w:t xml:space="preserve"> to implement</w:t>
            </w:r>
          </w:p>
          <w:p w14:paraId="0654F14A" w14:textId="66E9F267" w:rsidR="00DA4B53" w:rsidRPr="00CE7383" w:rsidRDefault="00DA4B53" w:rsidP="00CE7383">
            <w:pPr>
              <w:numPr>
                <w:ilvl w:val="0"/>
                <w:numId w:val="9"/>
              </w:numPr>
              <w:rPr>
                <w:sz w:val="18"/>
                <w:szCs w:val="18"/>
              </w:rPr>
            </w:pPr>
            <w:r>
              <w:rPr>
                <w:sz w:val="18"/>
                <w:szCs w:val="18"/>
              </w:rPr>
              <w:t xml:space="preserve">Only one hyperparameter </w:t>
            </w:r>
          </w:p>
          <w:p w14:paraId="0438C031" w14:textId="67B629D9" w:rsidR="005A20FD" w:rsidRPr="00CE7383" w:rsidRDefault="005A20FD" w:rsidP="00DA4B53">
            <w:pPr>
              <w:ind w:left="720"/>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6775242" w14:textId="16EA213F" w:rsidR="00CE7383" w:rsidRDefault="00DA4B53" w:rsidP="00CE7383">
            <w:pPr>
              <w:numPr>
                <w:ilvl w:val="0"/>
                <w:numId w:val="10"/>
              </w:numPr>
              <w:rPr>
                <w:sz w:val="18"/>
                <w:szCs w:val="18"/>
              </w:rPr>
            </w:pPr>
            <w:r>
              <w:rPr>
                <w:sz w:val="18"/>
                <w:szCs w:val="18"/>
              </w:rPr>
              <w:t>Need to find optimal number of K</w:t>
            </w:r>
          </w:p>
          <w:p w14:paraId="2F0A3A2A" w14:textId="3FCBA6D1" w:rsidR="00DA4B53" w:rsidRDefault="00DA4B53" w:rsidP="00CE7383">
            <w:pPr>
              <w:numPr>
                <w:ilvl w:val="0"/>
                <w:numId w:val="10"/>
              </w:numPr>
              <w:rPr>
                <w:sz w:val="18"/>
                <w:szCs w:val="18"/>
              </w:rPr>
            </w:pPr>
            <w:r>
              <w:rPr>
                <w:sz w:val="18"/>
                <w:szCs w:val="18"/>
              </w:rPr>
              <w:t xml:space="preserve">Slow to predict </w:t>
            </w:r>
          </w:p>
          <w:p w14:paraId="0CBA1F77" w14:textId="1B176CAB" w:rsidR="00DA4B53" w:rsidRPr="00CE7383" w:rsidRDefault="00DA4B53" w:rsidP="00CE7383">
            <w:pPr>
              <w:numPr>
                <w:ilvl w:val="0"/>
                <w:numId w:val="10"/>
              </w:numPr>
              <w:rPr>
                <w:sz w:val="18"/>
                <w:szCs w:val="18"/>
              </w:rPr>
            </w:pPr>
            <w:r>
              <w:rPr>
                <w:sz w:val="18"/>
                <w:szCs w:val="18"/>
              </w:rPr>
              <w:t>Outlier sensitivity</w:t>
            </w:r>
          </w:p>
          <w:p w14:paraId="1031C775" w14:textId="3F30A10C" w:rsidR="005A20FD" w:rsidRPr="00CE7383" w:rsidRDefault="005A20FD" w:rsidP="005A20FD">
            <w:pPr>
              <w:rPr>
                <w:sz w:val="18"/>
                <w:szCs w:val="18"/>
              </w:rPr>
            </w:pPr>
          </w:p>
        </w:tc>
      </w:tr>
      <w:tr w:rsidR="006759BD" w:rsidRPr="00CE7383" w14:paraId="609A4A4D"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F27A32" w14:textId="77777777" w:rsidR="005A20FD" w:rsidRPr="00CE7383" w:rsidRDefault="005A20FD" w:rsidP="005A20FD">
            <w:pPr>
              <w:rPr>
                <w:sz w:val="18"/>
                <w:szCs w:val="18"/>
              </w:rPr>
            </w:pPr>
            <w:r w:rsidRPr="00CE7383">
              <w:rPr>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546B1A5" w14:textId="77777777" w:rsidR="005A20FD" w:rsidRPr="00CE7383" w:rsidRDefault="005A20FD" w:rsidP="005A20FD">
            <w:pPr>
              <w:rPr>
                <w:sz w:val="18"/>
                <w:szCs w:val="18"/>
              </w:rPr>
            </w:pPr>
            <w:r w:rsidRPr="00CE7383">
              <w:rPr>
                <w:sz w:val="18"/>
                <w:szCs w:val="18"/>
              </w:rPr>
              <w:t>Support Vector Machine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4D22442" w14:textId="77777777" w:rsidR="001E4A48" w:rsidRPr="001E4A48" w:rsidRDefault="001E4A48" w:rsidP="001E4A48">
            <w:pPr>
              <w:numPr>
                <w:ilvl w:val="0"/>
                <w:numId w:val="11"/>
              </w:numPr>
              <w:rPr>
                <w:sz w:val="18"/>
                <w:szCs w:val="18"/>
              </w:rPr>
            </w:pPr>
            <w:r w:rsidRPr="001E4A48">
              <w:rPr>
                <w:sz w:val="18"/>
                <w:szCs w:val="18"/>
              </w:rPr>
              <w:t>Accuracy</w:t>
            </w:r>
          </w:p>
          <w:p w14:paraId="0D4D08F2" w14:textId="77777777" w:rsidR="003B5859" w:rsidRDefault="001E4A48" w:rsidP="003B5859">
            <w:pPr>
              <w:numPr>
                <w:ilvl w:val="0"/>
                <w:numId w:val="11"/>
              </w:numPr>
              <w:rPr>
                <w:sz w:val="18"/>
                <w:szCs w:val="18"/>
              </w:rPr>
            </w:pPr>
            <w:r w:rsidRPr="001E4A48">
              <w:rPr>
                <w:sz w:val="18"/>
                <w:szCs w:val="18"/>
              </w:rPr>
              <w:t>Works well on smaller cleaner datasets</w:t>
            </w:r>
          </w:p>
          <w:p w14:paraId="0145BA3F" w14:textId="10E0C655" w:rsidR="00E24F23" w:rsidRPr="001E4A48" w:rsidRDefault="003B5859" w:rsidP="003B5859">
            <w:pPr>
              <w:numPr>
                <w:ilvl w:val="0"/>
                <w:numId w:val="11"/>
              </w:numPr>
              <w:rPr>
                <w:sz w:val="18"/>
                <w:szCs w:val="18"/>
              </w:rPr>
            </w:pPr>
            <w:r>
              <w:rPr>
                <w:sz w:val="18"/>
                <w:szCs w:val="18"/>
              </w:rPr>
              <w:t xml:space="preserve">Is effective when </w:t>
            </w:r>
            <w:r w:rsidR="00E24F23" w:rsidRPr="00E24F23">
              <w:rPr>
                <w:sz w:val="18"/>
                <w:szCs w:val="18"/>
              </w:rPr>
              <w:t>umber of dimensions is greater than the number of samples.</w:t>
            </w:r>
          </w:p>
          <w:p w14:paraId="4419ECD8" w14:textId="683BC41E" w:rsidR="005A20FD" w:rsidRPr="00CE7383" w:rsidRDefault="005A20FD" w:rsidP="00153F8A">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ADD39C" w14:textId="5B2A08E0" w:rsidR="00673429" w:rsidRPr="00673429" w:rsidRDefault="00673429" w:rsidP="00673429">
            <w:pPr>
              <w:numPr>
                <w:ilvl w:val="0"/>
                <w:numId w:val="12"/>
              </w:numPr>
              <w:rPr>
                <w:sz w:val="18"/>
                <w:szCs w:val="18"/>
              </w:rPr>
            </w:pPr>
            <w:r w:rsidRPr="00673429">
              <w:rPr>
                <w:sz w:val="18"/>
                <w:szCs w:val="18"/>
              </w:rPr>
              <w:t>Isn’t suited to larger datasets as the training time can be high</w:t>
            </w:r>
          </w:p>
          <w:p w14:paraId="319FF582" w14:textId="59F011CD" w:rsidR="005A20FD" w:rsidRPr="00673429" w:rsidRDefault="00673429" w:rsidP="005A20FD">
            <w:pPr>
              <w:numPr>
                <w:ilvl w:val="0"/>
                <w:numId w:val="12"/>
              </w:numPr>
              <w:rPr>
                <w:sz w:val="18"/>
                <w:szCs w:val="18"/>
              </w:rPr>
            </w:pPr>
            <w:r w:rsidRPr="00673429">
              <w:rPr>
                <w:sz w:val="18"/>
                <w:szCs w:val="18"/>
              </w:rPr>
              <w:t>Less effective on noisier datasets with overlapping classes</w:t>
            </w:r>
          </w:p>
        </w:tc>
      </w:tr>
      <w:tr w:rsidR="006759BD" w:rsidRPr="00CE7383" w14:paraId="0D491670"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A215028" w14:textId="77777777" w:rsidR="005A20FD" w:rsidRPr="00CE7383" w:rsidRDefault="005A20FD" w:rsidP="005A20FD">
            <w:pPr>
              <w:rPr>
                <w:sz w:val="18"/>
                <w:szCs w:val="18"/>
              </w:rPr>
            </w:pPr>
            <w:r w:rsidRPr="00CE7383">
              <w:rPr>
                <w:sz w:val="18"/>
                <w:szCs w:val="18"/>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0CBC64" w14:textId="77777777" w:rsidR="005A20FD" w:rsidRPr="00CE7383" w:rsidRDefault="005A20FD" w:rsidP="005A20FD">
            <w:pPr>
              <w:rPr>
                <w:sz w:val="18"/>
                <w:szCs w:val="18"/>
              </w:rPr>
            </w:pPr>
            <w:r w:rsidRPr="00CE7383">
              <w:rPr>
                <w:sz w:val="18"/>
                <w:szCs w:val="18"/>
              </w:rPr>
              <w:t>Decision Tree</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7C7C9" w14:textId="24332CD6" w:rsidR="00CE7383" w:rsidRDefault="00CE7383" w:rsidP="00CE7383">
            <w:pPr>
              <w:numPr>
                <w:ilvl w:val="0"/>
                <w:numId w:val="13"/>
              </w:numPr>
              <w:rPr>
                <w:sz w:val="18"/>
                <w:szCs w:val="18"/>
              </w:rPr>
            </w:pPr>
            <w:r w:rsidRPr="00CE7383">
              <w:rPr>
                <w:sz w:val="18"/>
                <w:szCs w:val="18"/>
              </w:rPr>
              <w:t>Easy to interpret </w:t>
            </w:r>
          </w:p>
          <w:p w14:paraId="5A4BC543" w14:textId="01C4CBF1" w:rsidR="007A3291" w:rsidRPr="00CE7383" w:rsidRDefault="007A3291" w:rsidP="00CE7383">
            <w:pPr>
              <w:numPr>
                <w:ilvl w:val="0"/>
                <w:numId w:val="13"/>
              </w:numPr>
              <w:rPr>
                <w:sz w:val="18"/>
                <w:szCs w:val="18"/>
              </w:rPr>
            </w:pPr>
            <w:r>
              <w:rPr>
                <w:sz w:val="18"/>
                <w:szCs w:val="18"/>
              </w:rPr>
              <w:t>Work with numerical and categorical features.</w:t>
            </w:r>
          </w:p>
          <w:p w14:paraId="3C906D36" w14:textId="06451B40" w:rsidR="00CE7383" w:rsidRPr="00CE7383" w:rsidRDefault="00CE7383" w:rsidP="00CE7383">
            <w:pPr>
              <w:numPr>
                <w:ilvl w:val="0"/>
                <w:numId w:val="13"/>
              </w:numPr>
              <w:rPr>
                <w:sz w:val="18"/>
                <w:szCs w:val="18"/>
              </w:rPr>
            </w:pPr>
            <w:r w:rsidRPr="00CE7383">
              <w:rPr>
                <w:sz w:val="18"/>
                <w:szCs w:val="18"/>
              </w:rPr>
              <w:t xml:space="preserve">Requires little data </w:t>
            </w:r>
            <w:r w:rsidR="007A3291">
              <w:rPr>
                <w:sz w:val="18"/>
                <w:szCs w:val="18"/>
              </w:rPr>
              <w:t>preprocessing</w:t>
            </w:r>
          </w:p>
          <w:p w14:paraId="0EA658F2" w14:textId="41438863" w:rsidR="00CE7383" w:rsidRDefault="00CE7383" w:rsidP="00CE7383">
            <w:pPr>
              <w:numPr>
                <w:ilvl w:val="0"/>
                <w:numId w:val="13"/>
              </w:numPr>
              <w:rPr>
                <w:sz w:val="18"/>
                <w:szCs w:val="18"/>
              </w:rPr>
            </w:pPr>
            <w:r w:rsidRPr="00CE7383">
              <w:rPr>
                <w:sz w:val="18"/>
                <w:szCs w:val="18"/>
              </w:rPr>
              <w:t>Performs well on large datasets</w:t>
            </w:r>
          </w:p>
          <w:p w14:paraId="1EAEFB02" w14:textId="10B1B831" w:rsidR="00CE7383" w:rsidRPr="00845FF6" w:rsidRDefault="00AF169F" w:rsidP="00CE7383">
            <w:pPr>
              <w:numPr>
                <w:ilvl w:val="0"/>
                <w:numId w:val="13"/>
              </w:numPr>
              <w:rPr>
                <w:sz w:val="18"/>
                <w:szCs w:val="18"/>
              </w:rPr>
            </w:pPr>
            <w:r>
              <w:rPr>
                <w:sz w:val="18"/>
                <w:szCs w:val="18"/>
              </w:rPr>
              <w:t>Doesn’t require normalization</w:t>
            </w:r>
          </w:p>
          <w:p w14:paraId="02A4021A" w14:textId="5F27864B"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22F7F2" w14:textId="695A04C7" w:rsidR="00CE7383" w:rsidRDefault="004C179C" w:rsidP="00CE7383">
            <w:pPr>
              <w:numPr>
                <w:ilvl w:val="0"/>
                <w:numId w:val="14"/>
              </w:numPr>
              <w:rPr>
                <w:sz w:val="18"/>
                <w:szCs w:val="18"/>
              </w:rPr>
            </w:pPr>
            <w:r>
              <w:rPr>
                <w:sz w:val="18"/>
                <w:szCs w:val="18"/>
              </w:rPr>
              <w:t xml:space="preserve">Overfitting </w:t>
            </w:r>
          </w:p>
          <w:p w14:paraId="3D7639C2" w14:textId="0534CF97" w:rsidR="004C179C" w:rsidRDefault="004C179C" w:rsidP="00CE7383">
            <w:pPr>
              <w:numPr>
                <w:ilvl w:val="0"/>
                <w:numId w:val="14"/>
              </w:numPr>
              <w:rPr>
                <w:sz w:val="18"/>
                <w:szCs w:val="18"/>
              </w:rPr>
            </w:pPr>
            <w:r>
              <w:rPr>
                <w:sz w:val="18"/>
                <w:szCs w:val="18"/>
              </w:rPr>
              <w:t>Unable to predict continuous values</w:t>
            </w:r>
          </w:p>
          <w:p w14:paraId="560C94D1" w14:textId="6ADB6418" w:rsidR="004C179C" w:rsidRPr="00CE7383" w:rsidRDefault="00C82257" w:rsidP="00CE7383">
            <w:pPr>
              <w:numPr>
                <w:ilvl w:val="0"/>
                <w:numId w:val="14"/>
              </w:numPr>
              <w:rPr>
                <w:sz w:val="18"/>
                <w:szCs w:val="18"/>
              </w:rPr>
            </w:pPr>
            <w:r>
              <w:rPr>
                <w:sz w:val="18"/>
                <w:szCs w:val="18"/>
              </w:rPr>
              <w:t>Doesn’t work well with lots of features and complex large dataset</w:t>
            </w:r>
          </w:p>
          <w:p w14:paraId="298EB550" w14:textId="77777777" w:rsidR="00CE7383" w:rsidRPr="00CE7383" w:rsidRDefault="00CE7383" w:rsidP="00CE7383">
            <w:pPr>
              <w:rPr>
                <w:sz w:val="18"/>
                <w:szCs w:val="18"/>
              </w:rPr>
            </w:pPr>
          </w:p>
          <w:p w14:paraId="68F154A4" w14:textId="4E717B7F" w:rsidR="005A20FD" w:rsidRPr="00CE7383" w:rsidRDefault="005A20FD" w:rsidP="005A20FD">
            <w:pPr>
              <w:rPr>
                <w:sz w:val="18"/>
                <w:szCs w:val="18"/>
              </w:rPr>
            </w:pPr>
          </w:p>
        </w:tc>
      </w:tr>
      <w:tr w:rsidR="006759BD" w:rsidRPr="00CE7383" w14:paraId="251F6B2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EE7EA9" w14:textId="77777777" w:rsidR="005A20FD" w:rsidRPr="00CE7383" w:rsidRDefault="005A20FD" w:rsidP="005A20FD">
            <w:pPr>
              <w:rPr>
                <w:sz w:val="18"/>
                <w:szCs w:val="18"/>
              </w:rPr>
            </w:pPr>
            <w:r w:rsidRPr="00CE7383">
              <w:rPr>
                <w:sz w:val="18"/>
                <w:szCs w:val="18"/>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37DE72C" w14:textId="77777777" w:rsidR="005A20FD" w:rsidRPr="00CE7383" w:rsidRDefault="005A20FD" w:rsidP="005A20FD">
            <w:pPr>
              <w:rPr>
                <w:sz w:val="18"/>
                <w:szCs w:val="18"/>
              </w:rPr>
            </w:pPr>
            <w:r w:rsidRPr="00CE7383">
              <w:rPr>
                <w:sz w:val="18"/>
                <w:szCs w:val="18"/>
              </w:rPr>
              <w:t>Random Forest</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DD5F371" w14:textId="7F621255" w:rsidR="00AF169F" w:rsidRPr="00AF169F" w:rsidRDefault="00153F8A" w:rsidP="000665F3">
            <w:pPr>
              <w:numPr>
                <w:ilvl w:val="0"/>
                <w:numId w:val="17"/>
              </w:numPr>
              <w:rPr>
                <w:sz w:val="18"/>
                <w:szCs w:val="18"/>
              </w:rPr>
            </w:pPr>
            <w:r>
              <w:rPr>
                <w:sz w:val="18"/>
                <w:szCs w:val="18"/>
              </w:rPr>
              <w:t>Excellent predictive power</w:t>
            </w:r>
          </w:p>
          <w:p w14:paraId="6A93E751" w14:textId="77777777" w:rsidR="000665F3" w:rsidRPr="00CE7383" w:rsidRDefault="000665F3" w:rsidP="000665F3">
            <w:pPr>
              <w:numPr>
                <w:ilvl w:val="0"/>
                <w:numId w:val="17"/>
              </w:numPr>
              <w:rPr>
                <w:sz w:val="18"/>
                <w:szCs w:val="18"/>
              </w:rPr>
            </w:pPr>
            <w:r w:rsidRPr="00CE7383">
              <w:rPr>
                <w:sz w:val="18"/>
                <w:szCs w:val="18"/>
              </w:rPr>
              <w:t xml:space="preserve">Requires little data </w:t>
            </w:r>
            <w:r>
              <w:rPr>
                <w:sz w:val="18"/>
                <w:szCs w:val="18"/>
              </w:rPr>
              <w:t>preprocessing</w:t>
            </w:r>
          </w:p>
          <w:p w14:paraId="66DF0B43" w14:textId="77777777" w:rsidR="000665F3" w:rsidRPr="00CE7383" w:rsidRDefault="000665F3" w:rsidP="000665F3">
            <w:pPr>
              <w:numPr>
                <w:ilvl w:val="0"/>
                <w:numId w:val="17"/>
              </w:numPr>
              <w:rPr>
                <w:sz w:val="18"/>
                <w:szCs w:val="18"/>
              </w:rPr>
            </w:pPr>
            <w:r>
              <w:rPr>
                <w:sz w:val="18"/>
                <w:szCs w:val="18"/>
              </w:rPr>
              <w:t>Doesn’t require normalization</w:t>
            </w:r>
          </w:p>
          <w:p w14:paraId="7DAD5202" w14:textId="37229CCD" w:rsidR="000672B6" w:rsidRPr="000672B6" w:rsidRDefault="000665F3" w:rsidP="000665F3">
            <w:pPr>
              <w:numPr>
                <w:ilvl w:val="0"/>
                <w:numId w:val="17"/>
              </w:numPr>
              <w:rPr>
                <w:sz w:val="18"/>
                <w:szCs w:val="18"/>
              </w:rPr>
            </w:pPr>
            <w:r>
              <w:rPr>
                <w:sz w:val="18"/>
                <w:szCs w:val="18"/>
              </w:rPr>
              <w:t>Suitable for large dataset</w:t>
            </w:r>
          </w:p>
          <w:p w14:paraId="3B0EA1A3" w14:textId="75E8E06F" w:rsidR="000672B6" w:rsidRPr="000672B6" w:rsidRDefault="000665F3" w:rsidP="000665F3">
            <w:pPr>
              <w:numPr>
                <w:ilvl w:val="0"/>
                <w:numId w:val="17"/>
              </w:numPr>
              <w:rPr>
                <w:sz w:val="18"/>
                <w:szCs w:val="18"/>
              </w:rPr>
            </w:pPr>
            <w:r>
              <w:rPr>
                <w:sz w:val="18"/>
                <w:szCs w:val="18"/>
              </w:rPr>
              <w:t>Plenty of optimization options</w:t>
            </w:r>
          </w:p>
          <w:p w14:paraId="301A4B4B" w14:textId="28540213"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1501A4" w14:textId="18042B5B" w:rsidR="00567D70" w:rsidRDefault="00567D70" w:rsidP="00567D70">
            <w:pPr>
              <w:numPr>
                <w:ilvl w:val="0"/>
                <w:numId w:val="18"/>
              </w:numPr>
              <w:rPr>
                <w:sz w:val="18"/>
                <w:szCs w:val="18"/>
              </w:rPr>
            </w:pPr>
            <w:r>
              <w:rPr>
                <w:sz w:val="18"/>
                <w:szCs w:val="18"/>
              </w:rPr>
              <w:t xml:space="preserve">Overfitting risk </w:t>
            </w:r>
          </w:p>
          <w:p w14:paraId="72FFFF1F" w14:textId="3A8B443B" w:rsidR="00567D70" w:rsidRDefault="00567D70" w:rsidP="00567D70">
            <w:pPr>
              <w:numPr>
                <w:ilvl w:val="0"/>
                <w:numId w:val="18"/>
              </w:numPr>
              <w:rPr>
                <w:sz w:val="18"/>
                <w:szCs w:val="18"/>
              </w:rPr>
            </w:pPr>
            <w:r>
              <w:rPr>
                <w:sz w:val="18"/>
                <w:szCs w:val="18"/>
              </w:rPr>
              <w:t xml:space="preserve">Parameter complexity </w:t>
            </w:r>
          </w:p>
          <w:p w14:paraId="0BC561AE" w14:textId="334E62C9" w:rsidR="00567D70" w:rsidRPr="00567D70" w:rsidRDefault="00567D70" w:rsidP="00567D70">
            <w:pPr>
              <w:numPr>
                <w:ilvl w:val="0"/>
                <w:numId w:val="18"/>
              </w:numPr>
              <w:rPr>
                <w:sz w:val="18"/>
                <w:szCs w:val="18"/>
              </w:rPr>
            </w:pPr>
            <w:r>
              <w:rPr>
                <w:sz w:val="18"/>
                <w:szCs w:val="18"/>
              </w:rPr>
              <w:t>Limited with regression</w:t>
            </w:r>
          </w:p>
          <w:p w14:paraId="7BC73A95" w14:textId="37BEBAA9" w:rsidR="005A20FD" w:rsidRPr="00CE7383" w:rsidRDefault="005A20FD" w:rsidP="005A20FD">
            <w:pPr>
              <w:rPr>
                <w:sz w:val="18"/>
                <w:szCs w:val="18"/>
              </w:rPr>
            </w:pPr>
          </w:p>
        </w:tc>
      </w:tr>
      <w:tr w:rsidR="006759BD" w:rsidRPr="00CE7383" w14:paraId="0D8BAF15"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15D9459" w14:textId="77777777" w:rsidR="005A20FD" w:rsidRPr="00CE7383" w:rsidRDefault="005A20FD" w:rsidP="005A20FD">
            <w:pPr>
              <w:rPr>
                <w:sz w:val="18"/>
                <w:szCs w:val="18"/>
              </w:rPr>
            </w:pPr>
            <w:r w:rsidRPr="00CE7383">
              <w:rPr>
                <w:sz w:val="18"/>
                <w:szCs w:val="18"/>
              </w:rPr>
              <w:lastRenderedPageBreak/>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10FF7C" w14:textId="07405E98" w:rsidR="005A20FD" w:rsidRPr="00CE7383" w:rsidRDefault="000672B6" w:rsidP="005A20FD">
            <w:pPr>
              <w:rPr>
                <w:sz w:val="18"/>
                <w:szCs w:val="18"/>
              </w:rPr>
            </w:pPr>
            <w:r w:rsidRPr="00CE7383">
              <w:rPr>
                <w:sz w:val="18"/>
                <w:szCs w:val="18"/>
              </w:rPr>
              <w:t>Gradient Boosting</w:t>
            </w:r>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756483" w14:textId="0D71EC3B" w:rsidR="000672B6" w:rsidRDefault="005C5B7E" w:rsidP="000672B6">
            <w:pPr>
              <w:numPr>
                <w:ilvl w:val="0"/>
                <w:numId w:val="15"/>
              </w:numPr>
              <w:rPr>
                <w:sz w:val="18"/>
                <w:szCs w:val="18"/>
              </w:rPr>
            </w:pPr>
            <w:r>
              <w:rPr>
                <w:sz w:val="18"/>
                <w:szCs w:val="18"/>
              </w:rPr>
              <w:t>Excellent predictive accuracy</w:t>
            </w:r>
          </w:p>
          <w:p w14:paraId="3065488F" w14:textId="77777777" w:rsidR="005C67BA" w:rsidRDefault="004E0CCC" w:rsidP="000672B6">
            <w:pPr>
              <w:numPr>
                <w:ilvl w:val="0"/>
                <w:numId w:val="15"/>
              </w:numPr>
              <w:rPr>
                <w:sz w:val="18"/>
                <w:szCs w:val="18"/>
              </w:rPr>
            </w:pPr>
            <w:r>
              <w:rPr>
                <w:sz w:val="18"/>
                <w:szCs w:val="18"/>
              </w:rPr>
              <w:t xml:space="preserve">Can optimize on different loss functions </w:t>
            </w:r>
          </w:p>
          <w:p w14:paraId="6BD7AFAE" w14:textId="0AB9AB5A" w:rsidR="000672B6" w:rsidRPr="004E0CCC" w:rsidRDefault="005C67BA" w:rsidP="000672B6">
            <w:pPr>
              <w:numPr>
                <w:ilvl w:val="0"/>
                <w:numId w:val="15"/>
              </w:numPr>
              <w:rPr>
                <w:sz w:val="18"/>
                <w:szCs w:val="18"/>
              </w:rPr>
            </w:pPr>
            <w:r>
              <w:rPr>
                <w:sz w:val="18"/>
                <w:szCs w:val="18"/>
              </w:rPr>
              <w:t>P</w:t>
            </w:r>
            <w:r w:rsidR="004E0CCC" w:rsidRPr="004E0CCC">
              <w:rPr>
                <w:sz w:val="18"/>
                <w:szCs w:val="18"/>
              </w:rPr>
              <w:t>rovides several hyperparameter tuning options that make the function fit very flexible.</w:t>
            </w:r>
          </w:p>
          <w:p w14:paraId="2D261A21" w14:textId="40CCCA30" w:rsidR="005A20FD" w:rsidRPr="00CE7383" w:rsidRDefault="005A20FD" w:rsidP="005A20FD">
            <w:pPr>
              <w:rPr>
                <w:sz w:val="18"/>
                <w:szCs w:val="18"/>
              </w:rPr>
            </w:pP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4EB039E" w14:textId="0EB2319F" w:rsidR="000672B6" w:rsidRDefault="004E0CCC" w:rsidP="000672B6">
            <w:pPr>
              <w:numPr>
                <w:ilvl w:val="0"/>
                <w:numId w:val="16"/>
              </w:numPr>
              <w:rPr>
                <w:sz w:val="18"/>
                <w:szCs w:val="18"/>
              </w:rPr>
            </w:pPr>
            <w:r>
              <w:rPr>
                <w:sz w:val="18"/>
                <w:szCs w:val="18"/>
              </w:rPr>
              <w:t>Overfitting risk</w:t>
            </w:r>
          </w:p>
          <w:p w14:paraId="06C1CE80" w14:textId="2DB966B6" w:rsidR="004E0CCC" w:rsidRDefault="004E0CCC" w:rsidP="004E0CCC">
            <w:pPr>
              <w:numPr>
                <w:ilvl w:val="0"/>
                <w:numId w:val="16"/>
              </w:numPr>
              <w:rPr>
                <w:sz w:val="18"/>
                <w:szCs w:val="18"/>
              </w:rPr>
            </w:pPr>
            <w:r w:rsidRPr="004E0CCC">
              <w:rPr>
                <w:sz w:val="18"/>
                <w:szCs w:val="18"/>
              </w:rPr>
              <w:t>Computationally expensive</w:t>
            </w:r>
          </w:p>
          <w:p w14:paraId="3139B378" w14:textId="2188F9FF" w:rsidR="004E0CCC" w:rsidRPr="004E0CCC" w:rsidRDefault="004E0CCC" w:rsidP="004E0CCC">
            <w:pPr>
              <w:numPr>
                <w:ilvl w:val="0"/>
                <w:numId w:val="16"/>
              </w:numPr>
              <w:rPr>
                <w:sz w:val="18"/>
                <w:szCs w:val="18"/>
              </w:rPr>
            </w:pPr>
            <w:r>
              <w:rPr>
                <w:sz w:val="18"/>
                <w:szCs w:val="18"/>
              </w:rPr>
              <w:t>Parameter complexity</w:t>
            </w:r>
          </w:p>
          <w:p w14:paraId="29C534EA" w14:textId="06DCEFDF" w:rsidR="005A20FD" w:rsidRPr="00CE7383" w:rsidRDefault="005A20FD" w:rsidP="005A20FD">
            <w:pPr>
              <w:rPr>
                <w:sz w:val="18"/>
                <w:szCs w:val="18"/>
              </w:rPr>
            </w:pPr>
          </w:p>
        </w:tc>
      </w:tr>
      <w:tr w:rsidR="006759BD" w:rsidRPr="00CE7383" w14:paraId="5AD0FF91"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C86357" w14:textId="77777777" w:rsidR="0024709F" w:rsidRPr="00CE7383" w:rsidRDefault="0024709F" w:rsidP="0024709F">
            <w:pPr>
              <w:rPr>
                <w:sz w:val="18"/>
                <w:szCs w:val="18"/>
              </w:rPr>
            </w:pPr>
            <w:r w:rsidRPr="00CE7383">
              <w:rPr>
                <w:sz w:val="18"/>
                <w:szCs w:val="18"/>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C97C89D" w14:textId="4C1A2A31" w:rsidR="0024709F" w:rsidRPr="00CE7383" w:rsidRDefault="0024709F" w:rsidP="0024709F">
            <w:pPr>
              <w:rPr>
                <w:sz w:val="18"/>
                <w:szCs w:val="18"/>
              </w:rPr>
            </w:pPr>
            <w:proofErr w:type="spellStart"/>
            <w:r w:rsidRPr="00CE7383">
              <w:rPr>
                <w:sz w:val="18"/>
                <w:szCs w:val="18"/>
              </w:rPr>
              <w:t>XGBoost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8DF67F6" w14:textId="77777777" w:rsidR="006759BD" w:rsidRDefault="006759BD" w:rsidP="0024709F">
            <w:pPr>
              <w:numPr>
                <w:ilvl w:val="0"/>
                <w:numId w:val="15"/>
              </w:numPr>
              <w:rPr>
                <w:sz w:val="18"/>
                <w:szCs w:val="18"/>
              </w:rPr>
            </w:pPr>
            <w:r>
              <w:rPr>
                <w:sz w:val="18"/>
                <w:szCs w:val="18"/>
              </w:rPr>
              <w:t>Regularization to prevent overfitting</w:t>
            </w:r>
          </w:p>
          <w:p w14:paraId="5A11B63C" w14:textId="7E424B98" w:rsidR="0024709F" w:rsidRDefault="006759BD" w:rsidP="0024709F">
            <w:pPr>
              <w:numPr>
                <w:ilvl w:val="0"/>
                <w:numId w:val="15"/>
              </w:numPr>
              <w:rPr>
                <w:sz w:val="18"/>
                <w:szCs w:val="18"/>
              </w:rPr>
            </w:pPr>
            <w:r>
              <w:rPr>
                <w:sz w:val="18"/>
                <w:szCs w:val="18"/>
              </w:rPr>
              <w:t>C</w:t>
            </w:r>
            <w:r w:rsidR="0024709F" w:rsidRPr="0024709F">
              <w:rPr>
                <w:sz w:val="18"/>
                <w:szCs w:val="18"/>
              </w:rPr>
              <w:t>omputational efficiency and often better model performance</w:t>
            </w:r>
          </w:p>
          <w:p w14:paraId="05F7F7DF" w14:textId="4CBC49E1" w:rsidR="009642B4" w:rsidRPr="0024709F" w:rsidRDefault="006759BD" w:rsidP="0024709F">
            <w:pPr>
              <w:numPr>
                <w:ilvl w:val="0"/>
                <w:numId w:val="15"/>
              </w:numPr>
              <w:rPr>
                <w:sz w:val="18"/>
                <w:szCs w:val="18"/>
              </w:rPr>
            </w:pPr>
            <w:r>
              <w:rPr>
                <w:sz w:val="18"/>
                <w:szCs w:val="18"/>
              </w:rPr>
              <w:t>C</w:t>
            </w:r>
            <w:r w:rsidR="009642B4">
              <w:rPr>
                <w:sz w:val="18"/>
                <w:szCs w:val="18"/>
              </w:rPr>
              <w:t>an handle missing value</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26BA3D" w14:textId="77777777" w:rsidR="0024709F" w:rsidRDefault="0024709F" w:rsidP="004E0CCC">
            <w:pPr>
              <w:numPr>
                <w:ilvl w:val="0"/>
                <w:numId w:val="15"/>
              </w:numPr>
              <w:rPr>
                <w:sz w:val="18"/>
                <w:szCs w:val="18"/>
              </w:rPr>
            </w:pPr>
            <w:r w:rsidRPr="00CE7383">
              <w:rPr>
                <w:sz w:val="18"/>
                <w:szCs w:val="18"/>
              </w:rPr>
              <w:t>Difficult to interpret and visualize</w:t>
            </w:r>
          </w:p>
          <w:p w14:paraId="716ADE22" w14:textId="77777777" w:rsidR="0024709F" w:rsidRDefault="004E0CCC" w:rsidP="004E0CCC">
            <w:pPr>
              <w:numPr>
                <w:ilvl w:val="0"/>
                <w:numId w:val="15"/>
              </w:numPr>
              <w:rPr>
                <w:sz w:val="18"/>
                <w:szCs w:val="18"/>
              </w:rPr>
            </w:pPr>
            <w:r>
              <w:rPr>
                <w:sz w:val="18"/>
                <w:szCs w:val="18"/>
              </w:rPr>
              <w:t>Parameter complexity</w:t>
            </w:r>
          </w:p>
          <w:p w14:paraId="14ECC868" w14:textId="2BD8B1D1" w:rsidR="006759BD" w:rsidRPr="004E0CCC" w:rsidRDefault="006759BD" w:rsidP="004E0CCC">
            <w:pPr>
              <w:numPr>
                <w:ilvl w:val="0"/>
                <w:numId w:val="15"/>
              </w:numPr>
              <w:rPr>
                <w:sz w:val="18"/>
                <w:szCs w:val="18"/>
              </w:rPr>
            </w:pPr>
            <w:r>
              <w:rPr>
                <w:sz w:val="18"/>
                <w:szCs w:val="18"/>
              </w:rPr>
              <w:t>Time consuming when dataset is large</w:t>
            </w:r>
          </w:p>
        </w:tc>
      </w:tr>
      <w:tr w:rsidR="006759BD" w:rsidRPr="00CE7383" w14:paraId="2322921C"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E949F3" w14:textId="77777777" w:rsidR="0024709F" w:rsidRPr="00CE7383" w:rsidRDefault="0024709F" w:rsidP="0024709F">
            <w:pPr>
              <w:rPr>
                <w:sz w:val="18"/>
                <w:szCs w:val="18"/>
              </w:rPr>
            </w:pPr>
            <w:r w:rsidRPr="00CE7383">
              <w:rPr>
                <w:sz w:val="18"/>
                <w:szCs w:val="18"/>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6C6B4CF" w14:textId="3B32B6EE" w:rsidR="0024709F" w:rsidRPr="0024709F" w:rsidRDefault="0024709F" w:rsidP="005B3042">
            <w:pPr>
              <w:jc w:val="both"/>
              <w:rPr>
                <w:sz w:val="18"/>
                <w:szCs w:val="18"/>
              </w:rPr>
            </w:pPr>
            <w:proofErr w:type="spellStart"/>
            <w:r w:rsidRPr="0024709F">
              <w:rPr>
                <w:sz w:val="18"/>
                <w:szCs w:val="18"/>
              </w:rPr>
              <w:t>LightGBM</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14:paraId="19211EBA" w14:textId="77777777" w:rsidR="008A5E5D" w:rsidRDefault="008A5E5D" w:rsidP="005B3042">
            <w:pPr>
              <w:rPr>
                <w:color w:val="000000"/>
                <w:sz w:val="18"/>
                <w:szCs w:val="18"/>
                <w:shd w:val="clear" w:color="auto" w:fill="FFFFFF"/>
              </w:rPr>
            </w:pPr>
          </w:p>
          <w:p w14:paraId="47811D6D" w14:textId="1F17582C" w:rsidR="008A5E5D" w:rsidRPr="0025269D" w:rsidRDefault="008A5E5D" w:rsidP="008A5E5D">
            <w:pPr>
              <w:numPr>
                <w:ilvl w:val="0"/>
                <w:numId w:val="15"/>
              </w:numPr>
              <w:rPr>
                <w:sz w:val="18"/>
                <w:szCs w:val="18"/>
              </w:rPr>
            </w:pPr>
            <w:r>
              <w:rPr>
                <w:sz w:val="18"/>
                <w:szCs w:val="18"/>
              </w:rPr>
              <w:t>High speed</w:t>
            </w:r>
            <w:r w:rsidR="0024709F" w:rsidRPr="008A5E5D">
              <w:rPr>
                <w:color w:val="000000"/>
                <w:sz w:val="18"/>
                <w:szCs w:val="18"/>
                <w:shd w:val="clear" w:color="auto" w:fill="FFFFFF"/>
              </w:rPr>
              <w:t>, high accuracy</w:t>
            </w:r>
          </w:p>
          <w:p w14:paraId="5D9E5DE9" w14:textId="7273C1C9" w:rsidR="0025269D" w:rsidRPr="0025269D" w:rsidRDefault="0025269D" w:rsidP="0025269D">
            <w:pPr>
              <w:numPr>
                <w:ilvl w:val="0"/>
                <w:numId w:val="15"/>
              </w:numPr>
              <w:rPr>
                <w:sz w:val="18"/>
                <w:szCs w:val="18"/>
              </w:rPr>
            </w:pPr>
            <w:r>
              <w:rPr>
                <w:sz w:val="18"/>
                <w:szCs w:val="18"/>
              </w:rPr>
              <w:t>Can handle missing value and categorical value</w:t>
            </w:r>
          </w:p>
          <w:p w14:paraId="55D67795" w14:textId="6E75FA3F" w:rsidR="00D8422D" w:rsidRDefault="00D8422D" w:rsidP="008A5E5D">
            <w:pPr>
              <w:numPr>
                <w:ilvl w:val="0"/>
                <w:numId w:val="15"/>
              </w:numPr>
              <w:rPr>
                <w:sz w:val="18"/>
                <w:szCs w:val="18"/>
              </w:rPr>
            </w:pPr>
            <w:r>
              <w:rPr>
                <w:sz w:val="18"/>
                <w:szCs w:val="18"/>
              </w:rPr>
              <w:t xml:space="preserve">Low memory </w:t>
            </w:r>
            <w:r w:rsidR="00D8549C">
              <w:rPr>
                <w:sz w:val="18"/>
                <w:szCs w:val="18"/>
              </w:rPr>
              <w:t>usage</w:t>
            </w:r>
          </w:p>
          <w:p w14:paraId="4013589E" w14:textId="23787042" w:rsidR="0024709F" w:rsidRPr="00D8422D" w:rsidRDefault="00D8422D" w:rsidP="00D8422D">
            <w:pPr>
              <w:numPr>
                <w:ilvl w:val="0"/>
                <w:numId w:val="15"/>
              </w:numPr>
              <w:rPr>
                <w:sz w:val="18"/>
                <w:szCs w:val="18"/>
              </w:rPr>
            </w:pPr>
            <w:r>
              <w:rPr>
                <w:sz w:val="18"/>
                <w:szCs w:val="18"/>
              </w:rPr>
              <w:t>Compatibility with large dataset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1D6EA42" w14:textId="4CE5B806" w:rsidR="00B4538D" w:rsidRDefault="00B4538D" w:rsidP="00B4538D">
            <w:pPr>
              <w:numPr>
                <w:ilvl w:val="0"/>
                <w:numId w:val="15"/>
              </w:numPr>
              <w:rPr>
                <w:sz w:val="18"/>
                <w:szCs w:val="18"/>
              </w:rPr>
            </w:pPr>
            <w:r>
              <w:rPr>
                <w:sz w:val="18"/>
                <w:szCs w:val="18"/>
              </w:rPr>
              <w:t>Parameter complexity</w:t>
            </w:r>
          </w:p>
          <w:p w14:paraId="23D1940D" w14:textId="04A679E4" w:rsidR="00B4538D" w:rsidRDefault="00B4538D" w:rsidP="00B4538D">
            <w:pPr>
              <w:numPr>
                <w:ilvl w:val="0"/>
                <w:numId w:val="15"/>
              </w:numPr>
              <w:rPr>
                <w:sz w:val="18"/>
                <w:szCs w:val="18"/>
              </w:rPr>
            </w:pPr>
            <w:r>
              <w:rPr>
                <w:sz w:val="18"/>
                <w:szCs w:val="18"/>
              </w:rPr>
              <w:t>Overfitting risk</w:t>
            </w:r>
          </w:p>
          <w:p w14:paraId="413B8322" w14:textId="3E6ACA12" w:rsidR="0024709F" w:rsidRPr="006759BD" w:rsidRDefault="0024709F" w:rsidP="00B4538D">
            <w:pPr>
              <w:ind w:left="720"/>
              <w:rPr>
                <w:sz w:val="18"/>
                <w:szCs w:val="18"/>
              </w:rPr>
            </w:pPr>
          </w:p>
        </w:tc>
      </w:tr>
      <w:tr w:rsidR="006759BD" w:rsidRPr="00CE7383" w14:paraId="1B16D447" w14:textId="77777777" w:rsidTr="00F31DE5">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FF16" w14:textId="77777777" w:rsidR="0024709F" w:rsidRPr="00CE7383" w:rsidRDefault="0024709F" w:rsidP="0024709F">
            <w:pPr>
              <w:rPr>
                <w:sz w:val="18"/>
                <w:szCs w:val="18"/>
              </w:rPr>
            </w:pPr>
            <w:r w:rsidRPr="00CE7383">
              <w:rPr>
                <w:sz w:val="18"/>
                <w:szCs w:val="18"/>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85AA55" w14:textId="12703F7B" w:rsidR="0024709F" w:rsidRPr="00CE7383" w:rsidRDefault="0024709F" w:rsidP="0024709F">
            <w:pPr>
              <w:rPr>
                <w:sz w:val="18"/>
                <w:szCs w:val="18"/>
              </w:rPr>
            </w:pPr>
            <w:proofErr w:type="spellStart"/>
            <w:r>
              <w:rPr>
                <w:sz w:val="18"/>
                <w:szCs w:val="18"/>
              </w:rPr>
              <w:t>CatBoost</w:t>
            </w:r>
            <w:proofErr w:type="spellEnd"/>
          </w:p>
        </w:tc>
        <w:tc>
          <w:tcPr>
            <w:tcW w:w="361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651113" w14:textId="77777777" w:rsidR="0024709F" w:rsidRDefault="00B4538D" w:rsidP="00B4538D">
            <w:pPr>
              <w:numPr>
                <w:ilvl w:val="0"/>
                <w:numId w:val="15"/>
              </w:numPr>
              <w:rPr>
                <w:sz w:val="18"/>
                <w:szCs w:val="18"/>
              </w:rPr>
            </w:pPr>
            <w:r>
              <w:rPr>
                <w:sz w:val="18"/>
                <w:szCs w:val="18"/>
              </w:rPr>
              <w:t>Can handle missing value and categorical value</w:t>
            </w:r>
          </w:p>
          <w:p w14:paraId="6CB0F41D" w14:textId="77777777" w:rsidR="00B4538D" w:rsidRDefault="00B4538D" w:rsidP="00B4538D">
            <w:pPr>
              <w:numPr>
                <w:ilvl w:val="0"/>
                <w:numId w:val="15"/>
              </w:numPr>
              <w:rPr>
                <w:sz w:val="18"/>
                <w:szCs w:val="18"/>
              </w:rPr>
            </w:pPr>
            <w:r>
              <w:rPr>
                <w:sz w:val="18"/>
                <w:szCs w:val="18"/>
              </w:rPr>
              <w:t>Work well with both small and large dataset</w:t>
            </w:r>
          </w:p>
          <w:p w14:paraId="68E479B0" w14:textId="44AEFF16" w:rsidR="00B4538D" w:rsidRPr="00B4538D" w:rsidRDefault="00B4538D" w:rsidP="00B4538D">
            <w:pPr>
              <w:numPr>
                <w:ilvl w:val="0"/>
                <w:numId w:val="15"/>
              </w:numPr>
              <w:rPr>
                <w:sz w:val="18"/>
                <w:szCs w:val="18"/>
              </w:rPr>
            </w:pPr>
            <w:r>
              <w:rPr>
                <w:sz w:val="18"/>
                <w:szCs w:val="18"/>
              </w:rPr>
              <w:t xml:space="preserve">Can monitor loss function </w:t>
            </w:r>
          </w:p>
        </w:tc>
        <w:tc>
          <w:tcPr>
            <w:tcW w:w="3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2CAD0B1" w14:textId="77777777" w:rsidR="0024709F" w:rsidRDefault="00B4538D" w:rsidP="00B4538D">
            <w:pPr>
              <w:numPr>
                <w:ilvl w:val="0"/>
                <w:numId w:val="15"/>
              </w:numPr>
              <w:rPr>
                <w:sz w:val="18"/>
                <w:szCs w:val="18"/>
              </w:rPr>
            </w:pPr>
            <w:r>
              <w:rPr>
                <w:sz w:val="18"/>
                <w:szCs w:val="18"/>
              </w:rPr>
              <w:t>Prevent overfitting</w:t>
            </w:r>
          </w:p>
          <w:p w14:paraId="201D3213" w14:textId="74107C31" w:rsidR="00B4538D" w:rsidRPr="00B4538D" w:rsidRDefault="00B4538D" w:rsidP="00B4538D">
            <w:pPr>
              <w:numPr>
                <w:ilvl w:val="0"/>
                <w:numId w:val="15"/>
              </w:numPr>
              <w:rPr>
                <w:sz w:val="18"/>
                <w:szCs w:val="18"/>
              </w:rPr>
            </w:pPr>
            <w:r>
              <w:rPr>
                <w:sz w:val="18"/>
                <w:szCs w:val="18"/>
              </w:rPr>
              <w:t xml:space="preserve">Normally doesn’t need to tune hyperparameters </w:t>
            </w:r>
            <w:r w:rsidR="00C95234">
              <w:rPr>
                <w:sz w:val="18"/>
                <w:szCs w:val="18"/>
              </w:rPr>
              <w:t>to gain better result</w:t>
            </w:r>
          </w:p>
        </w:tc>
      </w:tr>
    </w:tbl>
    <w:p w14:paraId="6EF63D6B" w14:textId="779F2C13" w:rsidR="00B57B80" w:rsidRDefault="00B57B80" w:rsidP="002429B8">
      <w:pPr>
        <w:rPr>
          <w:lang w:eastAsia="ja-JP"/>
        </w:rPr>
      </w:pPr>
    </w:p>
    <w:p w14:paraId="306ADEFF" w14:textId="49A141C8" w:rsidR="00B57B80" w:rsidRDefault="00B57B80" w:rsidP="002429B8">
      <w:pPr>
        <w:rPr>
          <w:lang w:eastAsia="ja-JP"/>
        </w:rPr>
      </w:pPr>
    </w:p>
    <w:p w14:paraId="6D322812" w14:textId="36C77835" w:rsidR="00B53262" w:rsidRDefault="00B53262" w:rsidP="005D5867">
      <w:pPr>
        <w:pStyle w:val="Heading2"/>
        <w:rPr>
          <w:rFonts w:ascii="Times New Roman" w:hAnsi="Times New Roman" w:cs="Times New Roman"/>
        </w:rPr>
      </w:pPr>
      <w:bookmarkStart w:id="31" w:name="_Toc56703421"/>
      <w:r w:rsidRPr="005D5867">
        <w:rPr>
          <w:rFonts w:ascii="Times New Roman" w:hAnsi="Times New Roman" w:cs="Times New Roman"/>
        </w:rPr>
        <w:t xml:space="preserve">6.3 </w:t>
      </w:r>
      <w:r w:rsidR="00E85785">
        <w:rPr>
          <w:rFonts w:ascii="Times New Roman" w:hAnsi="Times New Roman" w:cs="Times New Roman"/>
        </w:rPr>
        <w:t xml:space="preserve">Baseline </w:t>
      </w:r>
      <w:r w:rsidR="005D5867" w:rsidRPr="005D5867">
        <w:rPr>
          <w:rFonts w:ascii="Times New Roman" w:hAnsi="Times New Roman" w:cs="Times New Roman"/>
        </w:rPr>
        <w:t>Model Evaluation</w:t>
      </w:r>
      <w:bookmarkEnd w:id="31"/>
      <w:r w:rsidR="005D5867" w:rsidRPr="005D5867">
        <w:rPr>
          <w:rFonts w:ascii="Times New Roman" w:hAnsi="Times New Roman" w:cs="Times New Roman"/>
        </w:rPr>
        <w:t xml:space="preserve"> </w:t>
      </w:r>
    </w:p>
    <w:p w14:paraId="4F67688F" w14:textId="77777777" w:rsidR="00B57B80" w:rsidRDefault="00B57B80" w:rsidP="005D5867">
      <w:pPr>
        <w:rPr>
          <w:lang w:eastAsia="en-US"/>
        </w:rPr>
      </w:pPr>
    </w:p>
    <w:p w14:paraId="2592200E" w14:textId="0382DD70" w:rsidR="00B57B80" w:rsidRDefault="00B57B80" w:rsidP="005D5867">
      <w:pPr>
        <w:rPr>
          <w:lang w:eastAsia="en-US"/>
        </w:rPr>
      </w:pPr>
      <w:r>
        <w:rPr>
          <w:lang w:eastAsia="en-US"/>
        </w:rPr>
        <w:t xml:space="preserve">  </w:t>
      </w:r>
      <w:r w:rsidR="00E94E83" w:rsidRPr="00E94E83">
        <w:rPr>
          <w:b/>
          <w:bCs/>
          <w:lang w:eastAsia="en-US"/>
        </w:rPr>
        <w:t>Step1:</w:t>
      </w:r>
      <w:r w:rsidR="00E94E83">
        <w:rPr>
          <w:lang w:eastAsia="en-US"/>
        </w:rPr>
        <w:t xml:space="preserve"> </w:t>
      </w:r>
      <w:r w:rsidR="00D024C6">
        <w:rPr>
          <w:lang w:eastAsia="en-US"/>
        </w:rPr>
        <w:t>Firstly</w:t>
      </w:r>
      <w:r w:rsidR="005D5867">
        <w:rPr>
          <w:lang w:eastAsia="en-US"/>
        </w:rPr>
        <w:t xml:space="preserve">, </w:t>
      </w:r>
      <w:r w:rsidR="00E85785">
        <w:rPr>
          <w:lang w:eastAsia="en-US"/>
        </w:rPr>
        <w:t xml:space="preserve">we </w:t>
      </w:r>
      <w:r w:rsidR="007F5025">
        <w:rPr>
          <w:lang w:eastAsia="en-US"/>
        </w:rPr>
        <w:t>trained</w:t>
      </w:r>
      <w:r w:rsidR="00E85785">
        <w:rPr>
          <w:lang w:eastAsia="en-US"/>
        </w:rPr>
        <w:t xml:space="preserve"> all the model with the baseline implementation, meaning all </w:t>
      </w:r>
      <w:r w:rsidR="005D5867">
        <w:rPr>
          <w:lang w:eastAsia="en-US"/>
        </w:rPr>
        <w:t xml:space="preserve">the hyperparameters of the models </w:t>
      </w:r>
      <w:r w:rsidR="00D86DB2">
        <w:rPr>
          <w:lang w:eastAsia="en-US"/>
        </w:rPr>
        <w:t>were</w:t>
      </w:r>
      <w:r w:rsidR="005D5867">
        <w:rPr>
          <w:lang w:eastAsia="en-US"/>
        </w:rPr>
        <w:t xml:space="preserve"> left as the default </w:t>
      </w:r>
      <w:r w:rsidR="00B77AFF">
        <w:rPr>
          <w:lang w:eastAsia="en-US"/>
        </w:rPr>
        <w:t>value</w:t>
      </w:r>
      <w:r w:rsidR="005D5867">
        <w:rPr>
          <w:lang w:eastAsia="en-US"/>
        </w:rPr>
        <w:t xml:space="preserve"> in the scikit-learn APIs.</w:t>
      </w:r>
      <w:r>
        <w:rPr>
          <w:lang w:eastAsia="en-US"/>
        </w:rPr>
        <w:t xml:space="preserve"> </w:t>
      </w:r>
      <w:r w:rsidR="005D5867">
        <w:rPr>
          <w:lang w:eastAsia="en-US"/>
        </w:rPr>
        <w:t xml:space="preserve">The evaluations are all conducted over the same </w:t>
      </w:r>
      <w:r w:rsidR="00BA7DD1">
        <w:rPr>
          <w:lang w:eastAsia="en-US"/>
        </w:rPr>
        <w:t>T</w:t>
      </w:r>
      <w:r w:rsidR="005D5867">
        <w:rPr>
          <w:lang w:eastAsia="en-US"/>
        </w:rPr>
        <w:t xml:space="preserve">raining set (70%) with </w:t>
      </w:r>
      <w:r w:rsidR="0013007B">
        <w:rPr>
          <w:lang w:eastAsia="en-US"/>
        </w:rPr>
        <w:t>5Folds</w:t>
      </w:r>
      <w:r w:rsidR="005D5867">
        <w:rPr>
          <w:lang w:eastAsia="en-US"/>
        </w:rPr>
        <w:t xml:space="preserve"> </w:t>
      </w:r>
      <w:r w:rsidR="00C26E2C">
        <w:rPr>
          <w:lang w:eastAsia="en-US"/>
        </w:rPr>
        <w:t>Cross Validation</w:t>
      </w:r>
      <w:r w:rsidR="005D5867">
        <w:rPr>
          <w:lang w:eastAsia="en-US"/>
        </w:rPr>
        <w:t>. The average performance on the test fold</w:t>
      </w:r>
      <w:r w:rsidR="00E85785">
        <w:rPr>
          <w:lang w:eastAsia="en-US"/>
        </w:rPr>
        <w:t>s</w:t>
      </w:r>
      <w:r w:rsidR="005D5867">
        <w:rPr>
          <w:lang w:eastAsia="en-US"/>
        </w:rPr>
        <w:t xml:space="preserve"> for each model can be found from </w:t>
      </w:r>
      <w:r w:rsidR="005D5867" w:rsidRPr="005D5867">
        <w:rPr>
          <w:i/>
          <w:iCs/>
          <w:lang w:eastAsia="en-US"/>
        </w:rPr>
        <w:t>Table 6.3</w:t>
      </w:r>
      <w:r w:rsidR="00D86DB2">
        <w:rPr>
          <w:i/>
          <w:iCs/>
          <w:lang w:eastAsia="en-US"/>
        </w:rPr>
        <w:t xml:space="preserve"> </w:t>
      </w:r>
      <w:r w:rsidR="00D86DB2" w:rsidRPr="00D86DB2">
        <w:rPr>
          <w:lang w:eastAsia="en-US"/>
        </w:rPr>
        <w:t>and</w:t>
      </w:r>
      <w:r w:rsidR="00D86DB2">
        <w:rPr>
          <w:i/>
          <w:iCs/>
          <w:lang w:eastAsia="en-US"/>
        </w:rPr>
        <w:t xml:space="preserve"> Figure 6.1.</w:t>
      </w:r>
    </w:p>
    <w:p w14:paraId="2CD8E134" w14:textId="174454B2" w:rsidR="004112C2" w:rsidRDefault="004112C2" w:rsidP="005D5867">
      <w:pPr>
        <w:rPr>
          <w:lang w:eastAsia="en-US"/>
        </w:rPr>
      </w:pPr>
    </w:p>
    <w:p w14:paraId="3371EB1C" w14:textId="77777777" w:rsidR="004112C2" w:rsidRPr="00B57B80" w:rsidRDefault="004112C2" w:rsidP="005D5867">
      <w:pPr>
        <w:rPr>
          <w:lang w:eastAsia="en-US"/>
        </w:rPr>
      </w:pPr>
    </w:p>
    <w:p w14:paraId="3F45B498" w14:textId="141D248D" w:rsidR="005D5867" w:rsidRDefault="005D5867" w:rsidP="005D5867">
      <w:pPr>
        <w:rPr>
          <w:i/>
          <w:iCs/>
          <w:lang w:eastAsia="en-US"/>
        </w:rPr>
      </w:pPr>
      <w:r>
        <w:rPr>
          <w:i/>
          <w:iCs/>
          <w:lang w:eastAsia="en-US"/>
        </w:rPr>
        <w:t>Table 6.3</w:t>
      </w:r>
      <w:r w:rsidR="00BA7DD1">
        <w:rPr>
          <w:i/>
          <w:iCs/>
          <w:lang w:eastAsia="en-US"/>
        </w:rPr>
        <w:t xml:space="preserve"> </w:t>
      </w:r>
      <w:r w:rsidR="00306319">
        <w:rPr>
          <w:i/>
          <w:iCs/>
          <w:lang w:eastAsia="en-US"/>
        </w:rPr>
        <w:t>A</w:t>
      </w:r>
      <w:r>
        <w:rPr>
          <w:i/>
          <w:iCs/>
          <w:lang w:eastAsia="en-US"/>
        </w:rPr>
        <w:t>verage</w:t>
      </w:r>
      <w:r w:rsidR="00306319">
        <w:rPr>
          <w:i/>
          <w:iCs/>
          <w:lang w:eastAsia="en-US"/>
        </w:rPr>
        <w:t xml:space="preserve"> of</w:t>
      </w:r>
      <w:r w:rsidR="00225C0E">
        <w:rPr>
          <w:i/>
          <w:iCs/>
          <w:lang w:eastAsia="en-US"/>
        </w:rPr>
        <w:t xml:space="preserve"> baseline</w:t>
      </w:r>
      <w:r>
        <w:rPr>
          <w:i/>
          <w:iCs/>
          <w:lang w:eastAsia="en-US"/>
        </w:rPr>
        <w:t xml:space="preserve"> model performance</w:t>
      </w:r>
      <w:r w:rsidR="00D86DB2">
        <w:rPr>
          <w:i/>
          <w:iCs/>
          <w:lang w:eastAsia="en-US"/>
        </w:rPr>
        <w:t xml:space="preserve"> </w:t>
      </w:r>
      <w:r w:rsidR="00225C0E">
        <w:rPr>
          <w:i/>
          <w:iCs/>
          <w:lang w:eastAsia="en-US"/>
        </w:rPr>
        <w:t xml:space="preserve">on 5 test folds. </w:t>
      </w:r>
      <w:r w:rsidR="00306319">
        <w:rPr>
          <w:i/>
          <w:iCs/>
          <w:lang w:eastAsia="en-US"/>
        </w:rPr>
        <w:t xml:space="preserve"> (dataset: Training set)</w:t>
      </w:r>
    </w:p>
    <w:tbl>
      <w:tblPr>
        <w:tblW w:w="7900" w:type="dxa"/>
        <w:tblCellMar>
          <w:top w:w="15" w:type="dxa"/>
          <w:bottom w:w="15" w:type="dxa"/>
        </w:tblCellMar>
        <w:tblLook w:val="04A0" w:firstRow="1" w:lastRow="0" w:firstColumn="1" w:lastColumn="0" w:noHBand="0" w:noVBand="1"/>
      </w:tblPr>
      <w:tblGrid>
        <w:gridCol w:w="306"/>
        <w:gridCol w:w="887"/>
        <w:gridCol w:w="786"/>
        <w:gridCol w:w="1006"/>
        <w:gridCol w:w="1196"/>
        <w:gridCol w:w="1216"/>
        <w:gridCol w:w="956"/>
        <w:gridCol w:w="1176"/>
        <w:gridCol w:w="1126"/>
      </w:tblGrid>
      <w:tr w:rsidR="00625112" w:rsidRPr="00625112" w14:paraId="2F300A7D"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37277740" w14:textId="77777777" w:rsidR="00625112" w:rsidRPr="00625112" w:rsidRDefault="00625112" w:rsidP="00625112">
            <w:pPr>
              <w:rPr>
                <w:color w:val="000000"/>
                <w:sz w:val="18"/>
                <w:szCs w:val="18"/>
              </w:rPr>
            </w:pPr>
            <w:r w:rsidRPr="00625112">
              <w:rPr>
                <w:color w:val="000000"/>
                <w:sz w:val="18"/>
                <w:szCs w:val="18"/>
              </w:rPr>
              <w:t> </w:t>
            </w:r>
          </w:p>
        </w:tc>
        <w:tc>
          <w:tcPr>
            <w:tcW w:w="8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016B516" w14:textId="77777777" w:rsidR="00625112" w:rsidRPr="00625112" w:rsidRDefault="00625112" w:rsidP="00625112">
            <w:pPr>
              <w:rPr>
                <w:color w:val="000000"/>
                <w:sz w:val="18"/>
                <w:szCs w:val="18"/>
              </w:rPr>
            </w:pPr>
            <w:r w:rsidRPr="00625112">
              <w:rPr>
                <w:color w:val="000000"/>
                <w:sz w:val="18"/>
                <w:szCs w:val="18"/>
              </w:rPr>
              <w:t>model</w:t>
            </w:r>
          </w:p>
        </w:tc>
        <w:tc>
          <w:tcPr>
            <w:tcW w:w="7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22DB083" w14:textId="77777777" w:rsidR="00625112" w:rsidRPr="00625112" w:rsidRDefault="00625112" w:rsidP="00625112">
            <w:pPr>
              <w:rPr>
                <w:color w:val="000000"/>
                <w:sz w:val="18"/>
                <w:szCs w:val="18"/>
              </w:rPr>
            </w:pPr>
            <w:proofErr w:type="spellStart"/>
            <w:r w:rsidRPr="00625112">
              <w:rPr>
                <w:color w:val="000000"/>
                <w:sz w:val="18"/>
                <w:szCs w:val="18"/>
              </w:rPr>
              <w:t>fit_time</w:t>
            </w:r>
            <w:proofErr w:type="spellEnd"/>
          </w:p>
        </w:tc>
        <w:tc>
          <w:tcPr>
            <w:tcW w:w="9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DD948D1" w14:textId="77777777" w:rsidR="00625112" w:rsidRPr="00625112" w:rsidRDefault="00625112" w:rsidP="00625112">
            <w:pPr>
              <w:rPr>
                <w:color w:val="000000"/>
                <w:sz w:val="18"/>
                <w:szCs w:val="18"/>
              </w:rPr>
            </w:pPr>
            <w:proofErr w:type="spellStart"/>
            <w:r w:rsidRPr="00625112">
              <w:rPr>
                <w:color w:val="000000"/>
                <w:sz w:val="18"/>
                <w:szCs w:val="18"/>
              </w:rPr>
              <w:t>score_time</w:t>
            </w:r>
            <w:proofErr w:type="spellEnd"/>
          </w:p>
        </w:tc>
        <w:tc>
          <w:tcPr>
            <w:tcW w:w="112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03CB360A" w14:textId="77777777" w:rsidR="00625112" w:rsidRPr="00625112" w:rsidRDefault="00625112" w:rsidP="00625112">
            <w:pPr>
              <w:rPr>
                <w:color w:val="000000"/>
                <w:sz w:val="18"/>
                <w:szCs w:val="18"/>
              </w:rPr>
            </w:pPr>
            <w:proofErr w:type="spellStart"/>
            <w:r w:rsidRPr="00625112">
              <w:rPr>
                <w:color w:val="000000"/>
                <w:sz w:val="18"/>
                <w:szCs w:val="18"/>
              </w:rPr>
              <w:t>test_accuracy</w:t>
            </w:r>
            <w:proofErr w:type="spellEnd"/>
          </w:p>
        </w:tc>
        <w:tc>
          <w:tcPr>
            <w:tcW w:w="11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25E4E32B" w14:textId="77777777" w:rsidR="00625112" w:rsidRPr="00625112" w:rsidRDefault="00625112" w:rsidP="00625112">
            <w:pPr>
              <w:rPr>
                <w:color w:val="000000"/>
                <w:sz w:val="18"/>
                <w:szCs w:val="18"/>
              </w:rPr>
            </w:pPr>
            <w:proofErr w:type="spellStart"/>
            <w:r w:rsidRPr="00625112">
              <w:rPr>
                <w:color w:val="000000"/>
                <w:sz w:val="18"/>
                <w:szCs w:val="18"/>
              </w:rPr>
              <w:t>test_precision</w:t>
            </w:r>
            <w:proofErr w:type="spellEnd"/>
          </w:p>
        </w:tc>
        <w:tc>
          <w:tcPr>
            <w:tcW w:w="86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58EBB1AD" w14:textId="77777777" w:rsidR="00625112" w:rsidRPr="00625112" w:rsidRDefault="00625112" w:rsidP="00625112">
            <w:pPr>
              <w:rPr>
                <w:color w:val="000000"/>
                <w:sz w:val="18"/>
                <w:szCs w:val="18"/>
              </w:rPr>
            </w:pPr>
            <w:proofErr w:type="spellStart"/>
            <w:r w:rsidRPr="00625112">
              <w:rPr>
                <w:color w:val="000000"/>
                <w:sz w:val="18"/>
                <w:szCs w:val="18"/>
              </w:rPr>
              <w:t>test_recall</w:t>
            </w:r>
            <w:proofErr w:type="spellEnd"/>
          </w:p>
        </w:tc>
        <w:tc>
          <w:tcPr>
            <w:tcW w:w="110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650C1782" w14:textId="77777777" w:rsidR="00625112" w:rsidRPr="00625112" w:rsidRDefault="00625112" w:rsidP="00625112">
            <w:pPr>
              <w:rPr>
                <w:color w:val="000000"/>
                <w:sz w:val="18"/>
                <w:szCs w:val="18"/>
              </w:rPr>
            </w:pPr>
            <w:r w:rsidRPr="00625112">
              <w:rPr>
                <w:color w:val="000000"/>
                <w:sz w:val="18"/>
                <w:szCs w:val="18"/>
              </w:rPr>
              <w:t>test_f1_score</w:t>
            </w:r>
          </w:p>
        </w:tc>
        <w:tc>
          <w:tcPr>
            <w:tcW w:w="1040" w:type="dxa"/>
            <w:tcBorders>
              <w:top w:val="single" w:sz="4" w:space="0" w:color="000000"/>
              <w:left w:val="single" w:sz="4" w:space="0" w:color="000000"/>
              <w:bottom w:val="single" w:sz="4" w:space="0" w:color="000000"/>
              <w:right w:val="single" w:sz="4" w:space="0" w:color="000000"/>
            </w:tcBorders>
            <w:shd w:val="clear" w:color="000000" w:fill="D0CECE"/>
            <w:noWrap/>
            <w:vAlign w:val="bottom"/>
            <w:hideMark/>
          </w:tcPr>
          <w:p w14:paraId="1BEEB204" w14:textId="77777777" w:rsidR="00625112" w:rsidRPr="00625112" w:rsidRDefault="00625112" w:rsidP="00625112">
            <w:pPr>
              <w:rPr>
                <w:color w:val="000000"/>
                <w:sz w:val="18"/>
                <w:szCs w:val="18"/>
              </w:rPr>
            </w:pPr>
            <w:proofErr w:type="spellStart"/>
            <w:r w:rsidRPr="00625112">
              <w:rPr>
                <w:color w:val="000000"/>
                <w:sz w:val="18"/>
                <w:szCs w:val="18"/>
              </w:rPr>
              <w:t>test_roc_auc</w:t>
            </w:r>
            <w:proofErr w:type="spellEnd"/>
          </w:p>
        </w:tc>
      </w:tr>
      <w:tr w:rsidR="00625112" w:rsidRPr="00625112" w14:paraId="755D3B0E"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10F1861" w14:textId="77777777" w:rsidR="00625112" w:rsidRPr="00625112" w:rsidRDefault="00625112" w:rsidP="00625112">
            <w:pPr>
              <w:jc w:val="right"/>
              <w:rPr>
                <w:color w:val="000000"/>
                <w:sz w:val="18"/>
                <w:szCs w:val="18"/>
              </w:rPr>
            </w:pPr>
            <w:r w:rsidRPr="00625112">
              <w:rPr>
                <w:color w:val="000000"/>
                <w:sz w:val="18"/>
                <w:szCs w:val="18"/>
              </w:rPr>
              <w:t>0</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271935" w14:textId="77777777" w:rsidR="00625112" w:rsidRPr="00625112" w:rsidRDefault="00625112" w:rsidP="00625112">
            <w:pPr>
              <w:rPr>
                <w:color w:val="000000"/>
                <w:sz w:val="18"/>
                <w:szCs w:val="18"/>
              </w:rPr>
            </w:pPr>
            <w:r w:rsidRPr="00625112">
              <w:rPr>
                <w:color w:val="000000"/>
                <w:sz w:val="18"/>
                <w:szCs w:val="18"/>
              </w:rPr>
              <w:t>LR</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FEC32C" w14:textId="77777777" w:rsidR="00625112" w:rsidRPr="00625112" w:rsidRDefault="00625112" w:rsidP="00625112">
            <w:pPr>
              <w:jc w:val="right"/>
              <w:rPr>
                <w:color w:val="000000"/>
                <w:sz w:val="18"/>
                <w:szCs w:val="18"/>
              </w:rPr>
            </w:pPr>
            <w:r w:rsidRPr="00625112">
              <w:rPr>
                <w:color w:val="000000"/>
                <w:sz w:val="18"/>
                <w:szCs w:val="18"/>
              </w:rPr>
              <w:t>0.077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9923C4F" w14:textId="77777777" w:rsidR="00625112" w:rsidRPr="00625112" w:rsidRDefault="00625112" w:rsidP="00625112">
            <w:pPr>
              <w:jc w:val="right"/>
              <w:rPr>
                <w:color w:val="000000"/>
                <w:sz w:val="18"/>
                <w:szCs w:val="18"/>
              </w:rPr>
            </w:pPr>
            <w:r w:rsidRPr="00625112">
              <w:rPr>
                <w:color w:val="000000"/>
                <w:sz w:val="18"/>
                <w:szCs w:val="18"/>
              </w:rPr>
              <w:t>0.007</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A208DEC" w14:textId="77777777" w:rsidR="00625112" w:rsidRPr="00625112" w:rsidRDefault="00625112" w:rsidP="00625112">
            <w:pPr>
              <w:jc w:val="right"/>
              <w:rPr>
                <w:color w:val="000000"/>
                <w:sz w:val="18"/>
                <w:szCs w:val="18"/>
              </w:rPr>
            </w:pPr>
            <w:r w:rsidRPr="00625112">
              <w:rPr>
                <w:color w:val="000000"/>
                <w:sz w:val="18"/>
                <w:szCs w:val="18"/>
                <w:highlight w:val="yellow"/>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DF16DCD"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20E2DDD"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022957"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F8AEF9" w14:textId="77777777" w:rsidR="00625112" w:rsidRPr="00625112" w:rsidRDefault="00625112" w:rsidP="00625112">
            <w:pPr>
              <w:jc w:val="right"/>
              <w:rPr>
                <w:color w:val="000000"/>
                <w:sz w:val="18"/>
                <w:szCs w:val="18"/>
              </w:rPr>
            </w:pPr>
            <w:r w:rsidRPr="00625112">
              <w:rPr>
                <w:color w:val="000000"/>
                <w:sz w:val="18"/>
                <w:szCs w:val="18"/>
              </w:rPr>
              <w:t>0.637</w:t>
            </w:r>
          </w:p>
        </w:tc>
      </w:tr>
      <w:tr w:rsidR="00625112" w:rsidRPr="00625112" w14:paraId="212507C2"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4AF758F" w14:textId="77777777" w:rsidR="00625112" w:rsidRPr="00625112" w:rsidRDefault="00625112" w:rsidP="00625112">
            <w:pPr>
              <w:jc w:val="right"/>
              <w:rPr>
                <w:color w:val="000000"/>
                <w:sz w:val="18"/>
                <w:szCs w:val="18"/>
              </w:rPr>
            </w:pPr>
            <w:r w:rsidRPr="00625112">
              <w:rPr>
                <w:color w:val="000000"/>
                <w:sz w:val="18"/>
                <w:szCs w:val="18"/>
              </w:rPr>
              <w:t>1</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3DB0F6" w14:textId="77777777" w:rsidR="00625112" w:rsidRPr="00625112" w:rsidRDefault="00625112" w:rsidP="00625112">
            <w:pPr>
              <w:rPr>
                <w:color w:val="000000"/>
                <w:sz w:val="18"/>
                <w:szCs w:val="18"/>
              </w:rPr>
            </w:pPr>
            <w:r w:rsidRPr="00625112">
              <w:rPr>
                <w:color w:val="000000"/>
                <w:sz w:val="18"/>
                <w:szCs w:val="18"/>
              </w:rPr>
              <w:t>GNB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BAA82F" w14:textId="77777777" w:rsidR="00625112" w:rsidRPr="00625112" w:rsidRDefault="00625112" w:rsidP="00625112">
            <w:pPr>
              <w:jc w:val="right"/>
              <w:rPr>
                <w:color w:val="000000"/>
                <w:sz w:val="18"/>
                <w:szCs w:val="18"/>
              </w:rPr>
            </w:pPr>
            <w:r w:rsidRPr="00625112">
              <w:rPr>
                <w:color w:val="000000"/>
                <w:sz w:val="18"/>
                <w:szCs w:val="18"/>
              </w:rPr>
              <w:t>0.004</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D2CC3E" w14:textId="77777777" w:rsidR="00625112" w:rsidRPr="00625112" w:rsidRDefault="00625112" w:rsidP="00625112">
            <w:pPr>
              <w:jc w:val="right"/>
              <w:rPr>
                <w:color w:val="000000"/>
                <w:sz w:val="18"/>
                <w:szCs w:val="18"/>
              </w:rPr>
            </w:pPr>
            <w:r w:rsidRPr="00625112">
              <w:rPr>
                <w:color w:val="000000"/>
                <w:sz w:val="18"/>
                <w:szCs w:val="18"/>
              </w:rPr>
              <w:t>0.008</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BF25711" w14:textId="77777777" w:rsidR="00625112" w:rsidRPr="00625112" w:rsidRDefault="00625112" w:rsidP="00625112">
            <w:pPr>
              <w:jc w:val="right"/>
              <w:rPr>
                <w:color w:val="000000"/>
                <w:sz w:val="18"/>
                <w:szCs w:val="18"/>
              </w:rPr>
            </w:pPr>
            <w:r w:rsidRPr="00625112">
              <w:rPr>
                <w:color w:val="000000"/>
                <w:sz w:val="18"/>
                <w:szCs w:val="18"/>
              </w:rPr>
              <w:t>0.754</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B02FA46" w14:textId="77777777" w:rsidR="00625112" w:rsidRPr="00625112" w:rsidRDefault="00625112" w:rsidP="00625112">
            <w:pPr>
              <w:jc w:val="right"/>
              <w:rPr>
                <w:color w:val="000000"/>
                <w:sz w:val="18"/>
                <w:szCs w:val="18"/>
              </w:rPr>
            </w:pPr>
            <w:r w:rsidRPr="00625112">
              <w:rPr>
                <w:color w:val="000000"/>
                <w:sz w:val="18"/>
                <w:szCs w:val="18"/>
              </w:rPr>
              <w:t>0.233</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4813C4" w14:textId="77777777" w:rsidR="00625112" w:rsidRPr="00625112" w:rsidRDefault="00625112" w:rsidP="00625112">
            <w:pPr>
              <w:jc w:val="right"/>
              <w:rPr>
                <w:color w:val="000000"/>
                <w:sz w:val="18"/>
                <w:szCs w:val="18"/>
              </w:rPr>
            </w:pPr>
            <w:r w:rsidRPr="00625112">
              <w:rPr>
                <w:color w:val="000000"/>
                <w:sz w:val="18"/>
                <w:szCs w:val="18"/>
              </w:rPr>
              <w:t>0.373</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42B12DA" w14:textId="77777777" w:rsidR="00625112" w:rsidRPr="00625112" w:rsidRDefault="00625112" w:rsidP="00625112">
            <w:pPr>
              <w:jc w:val="right"/>
              <w:rPr>
                <w:color w:val="000000"/>
                <w:sz w:val="18"/>
                <w:szCs w:val="18"/>
              </w:rPr>
            </w:pPr>
            <w:r w:rsidRPr="00625112">
              <w:rPr>
                <w:color w:val="000000"/>
                <w:sz w:val="18"/>
                <w:szCs w:val="18"/>
              </w:rPr>
              <w:t>0.286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7F2E6D" w14:textId="77777777" w:rsidR="00625112" w:rsidRPr="00625112" w:rsidRDefault="00625112" w:rsidP="00625112">
            <w:pPr>
              <w:jc w:val="right"/>
              <w:rPr>
                <w:color w:val="000000"/>
                <w:sz w:val="18"/>
                <w:szCs w:val="18"/>
              </w:rPr>
            </w:pPr>
            <w:r w:rsidRPr="00625112">
              <w:rPr>
                <w:color w:val="000000"/>
                <w:sz w:val="18"/>
                <w:szCs w:val="18"/>
              </w:rPr>
              <w:t>0.629</w:t>
            </w:r>
          </w:p>
        </w:tc>
      </w:tr>
      <w:tr w:rsidR="00625112" w:rsidRPr="00625112" w14:paraId="66EBF29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4A75021" w14:textId="77777777" w:rsidR="00625112" w:rsidRPr="00625112" w:rsidRDefault="00625112" w:rsidP="00625112">
            <w:pPr>
              <w:jc w:val="right"/>
              <w:rPr>
                <w:color w:val="000000"/>
                <w:sz w:val="18"/>
                <w:szCs w:val="18"/>
              </w:rPr>
            </w:pPr>
            <w:r w:rsidRPr="00625112">
              <w:rPr>
                <w:color w:val="000000"/>
                <w:sz w:val="18"/>
                <w:szCs w:val="18"/>
              </w:rPr>
              <w:t>2</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1B9D3BC" w14:textId="77777777" w:rsidR="00625112" w:rsidRPr="00625112" w:rsidRDefault="00625112" w:rsidP="00625112">
            <w:pPr>
              <w:rPr>
                <w:color w:val="000000"/>
                <w:sz w:val="18"/>
                <w:szCs w:val="18"/>
              </w:rPr>
            </w:pPr>
            <w:r w:rsidRPr="00625112">
              <w:rPr>
                <w:color w:val="000000"/>
                <w:sz w:val="18"/>
                <w:szCs w:val="18"/>
              </w:rPr>
              <w:t>KNN</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FCB3A8" w14:textId="77777777" w:rsidR="00625112" w:rsidRPr="00625112" w:rsidRDefault="00625112" w:rsidP="00625112">
            <w:pPr>
              <w:jc w:val="right"/>
              <w:rPr>
                <w:color w:val="000000"/>
                <w:sz w:val="18"/>
                <w:szCs w:val="18"/>
              </w:rPr>
            </w:pPr>
            <w:r w:rsidRPr="00625112">
              <w:rPr>
                <w:color w:val="000000"/>
                <w:sz w:val="18"/>
                <w:szCs w:val="18"/>
              </w:rPr>
              <w:t>0.009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84FE23" w14:textId="77777777" w:rsidR="00625112" w:rsidRPr="00625112" w:rsidRDefault="00625112" w:rsidP="00625112">
            <w:pPr>
              <w:jc w:val="right"/>
              <w:rPr>
                <w:color w:val="000000"/>
                <w:sz w:val="18"/>
                <w:szCs w:val="18"/>
              </w:rPr>
            </w:pPr>
            <w:r w:rsidRPr="00625112">
              <w:rPr>
                <w:color w:val="000000"/>
                <w:sz w:val="18"/>
                <w:szCs w:val="18"/>
              </w:rPr>
              <w:t>0.096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E1650D8" w14:textId="77777777" w:rsidR="00625112" w:rsidRPr="00625112" w:rsidRDefault="00625112" w:rsidP="00625112">
            <w:pPr>
              <w:jc w:val="right"/>
              <w:rPr>
                <w:color w:val="000000"/>
                <w:sz w:val="18"/>
                <w:szCs w:val="18"/>
              </w:rPr>
            </w:pPr>
            <w:r w:rsidRPr="00625112">
              <w:rPr>
                <w:color w:val="000000"/>
                <w:sz w:val="18"/>
                <w:szCs w:val="18"/>
              </w:rPr>
              <w:t>0.853</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92836EE" w14:textId="77777777" w:rsidR="00625112" w:rsidRPr="00625112" w:rsidRDefault="00625112" w:rsidP="00625112">
            <w:pPr>
              <w:jc w:val="right"/>
              <w:rPr>
                <w:color w:val="000000"/>
                <w:sz w:val="18"/>
                <w:szCs w:val="18"/>
              </w:rPr>
            </w:pPr>
            <w:r w:rsidRPr="00625112">
              <w:rPr>
                <w:color w:val="000000"/>
                <w:sz w:val="18"/>
                <w:szCs w:val="18"/>
              </w:rPr>
              <w:t>0.204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6CFEE5F" w14:textId="77777777" w:rsidR="00625112" w:rsidRPr="00625112" w:rsidRDefault="00625112" w:rsidP="00625112">
            <w:pPr>
              <w:jc w:val="right"/>
              <w:rPr>
                <w:color w:val="000000"/>
                <w:sz w:val="18"/>
                <w:szCs w:val="18"/>
              </w:rPr>
            </w:pPr>
            <w:r w:rsidRPr="00625112">
              <w:rPr>
                <w:color w:val="000000"/>
                <w:sz w:val="18"/>
                <w:szCs w:val="18"/>
              </w:rPr>
              <w:t>0.038</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F8AF44" w14:textId="77777777" w:rsidR="00625112" w:rsidRPr="00625112" w:rsidRDefault="00625112" w:rsidP="00625112">
            <w:pPr>
              <w:jc w:val="right"/>
              <w:rPr>
                <w:color w:val="000000"/>
                <w:sz w:val="18"/>
                <w:szCs w:val="18"/>
              </w:rPr>
            </w:pPr>
            <w:r w:rsidRPr="00625112">
              <w:rPr>
                <w:color w:val="000000"/>
                <w:sz w:val="18"/>
                <w:szCs w:val="18"/>
              </w:rPr>
              <w:t>0.064</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C68AE1A" w14:textId="77777777" w:rsidR="00625112" w:rsidRPr="00625112" w:rsidRDefault="00625112" w:rsidP="00625112">
            <w:pPr>
              <w:jc w:val="right"/>
              <w:rPr>
                <w:color w:val="000000"/>
                <w:sz w:val="18"/>
                <w:szCs w:val="18"/>
              </w:rPr>
            </w:pPr>
            <w:r w:rsidRPr="00625112">
              <w:rPr>
                <w:color w:val="000000"/>
                <w:sz w:val="18"/>
                <w:szCs w:val="18"/>
              </w:rPr>
              <w:t>0.535</w:t>
            </w:r>
          </w:p>
        </w:tc>
      </w:tr>
      <w:tr w:rsidR="00625112" w:rsidRPr="00625112" w14:paraId="112E17B8"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C647DA" w14:textId="77777777" w:rsidR="00625112" w:rsidRPr="00625112" w:rsidRDefault="00625112" w:rsidP="00625112">
            <w:pPr>
              <w:jc w:val="right"/>
              <w:rPr>
                <w:color w:val="000000"/>
                <w:sz w:val="18"/>
                <w:szCs w:val="18"/>
              </w:rPr>
            </w:pPr>
            <w:r w:rsidRPr="00625112">
              <w:rPr>
                <w:color w:val="000000"/>
                <w:sz w:val="18"/>
                <w:szCs w:val="18"/>
              </w:rPr>
              <w:t>3</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5BF2420" w14:textId="77777777" w:rsidR="00625112" w:rsidRPr="00625112" w:rsidRDefault="00625112" w:rsidP="00625112">
            <w:pPr>
              <w:rPr>
                <w:color w:val="000000"/>
                <w:sz w:val="18"/>
                <w:szCs w:val="18"/>
              </w:rPr>
            </w:pPr>
            <w:r w:rsidRPr="00625112">
              <w:rPr>
                <w:color w:val="000000"/>
                <w:sz w:val="18"/>
                <w:szCs w:val="18"/>
              </w:rPr>
              <w:t>SVC</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D9C6BA" w14:textId="77777777" w:rsidR="00625112" w:rsidRPr="00625112" w:rsidRDefault="00625112" w:rsidP="00625112">
            <w:pPr>
              <w:jc w:val="right"/>
              <w:rPr>
                <w:color w:val="000000"/>
                <w:sz w:val="18"/>
                <w:szCs w:val="18"/>
              </w:rPr>
            </w:pPr>
            <w:r w:rsidRPr="00625112">
              <w:rPr>
                <w:color w:val="000000"/>
                <w:sz w:val="18"/>
                <w:szCs w:val="18"/>
              </w:rPr>
              <w:t>6.286</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A9A503" w14:textId="77777777" w:rsidR="00625112" w:rsidRPr="00625112" w:rsidRDefault="00625112" w:rsidP="00625112">
            <w:pPr>
              <w:jc w:val="right"/>
              <w:rPr>
                <w:color w:val="000000"/>
                <w:sz w:val="18"/>
                <w:szCs w:val="18"/>
              </w:rPr>
            </w:pPr>
            <w:r w:rsidRPr="00625112">
              <w:rPr>
                <w:color w:val="000000"/>
                <w:sz w:val="18"/>
                <w:szCs w:val="18"/>
              </w:rPr>
              <w:t>0.379</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02C3CF6"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2B46D1" w14:textId="77777777" w:rsidR="00625112" w:rsidRPr="00625112" w:rsidRDefault="00625112" w:rsidP="00625112">
            <w:pPr>
              <w:jc w:val="right"/>
              <w:rPr>
                <w:color w:val="000000"/>
                <w:sz w:val="18"/>
                <w:szCs w:val="18"/>
              </w:rPr>
            </w:pPr>
            <w:r w:rsidRPr="00625112">
              <w:rPr>
                <w:color w:val="000000"/>
                <w:sz w:val="18"/>
                <w:szCs w:val="18"/>
              </w:rPr>
              <w:t>0.000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3488229" w14:textId="77777777" w:rsidR="00625112" w:rsidRPr="00625112" w:rsidRDefault="00625112" w:rsidP="00625112">
            <w:pPr>
              <w:jc w:val="right"/>
              <w:rPr>
                <w:color w:val="000000"/>
                <w:sz w:val="18"/>
                <w:szCs w:val="18"/>
              </w:rPr>
            </w:pPr>
            <w:r w:rsidRPr="00625112">
              <w:rPr>
                <w:color w:val="000000"/>
                <w:sz w:val="18"/>
                <w:szCs w:val="18"/>
              </w:rPr>
              <w:t>0.000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FB65CFF" w14:textId="77777777" w:rsidR="00625112" w:rsidRPr="00625112" w:rsidRDefault="00625112" w:rsidP="00625112">
            <w:pPr>
              <w:jc w:val="right"/>
              <w:rPr>
                <w:color w:val="000000"/>
                <w:sz w:val="18"/>
                <w:szCs w:val="18"/>
              </w:rPr>
            </w:pPr>
            <w:r w:rsidRPr="00625112">
              <w:rPr>
                <w:color w:val="000000"/>
                <w:sz w:val="18"/>
                <w:szCs w:val="18"/>
              </w:rPr>
              <w:t>0.000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21A9760" w14:textId="77777777" w:rsidR="00625112" w:rsidRPr="00625112" w:rsidRDefault="00625112" w:rsidP="00625112">
            <w:pPr>
              <w:jc w:val="right"/>
              <w:rPr>
                <w:color w:val="000000"/>
                <w:sz w:val="18"/>
                <w:szCs w:val="18"/>
              </w:rPr>
            </w:pPr>
            <w:r w:rsidRPr="00625112">
              <w:rPr>
                <w:color w:val="000000"/>
                <w:sz w:val="18"/>
                <w:szCs w:val="18"/>
              </w:rPr>
              <w:t>0.499</w:t>
            </w:r>
          </w:p>
        </w:tc>
      </w:tr>
      <w:tr w:rsidR="00625112" w:rsidRPr="00625112" w14:paraId="0EB5B9E6"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0509927" w14:textId="77777777" w:rsidR="00625112" w:rsidRPr="00625112" w:rsidRDefault="00625112" w:rsidP="00625112">
            <w:pPr>
              <w:jc w:val="right"/>
              <w:rPr>
                <w:color w:val="000000"/>
                <w:sz w:val="18"/>
                <w:szCs w:val="18"/>
              </w:rPr>
            </w:pPr>
            <w:r w:rsidRPr="00625112">
              <w:rPr>
                <w:color w:val="000000"/>
                <w:sz w:val="18"/>
                <w:szCs w:val="18"/>
              </w:rPr>
              <w:t>4</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F10468F" w14:textId="77777777" w:rsidR="00625112" w:rsidRPr="00625112" w:rsidRDefault="00625112" w:rsidP="00625112">
            <w:pPr>
              <w:rPr>
                <w:color w:val="000000"/>
                <w:sz w:val="18"/>
                <w:szCs w:val="18"/>
              </w:rPr>
            </w:pPr>
            <w:r w:rsidRPr="00625112">
              <w:rPr>
                <w:color w:val="000000"/>
                <w:sz w:val="18"/>
                <w:szCs w:val="18"/>
              </w:rPr>
              <w:t>DT</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6FAA2C" w14:textId="77777777" w:rsidR="00625112" w:rsidRPr="00625112" w:rsidRDefault="00625112" w:rsidP="00625112">
            <w:pPr>
              <w:jc w:val="right"/>
              <w:rPr>
                <w:color w:val="000000"/>
                <w:sz w:val="18"/>
                <w:szCs w:val="18"/>
              </w:rPr>
            </w:pPr>
            <w:r w:rsidRPr="00625112">
              <w:rPr>
                <w:color w:val="000000"/>
                <w:sz w:val="18"/>
                <w:szCs w:val="18"/>
              </w:rPr>
              <w:t>0.029</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E04C1A" w14:textId="77777777" w:rsidR="00625112" w:rsidRPr="00625112" w:rsidRDefault="00625112" w:rsidP="00625112">
            <w:pPr>
              <w:jc w:val="right"/>
              <w:rPr>
                <w:color w:val="000000"/>
                <w:sz w:val="18"/>
                <w:szCs w:val="18"/>
              </w:rPr>
            </w:pPr>
            <w:r w:rsidRPr="00625112">
              <w:rPr>
                <w:color w:val="000000"/>
                <w:sz w:val="18"/>
                <w:szCs w:val="18"/>
              </w:rPr>
              <w:t>0.006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44D6C" w14:textId="77777777" w:rsidR="00625112" w:rsidRPr="00625112" w:rsidRDefault="00625112" w:rsidP="00625112">
            <w:pPr>
              <w:jc w:val="right"/>
              <w:rPr>
                <w:color w:val="000000"/>
                <w:sz w:val="18"/>
                <w:szCs w:val="18"/>
              </w:rPr>
            </w:pPr>
            <w:r w:rsidRPr="00625112">
              <w:rPr>
                <w:color w:val="000000"/>
                <w:sz w:val="18"/>
                <w:szCs w:val="18"/>
              </w:rPr>
              <w:t>0.767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AB091D" w14:textId="77777777" w:rsidR="00625112" w:rsidRPr="00625112" w:rsidRDefault="00625112" w:rsidP="00625112">
            <w:pPr>
              <w:jc w:val="right"/>
              <w:rPr>
                <w:color w:val="000000"/>
                <w:sz w:val="18"/>
                <w:szCs w:val="18"/>
              </w:rPr>
            </w:pPr>
            <w:r w:rsidRPr="00625112">
              <w:rPr>
                <w:color w:val="000000"/>
                <w:sz w:val="18"/>
                <w:szCs w:val="18"/>
              </w:rPr>
              <w:t>0.178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689986B" w14:textId="77777777" w:rsidR="00625112" w:rsidRPr="00625112" w:rsidRDefault="00625112" w:rsidP="00625112">
            <w:pPr>
              <w:jc w:val="right"/>
              <w:rPr>
                <w:color w:val="000000"/>
                <w:sz w:val="18"/>
                <w:szCs w:val="18"/>
              </w:rPr>
            </w:pPr>
            <w:r w:rsidRPr="00625112">
              <w:rPr>
                <w:color w:val="000000"/>
                <w:sz w:val="18"/>
                <w:szCs w:val="18"/>
              </w:rPr>
              <w:t>0.210</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7A91685" w14:textId="77777777" w:rsidR="00625112" w:rsidRPr="00625112" w:rsidRDefault="00625112" w:rsidP="00625112">
            <w:pPr>
              <w:jc w:val="right"/>
              <w:rPr>
                <w:color w:val="000000"/>
                <w:sz w:val="18"/>
                <w:szCs w:val="18"/>
              </w:rPr>
            </w:pPr>
            <w:r w:rsidRPr="00625112">
              <w:rPr>
                <w:color w:val="000000"/>
                <w:sz w:val="18"/>
                <w:szCs w:val="18"/>
              </w:rPr>
              <w:t>0.193</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D19107" w14:textId="77777777" w:rsidR="00625112" w:rsidRPr="00625112" w:rsidRDefault="00625112" w:rsidP="00625112">
            <w:pPr>
              <w:jc w:val="right"/>
              <w:rPr>
                <w:color w:val="000000"/>
                <w:sz w:val="18"/>
                <w:szCs w:val="18"/>
              </w:rPr>
            </w:pPr>
            <w:r w:rsidRPr="00625112">
              <w:rPr>
                <w:color w:val="000000"/>
                <w:sz w:val="18"/>
                <w:szCs w:val="18"/>
              </w:rPr>
              <w:t>0.531</w:t>
            </w:r>
          </w:p>
        </w:tc>
      </w:tr>
      <w:tr w:rsidR="00625112" w:rsidRPr="00625112" w14:paraId="292745A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CA965DF" w14:textId="77777777" w:rsidR="00625112" w:rsidRPr="00625112" w:rsidRDefault="00625112" w:rsidP="00625112">
            <w:pPr>
              <w:jc w:val="right"/>
              <w:rPr>
                <w:color w:val="000000"/>
                <w:sz w:val="18"/>
                <w:szCs w:val="18"/>
              </w:rPr>
            </w:pPr>
            <w:r w:rsidRPr="00625112">
              <w:rPr>
                <w:color w:val="000000"/>
                <w:sz w:val="18"/>
                <w:szCs w:val="18"/>
              </w:rPr>
              <w:t>5</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9B61A7E" w14:textId="77777777" w:rsidR="00625112" w:rsidRPr="00625112" w:rsidRDefault="00625112" w:rsidP="00625112">
            <w:pPr>
              <w:rPr>
                <w:color w:val="000000"/>
                <w:sz w:val="18"/>
                <w:szCs w:val="18"/>
              </w:rPr>
            </w:pPr>
            <w:r w:rsidRPr="00625112">
              <w:rPr>
                <w:color w:val="000000"/>
                <w:sz w:val="18"/>
                <w:szCs w:val="18"/>
              </w:rPr>
              <w:t>RF</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A231EA1" w14:textId="77777777" w:rsidR="00625112" w:rsidRPr="00625112" w:rsidRDefault="00625112" w:rsidP="00625112">
            <w:pPr>
              <w:jc w:val="right"/>
              <w:rPr>
                <w:color w:val="000000"/>
                <w:sz w:val="18"/>
                <w:szCs w:val="18"/>
              </w:rPr>
            </w:pPr>
            <w:r w:rsidRPr="00625112">
              <w:rPr>
                <w:color w:val="000000"/>
                <w:sz w:val="18"/>
                <w:szCs w:val="18"/>
              </w:rPr>
              <w:t>0.630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05ACB92" w14:textId="77777777" w:rsidR="00625112" w:rsidRPr="00625112" w:rsidRDefault="00625112" w:rsidP="00625112">
            <w:pPr>
              <w:jc w:val="right"/>
              <w:rPr>
                <w:color w:val="000000"/>
                <w:sz w:val="18"/>
                <w:szCs w:val="18"/>
              </w:rPr>
            </w:pPr>
            <w:r w:rsidRPr="00625112">
              <w:rPr>
                <w:color w:val="000000"/>
                <w:sz w:val="18"/>
                <w:szCs w:val="18"/>
              </w:rPr>
              <w:t>0.090</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6408C03" w14:textId="77777777" w:rsidR="00625112" w:rsidRPr="00625112" w:rsidRDefault="00625112" w:rsidP="00625112">
            <w:pPr>
              <w:jc w:val="right"/>
              <w:rPr>
                <w:color w:val="000000"/>
                <w:sz w:val="18"/>
                <w:szCs w:val="18"/>
              </w:rPr>
            </w:pPr>
            <w:r w:rsidRPr="00625112">
              <w:rPr>
                <w:color w:val="000000"/>
                <w:sz w:val="18"/>
                <w:szCs w:val="18"/>
              </w:rPr>
              <w:t>0.858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481F1D" w14:textId="77777777" w:rsidR="00625112" w:rsidRPr="00625112" w:rsidRDefault="00625112" w:rsidP="00625112">
            <w:pPr>
              <w:jc w:val="right"/>
              <w:rPr>
                <w:color w:val="000000"/>
                <w:sz w:val="18"/>
                <w:szCs w:val="18"/>
              </w:rPr>
            </w:pPr>
            <w:r w:rsidRPr="00625112">
              <w:rPr>
                <w:color w:val="000000"/>
                <w:sz w:val="18"/>
                <w:szCs w:val="18"/>
              </w:rPr>
              <w:t>0.278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ADE7513" w14:textId="77777777" w:rsidR="00625112" w:rsidRPr="00625112" w:rsidRDefault="00625112" w:rsidP="00625112">
            <w:pPr>
              <w:jc w:val="right"/>
              <w:rPr>
                <w:color w:val="000000"/>
                <w:sz w:val="18"/>
                <w:szCs w:val="18"/>
              </w:rPr>
            </w:pPr>
            <w:r w:rsidRPr="00625112">
              <w:rPr>
                <w:color w:val="000000"/>
                <w:sz w:val="18"/>
                <w:szCs w:val="18"/>
              </w:rPr>
              <w:t>0.047</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3E3611" w14:textId="77777777" w:rsidR="00625112" w:rsidRPr="00625112" w:rsidRDefault="00625112" w:rsidP="00625112">
            <w:pPr>
              <w:jc w:val="right"/>
              <w:rPr>
                <w:color w:val="000000"/>
                <w:sz w:val="18"/>
                <w:szCs w:val="18"/>
              </w:rPr>
            </w:pPr>
            <w:r w:rsidRPr="00625112">
              <w:rPr>
                <w:color w:val="000000"/>
                <w:sz w:val="18"/>
                <w:szCs w:val="18"/>
              </w:rPr>
              <w:t>0.080</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ACEDAF" w14:textId="77777777" w:rsidR="00625112" w:rsidRPr="00625112" w:rsidRDefault="00625112" w:rsidP="00625112">
            <w:pPr>
              <w:jc w:val="right"/>
              <w:rPr>
                <w:color w:val="000000"/>
                <w:sz w:val="18"/>
                <w:szCs w:val="18"/>
              </w:rPr>
            </w:pPr>
            <w:r w:rsidRPr="00625112">
              <w:rPr>
                <w:color w:val="000000"/>
                <w:sz w:val="18"/>
                <w:szCs w:val="18"/>
              </w:rPr>
              <w:t>0.603</w:t>
            </w:r>
          </w:p>
        </w:tc>
      </w:tr>
      <w:tr w:rsidR="00625112" w:rsidRPr="00625112" w14:paraId="277A0B8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2A86498" w14:textId="77777777" w:rsidR="00625112" w:rsidRPr="00625112" w:rsidRDefault="00625112" w:rsidP="00625112">
            <w:pPr>
              <w:jc w:val="right"/>
              <w:rPr>
                <w:color w:val="000000"/>
                <w:sz w:val="18"/>
                <w:szCs w:val="18"/>
              </w:rPr>
            </w:pPr>
            <w:r w:rsidRPr="00625112">
              <w:rPr>
                <w:color w:val="000000"/>
                <w:sz w:val="18"/>
                <w:szCs w:val="18"/>
              </w:rPr>
              <w:t>6</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1281340" w14:textId="77777777" w:rsidR="00625112" w:rsidRPr="00625112" w:rsidRDefault="00625112" w:rsidP="00625112">
            <w:pPr>
              <w:rPr>
                <w:color w:val="000000"/>
                <w:sz w:val="18"/>
                <w:szCs w:val="18"/>
              </w:rPr>
            </w:pPr>
            <w:r w:rsidRPr="00625112">
              <w:rPr>
                <w:color w:val="000000"/>
                <w:sz w:val="18"/>
                <w:szCs w:val="18"/>
              </w:rPr>
              <w:t>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9777E01" w14:textId="77777777" w:rsidR="00625112" w:rsidRPr="00625112" w:rsidRDefault="00625112" w:rsidP="00625112">
            <w:pPr>
              <w:jc w:val="right"/>
              <w:rPr>
                <w:color w:val="000000"/>
                <w:sz w:val="18"/>
                <w:szCs w:val="18"/>
              </w:rPr>
            </w:pPr>
            <w:r w:rsidRPr="00625112">
              <w:rPr>
                <w:color w:val="000000"/>
                <w:sz w:val="18"/>
                <w:szCs w:val="18"/>
              </w:rPr>
              <w:t>0.730</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29BAA9" w14:textId="77777777" w:rsidR="00625112" w:rsidRPr="00625112" w:rsidRDefault="00625112" w:rsidP="00625112">
            <w:pPr>
              <w:jc w:val="right"/>
              <w:rPr>
                <w:color w:val="000000"/>
                <w:sz w:val="18"/>
                <w:szCs w:val="18"/>
              </w:rPr>
            </w:pPr>
            <w:r w:rsidRPr="00625112">
              <w:rPr>
                <w:color w:val="000000"/>
                <w:sz w:val="18"/>
                <w:szCs w:val="18"/>
              </w:rPr>
              <w:t>0.013</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EADE7B"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65DC8B" w14:textId="77777777" w:rsidR="00625112" w:rsidRPr="00625112" w:rsidRDefault="00625112" w:rsidP="00625112">
            <w:pPr>
              <w:jc w:val="right"/>
              <w:rPr>
                <w:color w:val="000000"/>
                <w:sz w:val="18"/>
                <w:szCs w:val="18"/>
              </w:rPr>
            </w:pPr>
            <w:r w:rsidRPr="00625112">
              <w:rPr>
                <w:color w:val="000000"/>
                <w:sz w:val="18"/>
                <w:szCs w:val="18"/>
              </w:rPr>
              <w:t>0.434</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2CA7B64" w14:textId="77777777" w:rsidR="00625112" w:rsidRPr="00625112" w:rsidRDefault="00625112" w:rsidP="00625112">
            <w:pPr>
              <w:jc w:val="right"/>
              <w:rPr>
                <w:color w:val="000000"/>
                <w:sz w:val="18"/>
                <w:szCs w:val="18"/>
              </w:rPr>
            </w:pPr>
            <w:r w:rsidRPr="00625112">
              <w:rPr>
                <w:color w:val="000000"/>
                <w:sz w:val="18"/>
                <w:szCs w:val="18"/>
              </w:rPr>
              <w:t>0.006</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CEC7C53" w14:textId="77777777" w:rsidR="00625112" w:rsidRPr="00625112" w:rsidRDefault="00625112" w:rsidP="00625112">
            <w:pPr>
              <w:jc w:val="right"/>
              <w:rPr>
                <w:color w:val="000000"/>
                <w:sz w:val="18"/>
                <w:szCs w:val="18"/>
              </w:rPr>
            </w:pPr>
            <w:r w:rsidRPr="00625112">
              <w:rPr>
                <w:color w:val="000000"/>
                <w:sz w:val="18"/>
                <w:szCs w:val="18"/>
              </w:rPr>
              <w:t>0.012</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76A638D" w14:textId="77777777" w:rsidR="00625112" w:rsidRPr="00625112" w:rsidRDefault="00625112" w:rsidP="00625112">
            <w:pPr>
              <w:jc w:val="right"/>
              <w:rPr>
                <w:color w:val="000000"/>
                <w:sz w:val="18"/>
                <w:szCs w:val="18"/>
              </w:rPr>
            </w:pPr>
            <w:r w:rsidRPr="00625112">
              <w:rPr>
                <w:color w:val="000000"/>
                <w:sz w:val="18"/>
                <w:szCs w:val="18"/>
              </w:rPr>
              <w:t>0.642</w:t>
            </w:r>
          </w:p>
        </w:tc>
      </w:tr>
      <w:tr w:rsidR="00625112" w:rsidRPr="00625112" w14:paraId="7CA3333C" w14:textId="77777777" w:rsidTr="00625112">
        <w:trPr>
          <w:trHeight w:val="315"/>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0197584" w14:textId="77777777" w:rsidR="00625112" w:rsidRPr="00625112" w:rsidRDefault="00625112" w:rsidP="00625112">
            <w:pPr>
              <w:jc w:val="right"/>
              <w:rPr>
                <w:color w:val="000000"/>
                <w:sz w:val="18"/>
                <w:szCs w:val="18"/>
              </w:rPr>
            </w:pPr>
            <w:r w:rsidRPr="00625112">
              <w:rPr>
                <w:color w:val="000000"/>
                <w:sz w:val="18"/>
                <w:szCs w:val="18"/>
              </w:rPr>
              <w:t>7</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BBE0E43" w14:textId="77777777" w:rsidR="00625112" w:rsidRPr="00625112" w:rsidRDefault="00625112" w:rsidP="00625112">
            <w:pPr>
              <w:rPr>
                <w:color w:val="000000"/>
                <w:sz w:val="18"/>
                <w:szCs w:val="18"/>
              </w:rPr>
            </w:pPr>
            <w:r w:rsidRPr="00625112">
              <w:rPr>
                <w:color w:val="000000"/>
                <w:sz w:val="18"/>
                <w:szCs w:val="18"/>
              </w:rPr>
              <w:t>XGB</w:t>
            </w:r>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535FADB" w14:textId="77777777" w:rsidR="00625112" w:rsidRPr="00625112" w:rsidRDefault="00625112" w:rsidP="00625112">
            <w:pPr>
              <w:jc w:val="right"/>
              <w:rPr>
                <w:color w:val="000000"/>
                <w:sz w:val="18"/>
                <w:szCs w:val="18"/>
              </w:rPr>
            </w:pPr>
            <w:r w:rsidRPr="00625112">
              <w:rPr>
                <w:color w:val="000000"/>
                <w:sz w:val="18"/>
                <w:szCs w:val="18"/>
              </w:rPr>
              <w:t>0.398</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2E56739" w14:textId="77777777" w:rsidR="00625112" w:rsidRPr="00625112" w:rsidRDefault="00625112" w:rsidP="00625112">
            <w:pPr>
              <w:jc w:val="right"/>
              <w:rPr>
                <w:color w:val="000000"/>
                <w:sz w:val="18"/>
                <w:szCs w:val="18"/>
              </w:rPr>
            </w:pPr>
            <w:r w:rsidRPr="00625112">
              <w:rPr>
                <w:color w:val="000000"/>
                <w:sz w:val="18"/>
                <w:szCs w:val="18"/>
              </w:rPr>
              <w:t>0.016</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B5AA02" w14:textId="77777777" w:rsidR="00625112" w:rsidRPr="00625112" w:rsidRDefault="00625112" w:rsidP="00625112">
            <w:pPr>
              <w:jc w:val="right"/>
              <w:rPr>
                <w:color w:val="000000"/>
                <w:sz w:val="18"/>
                <w:szCs w:val="18"/>
              </w:rPr>
            </w:pPr>
            <w:r w:rsidRPr="00625112">
              <w:rPr>
                <w:color w:val="000000"/>
                <w:sz w:val="18"/>
                <w:szCs w:val="18"/>
              </w:rPr>
              <w:t>0.861</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47E054" w14:textId="77777777" w:rsidR="00625112" w:rsidRPr="00625112" w:rsidRDefault="00625112" w:rsidP="00625112">
            <w:pPr>
              <w:jc w:val="right"/>
              <w:rPr>
                <w:color w:val="000000"/>
                <w:sz w:val="18"/>
                <w:szCs w:val="18"/>
              </w:rPr>
            </w:pPr>
            <w:r w:rsidRPr="00625112">
              <w:rPr>
                <w:color w:val="000000"/>
                <w:sz w:val="18"/>
                <w:szCs w:val="18"/>
              </w:rPr>
              <w:t>0.320</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175B995" w14:textId="77777777" w:rsidR="00625112" w:rsidRPr="00625112" w:rsidRDefault="00625112" w:rsidP="00625112">
            <w:pPr>
              <w:jc w:val="right"/>
              <w:rPr>
                <w:color w:val="000000"/>
                <w:sz w:val="18"/>
                <w:szCs w:val="18"/>
              </w:rPr>
            </w:pPr>
            <w:r w:rsidRPr="00625112">
              <w:rPr>
                <w:color w:val="000000"/>
                <w:sz w:val="18"/>
                <w:szCs w:val="18"/>
              </w:rPr>
              <w:t>0.049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5D2C0C" w14:textId="77777777" w:rsidR="00625112" w:rsidRPr="00625112" w:rsidRDefault="00625112" w:rsidP="00625112">
            <w:pPr>
              <w:jc w:val="right"/>
              <w:rPr>
                <w:color w:val="000000"/>
                <w:sz w:val="18"/>
                <w:szCs w:val="18"/>
              </w:rPr>
            </w:pPr>
            <w:r w:rsidRPr="00625112">
              <w:rPr>
                <w:color w:val="000000"/>
                <w:sz w:val="18"/>
                <w:szCs w:val="18"/>
              </w:rPr>
              <w:t>0.085</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D6F9490" w14:textId="77777777" w:rsidR="00625112" w:rsidRPr="00625112" w:rsidRDefault="00625112" w:rsidP="00625112">
            <w:pPr>
              <w:jc w:val="right"/>
              <w:rPr>
                <w:color w:val="000000"/>
                <w:sz w:val="18"/>
                <w:szCs w:val="18"/>
              </w:rPr>
            </w:pPr>
            <w:r w:rsidRPr="00625112">
              <w:rPr>
                <w:color w:val="000000"/>
                <w:sz w:val="18"/>
                <w:szCs w:val="18"/>
              </w:rPr>
              <w:t>0.611</w:t>
            </w:r>
          </w:p>
        </w:tc>
      </w:tr>
      <w:tr w:rsidR="00625112" w:rsidRPr="00625112" w14:paraId="00172591"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F181EE" w14:textId="77777777" w:rsidR="00625112" w:rsidRPr="00625112" w:rsidRDefault="00625112" w:rsidP="00625112">
            <w:pPr>
              <w:jc w:val="right"/>
              <w:rPr>
                <w:color w:val="000000"/>
                <w:sz w:val="18"/>
                <w:szCs w:val="18"/>
              </w:rPr>
            </w:pPr>
            <w:r w:rsidRPr="00625112">
              <w:rPr>
                <w:color w:val="000000"/>
                <w:sz w:val="18"/>
                <w:szCs w:val="18"/>
              </w:rPr>
              <w:t>8</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B124820" w14:textId="77777777" w:rsidR="00625112" w:rsidRPr="00625112" w:rsidRDefault="00625112" w:rsidP="00625112">
            <w:pPr>
              <w:rPr>
                <w:color w:val="000000"/>
                <w:sz w:val="18"/>
                <w:szCs w:val="18"/>
              </w:rPr>
            </w:pPr>
            <w:proofErr w:type="spellStart"/>
            <w:r w:rsidRPr="00625112">
              <w:rPr>
                <w:color w:val="000000"/>
                <w:sz w:val="18"/>
                <w:szCs w:val="18"/>
              </w:rPr>
              <w:t>LightGB</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765C41A" w14:textId="77777777" w:rsidR="00625112" w:rsidRPr="00625112" w:rsidRDefault="00625112" w:rsidP="00625112">
            <w:pPr>
              <w:jc w:val="right"/>
              <w:rPr>
                <w:color w:val="000000"/>
                <w:sz w:val="18"/>
                <w:szCs w:val="18"/>
              </w:rPr>
            </w:pPr>
            <w:r w:rsidRPr="00625112">
              <w:rPr>
                <w:color w:val="000000"/>
                <w:sz w:val="18"/>
                <w:szCs w:val="18"/>
              </w:rPr>
              <w:t>0.097</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620D012" w14:textId="77777777" w:rsidR="00625112" w:rsidRPr="00625112" w:rsidRDefault="00625112" w:rsidP="00625112">
            <w:pPr>
              <w:jc w:val="right"/>
              <w:rPr>
                <w:color w:val="000000"/>
                <w:sz w:val="18"/>
                <w:szCs w:val="18"/>
              </w:rPr>
            </w:pPr>
            <w:r w:rsidRPr="00625112">
              <w:rPr>
                <w:color w:val="000000"/>
                <w:sz w:val="18"/>
                <w:szCs w:val="18"/>
              </w:rPr>
              <w:t>0.014</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3DB05FA" w14:textId="77777777" w:rsidR="00625112" w:rsidRPr="00625112" w:rsidRDefault="00625112" w:rsidP="00625112">
            <w:pPr>
              <w:jc w:val="right"/>
              <w:rPr>
                <w:color w:val="000000"/>
                <w:sz w:val="18"/>
                <w:szCs w:val="18"/>
              </w:rPr>
            </w:pPr>
            <w:r w:rsidRPr="00625112">
              <w:rPr>
                <w:color w:val="000000"/>
                <w:sz w:val="18"/>
                <w:szCs w:val="18"/>
              </w:rPr>
              <w:t>0.867</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4810D93" w14:textId="77777777" w:rsidR="00625112" w:rsidRPr="00625112" w:rsidRDefault="00625112" w:rsidP="00625112">
            <w:pPr>
              <w:jc w:val="right"/>
              <w:rPr>
                <w:color w:val="000000"/>
                <w:sz w:val="18"/>
                <w:szCs w:val="18"/>
              </w:rPr>
            </w:pPr>
            <w:r w:rsidRPr="00625112">
              <w:rPr>
                <w:color w:val="000000"/>
                <w:sz w:val="18"/>
                <w:szCs w:val="18"/>
              </w:rPr>
              <w:t>0.358</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5F2C4BB" w14:textId="77777777" w:rsidR="00625112" w:rsidRPr="00625112" w:rsidRDefault="00625112" w:rsidP="00625112">
            <w:pPr>
              <w:jc w:val="right"/>
              <w:rPr>
                <w:color w:val="000000"/>
                <w:sz w:val="18"/>
                <w:szCs w:val="18"/>
              </w:rPr>
            </w:pPr>
            <w:r w:rsidRPr="00625112">
              <w:rPr>
                <w:color w:val="000000"/>
                <w:sz w:val="18"/>
                <w:szCs w:val="18"/>
              </w:rPr>
              <w:t>0.019</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D71E505" w14:textId="77777777" w:rsidR="00625112" w:rsidRPr="00625112" w:rsidRDefault="00625112" w:rsidP="00625112">
            <w:pPr>
              <w:jc w:val="right"/>
              <w:rPr>
                <w:color w:val="000000"/>
                <w:sz w:val="18"/>
                <w:szCs w:val="18"/>
              </w:rPr>
            </w:pPr>
            <w:r w:rsidRPr="00625112">
              <w:rPr>
                <w:color w:val="000000"/>
                <w:sz w:val="18"/>
                <w:szCs w:val="18"/>
              </w:rPr>
              <w:t>0.036</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56BB54D" w14:textId="77777777" w:rsidR="00625112" w:rsidRPr="00625112" w:rsidRDefault="00625112" w:rsidP="00625112">
            <w:pPr>
              <w:jc w:val="right"/>
              <w:rPr>
                <w:color w:val="000000"/>
                <w:sz w:val="18"/>
                <w:szCs w:val="18"/>
              </w:rPr>
            </w:pPr>
            <w:r w:rsidRPr="00625112">
              <w:rPr>
                <w:color w:val="000000"/>
                <w:sz w:val="18"/>
                <w:szCs w:val="18"/>
              </w:rPr>
              <w:t>0.626</w:t>
            </w:r>
          </w:p>
        </w:tc>
      </w:tr>
      <w:tr w:rsidR="00625112" w:rsidRPr="00625112" w14:paraId="22BDB93A" w14:textId="77777777" w:rsidTr="00625112">
        <w:trPr>
          <w:trHeight w:val="300"/>
        </w:trPr>
        <w:tc>
          <w:tcPr>
            <w:tcW w:w="2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308CFF2" w14:textId="77777777" w:rsidR="00625112" w:rsidRPr="00625112" w:rsidRDefault="00625112" w:rsidP="00625112">
            <w:pPr>
              <w:jc w:val="right"/>
              <w:rPr>
                <w:color w:val="000000"/>
                <w:sz w:val="18"/>
                <w:szCs w:val="18"/>
              </w:rPr>
            </w:pPr>
            <w:r w:rsidRPr="00625112">
              <w:rPr>
                <w:color w:val="000000"/>
                <w:sz w:val="18"/>
                <w:szCs w:val="18"/>
              </w:rPr>
              <w:t>9</w:t>
            </w:r>
          </w:p>
        </w:tc>
        <w:tc>
          <w:tcPr>
            <w:tcW w:w="8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1E2718" w14:textId="77777777" w:rsidR="00625112" w:rsidRPr="00625112" w:rsidRDefault="00625112" w:rsidP="00625112">
            <w:pPr>
              <w:rPr>
                <w:color w:val="000000"/>
                <w:sz w:val="18"/>
                <w:szCs w:val="18"/>
              </w:rPr>
            </w:pPr>
            <w:proofErr w:type="spellStart"/>
            <w:r w:rsidRPr="00625112">
              <w:rPr>
                <w:color w:val="000000"/>
                <w:sz w:val="18"/>
                <w:szCs w:val="18"/>
              </w:rPr>
              <w:t>CatBoost</w:t>
            </w:r>
            <w:proofErr w:type="spellEnd"/>
          </w:p>
        </w:tc>
        <w:tc>
          <w:tcPr>
            <w:tcW w:w="7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3CEA359" w14:textId="77777777" w:rsidR="00625112" w:rsidRPr="00625112" w:rsidRDefault="00625112" w:rsidP="00625112">
            <w:pPr>
              <w:jc w:val="right"/>
              <w:rPr>
                <w:color w:val="000000"/>
                <w:sz w:val="18"/>
                <w:szCs w:val="18"/>
              </w:rPr>
            </w:pPr>
            <w:r w:rsidRPr="00625112">
              <w:rPr>
                <w:color w:val="000000"/>
                <w:sz w:val="18"/>
                <w:szCs w:val="18"/>
              </w:rPr>
              <w:t>6.673</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95D569D" w14:textId="77777777" w:rsidR="00625112" w:rsidRPr="00625112" w:rsidRDefault="00625112" w:rsidP="00625112">
            <w:pPr>
              <w:jc w:val="right"/>
              <w:rPr>
                <w:color w:val="000000"/>
                <w:sz w:val="18"/>
                <w:szCs w:val="18"/>
              </w:rPr>
            </w:pPr>
            <w:r w:rsidRPr="00625112">
              <w:rPr>
                <w:color w:val="000000"/>
                <w:sz w:val="18"/>
                <w:szCs w:val="18"/>
              </w:rPr>
              <w:t>0.022</w:t>
            </w:r>
          </w:p>
        </w:tc>
        <w:tc>
          <w:tcPr>
            <w:tcW w:w="112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1CD0913D" w14:textId="77777777" w:rsidR="00625112" w:rsidRPr="00625112" w:rsidRDefault="00625112" w:rsidP="00625112">
            <w:pPr>
              <w:jc w:val="right"/>
              <w:rPr>
                <w:color w:val="000000"/>
                <w:sz w:val="18"/>
                <w:szCs w:val="18"/>
              </w:rPr>
            </w:pPr>
            <w:r w:rsidRPr="00625112">
              <w:rPr>
                <w:color w:val="000000"/>
                <w:sz w:val="18"/>
                <w:szCs w:val="18"/>
              </w:rPr>
              <w:t>0.868</w:t>
            </w:r>
          </w:p>
        </w:tc>
        <w:tc>
          <w:tcPr>
            <w:tcW w:w="11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860A096" w14:textId="77777777" w:rsidR="00625112" w:rsidRPr="00625112" w:rsidRDefault="00625112" w:rsidP="00625112">
            <w:pPr>
              <w:jc w:val="right"/>
              <w:rPr>
                <w:color w:val="000000"/>
                <w:sz w:val="18"/>
                <w:szCs w:val="18"/>
              </w:rPr>
            </w:pPr>
            <w:r w:rsidRPr="00625112">
              <w:rPr>
                <w:color w:val="000000"/>
                <w:sz w:val="18"/>
                <w:szCs w:val="18"/>
              </w:rPr>
              <w:t>0.449</w:t>
            </w:r>
          </w:p>
        </w:tc>
        <w:tc>
          <w:tcPr>
            <w:tcW w:w="86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DFD62A5" w14:textId="77777777" w:rsidR="00625112" w:rsidRPr="00625112" w:rsidRDefault="00625112" w:rsidP="00625112">
            <w:pPr>
              <w:jc w:val="right"/>
              <w:rPr>
                <w:color w:val="000000"/>
                <w:sz w:val="18"/>
                <w:szCs w:val="18"/>
              </w:rPr>
            </w:pPr>
            <w:r w:rsidRPr="00625112">
              <w:rPr>
                <w:color w:val="000000"/>
                <w:sz w:val="18"/>
                <w:szCs w:val="18"/>
              </w:rPr>
              <w:t>0.025</w:t>
            </w:r>
          </w:p>
        </w:tc>
        <w:tc>
          <w:tcPr>
            <w:tcW w:w="110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CBE5111" w14:textId="77777777" w:rsidR="00625112" w:rsidRPr="00625112" w:rsidRDefault="00625112" w:rsidP="00625112">
            <w:pPr>
              <w:jc w:val="right"/>
              <w:rPr>
                <w:color w:val="000000"/>
                <w:sz w:val="18"/>
                <w:szCs w:val="18"/>
              </w:rPr>
            </w:pPr>
            <w:r w:rsidRPr="00625112">
              <w:rPr>
                <w:color w:val="000000"/>
                <w:sz w:val="18"/>
                <w:szCs w:val="18"/>
              </w:rPr>
              <w:t>0.047</w:t>
            </w:r>
          </w:p>
        </w:tc>
        <w:tc>
          <w:tcPr>
            <w:tcW w:w="1040"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390691" w14:textId="77777777" w:rsidR="00625112" w:rsidRPr="00625112" w:rsidRDefault="00625112" w:rsidP="00625112">
            <w:pPr>
              <w:jc w:val="right"/>
              <w:rPr>
                <w:color w:val="000000"/>
                <w:sz w:val="18"/>
                <w:szCs w:val="18"/>
              </w:rPr>
            </w:pPr>
            <w:r w:rsidRPr="00625112">
              <w:rPr>
                <w:color w:val="000000"/>
                <w:sz w:val="18"/>
                <w:szCs w:val="18"/>
              </w:rPr>
              <w:t>0.638</w:t>
            </w:r>
          </w:p>
        </w:tc>
      </w:tr>
    </w:tbl>
    <w:p w14:paraId="10AA6363" w14:textId="77777777" w:rsidR="0063366D" w:rsidRDefault="0063366D" w:rsidP="005D5867">
      <w:pPr>
        <w:rPr>
          <w:i/>
          <w:iCs/>
          <w:lang w:eastAsia="en-US"/>
        </w:rPr>
      </w:pPr>
    </w:p>
    <w:p w14:paraId="7D8B8FD7" w14:textId="59D9942D" w:rsidR="00D86DB2" w:rsidRDefault="00D86DB2" w:rsidP="005D5867">
      <w:pPr>
        <w:rPr>
          <w:lang w:eastAsia="en-US"/>
        </w:rPr>
      </w:pPr>
      <w:r>
        <w:rPr>
          <w:noProof/>
          <w:lang w:eastAsia="en-US"/>
        </w:rPr>
        <w:drawing>
          <wp:inline distT="0" distB="0" distL="0" distR="0" wp14:anchorId="65E77D72" wp14:editId="6FA303F1">
            <wp:extent cx="3412067" cy="7219654"/>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0040" cy="7321161"/>
                    </a:xfrm>
                    <a:prstGeom prst="rect">
                      <a:avLst/>
                    </a:prstGeom>
                    <a:noFill/>
                    <a:ln>
                      <a:noFill/>
                    </a:ln>
                  </pic:spPr>
                </pic:pic>
              </a:graphicData>
            </a:graphic>
          </wp:inline>
        </w:drawing>
      </w:r>
    </w:p>
    <w:p w14:paraId="7B3146B9" w14:textId="24889F48" w:rsidR="009A0B23" w:rsidRDefault="00D86DB2" w:rsidP="005D5867">
      <w:pPr>
        <w:rPr>
          <w:i/>
          <w:iCs/>
          <w:lang w:eastAsia="en-US"/>
        </w:rPr>
      </w:pPr>
      <w:r w:rsidRPr="00D86DB2">
        <w:rPr>
          <w:i/>
          <w:iCs/>
        </w:rPr>
        <w:t xml:space="preserve">Figure 6.1 Bar plot for </w:t>
      </w:r>
      <w:r w:rsidR="00B603CD">
        <w:rPr>
          <w:i/>
          <w:iCs/>
          <w:lang w:eastAsia="en-US"/>
        </w:rPr>
        <w:t>Average of baseline model performance on 5 test folds.  (dataset: Training set)</w:t>
      </w:r>
    </w:p>
    <w:p w14:paraId="2853505E" w14:textId="77777777" w:rsidR="00791598" w:rsidRPr="00194DEB" w:rsidRDefault="00791598" w:rsidP="005D5867">
      <w:pPr>
        <w:rPr>
          <w:i/>
          <w:iCs/>
          <w:lang w:eastAsia="en-US"/>
        </w:rPr>
      </w:pPr>
    </w:p>
    <w:p w14:paraId="59384EEB" w14:textId="06F321F0" w:rsidR="00AF33B9" w:rsidRDefault="00407BCF" w:rsidP="005D5867">
      <w:pPr>
        <w:rPr>
          <w:lang w:eastAsia="en-US"/>
        </w:rPr>
      </w:pPr>
      <w:r>
        <w:rPr>
          <w:lang w:eastAsia="en-US"/>
        </w:rPr>
        <w:lastRenderedPageBreak/>
        <w:t xml:space="preserve">  </w:t>
      </w:r>
      <w:r w:rsidR="009A0B23">
        <w:rPr>
          <w:lang w:eastAsia="en-US"/>
        </w:rPr>
        <w:t>As we can see from above, most of the models have very good accuracy score</w:t>
      </w:r>
      <w:r w:rsidR="009A392B">
        <w:rPr>
          <w:lang w:eastAsia="en-US"/>
        </w:rPr>
        <w:t xml:space="preserve"> (0.868 as the highest, 0.754 as the lowest). </w:t>
      </w:r>
      <w:r w:rsidR="00E819D8">
        <w:rPr>
          <w:lang w:eastAsia="en-US"/>
        </w:rPr>
        <w:t xml:space="preserve"> But only focusing on accuracy could be misleading in the case of this dataset due to the imbalance class problem. For instance, Logistic Regression results the top in accuracy, but </w:t>
      </w:r>
      <w:r w:rsidR="007A1520">
        <w:rPr>
          <w:lang w:eastAsia="en-US"/>
        </w:rPr>
        <w:t>Precision</w:t>
      </w:r>
      <w:r w:rsidR="00E819D8">
        <w:rPr>
          <w:lang w:eastAsia="en-US"/>
        </w:rPr>
        <w:t xml:space="preserve"> and </w:t>
      </w:r>
      <w:r w:rsidR="007A1520">
        <w:rPr>
          <w:lang w:eastAsia="en-US"/>
        </w:rPr>
        <w:t>Recall</w:t>
      </w:r>
      <w:r w:rsidR="00E819D8">
        <w:rPr>
          <w:lang w:eastAsia="en-US"/>
        </w:rPr>
        <w:t xml:space="preserve"> are all zero, meaning no positive class </w:t>
      </w:r>
      <w:r w:rsidR="00625112">
        <w:rPr>
          <w:lang w:eastAsia="en-US"/>
        </w:rPr>
        <w:t>was</w:t>
      </w:r>
      <w:r w:rsidR="00E819D8">
        <w:rPr>
          <w:lang w:eastAsia="en-US"/>
        </w:rPr>
        <w:t xml:space="preserve"> predicted from the model. </w:t>
      </w:r>
      <w:r w:rsidR="009A392B">
        <w:rPr>
          <w:lang w:eastAsia="en-US"/>
        </w:rPr>
        <w:t>Howeve</w:t>
      </w:r>
      <w:r w:rsidR="00E819D8">
        <w:rPr>
          <w:lang w:eastAsia="en-US"/>
        </w:rPr>
        <w:t xml:space="preserve">r, </w:t>
      </w:r>
      <w:r w:rsidR="009A392B">
        <w:rPr>
          <w:lang w:eastAsia="en-US"/>
        </w:rPr>
        <w:t>in this business case, we need to capture the Target enrollee</w:t>
      </w:r>
      <w:r w:rsidR="00F33E4C">
        <w:rPr>
          <w:lang w:eastAsia="en-US"/>
        </w:rPr>
        <w:t>s</w:t>
      </w:r>
      <w:r w:rsidR="009A392B">
        <w:rPr>
          <w:lang w:eastAsia="en-US"/>
        </w:rPr>
        <w:t xml:space="preserve"> (positive class) as </w:t>
      </w:r>
      <w:r w:rsidR="00F33E4C">
        <w:rPr>
          <w:lang w:eastAsia="en-US"/>
        </w:rPr>
        <w:t>many</w:t>
      </w:r>
      <w:r w:rsidR="009A392B">
        <w:rPr>
          <w:lang w:eastAsia="en-US"/>
        </w:rPr>
        <w:t xml:space="preserve"> as possible</w:t>
      </w:r>
      <w:r w:rsidR="00E819D8">
        <w:rPr>
          <w:lang w:eastAsia="en-US"/>
        </w:rPr>
        <w:t xml:space="preserve">. Therefore, instead of accuracy, </w:t>
      </w:r>
      <w:r w:rsidR="009A392B">
        <w:rPr>
          <w:lang w:eastAsia="en-US"/>
        </w:rPr>
        <w:t xml:space="preserve">we </w:t>
      </w:r>
      <w:r w:rsidR="00E819D8">
        <w:rPr>
          <w:lang w:eastAsia="en-US"/>
        </w:rPr>
        <w:t>need to</w:t>
      </w:r>
      <w:r w:rsidR="009A392B">
        <w:rPr>
          <w:lang w:eastAsia="en-US"/>
        </w:rPr>
        <w:t xml:space="preserve"> focus on </w:t>
      </w:r>
      <w:r w:rsidR="007A1520">
        <w:rPr>
          <w:lang w:eastAsia="en-US"/>
        </w:rPr>
        <w:t>Recall</w:t>
      </w:r>
      <w:r w:rsidR="007F5025">
        <w:rPr>
          <w:lang w:eastAsia="en-US"/>
        </w:rPr>
        <w:t xml:space="preserve">, </w:t>
      </w:r>
      <w:r w:rsidR="00E819D8">
        <w:rPr>
          <w:lang w:eastAsia="en-US"/>
        </w:rPr>
        <w:t xml:space="preserve">as </w:t>
      </w:r>
      <w:r w:rsidR="007A1520">
        <w:rPr>
          <w:lang w:eastAsia="en-US"/>
        </w:rPr>
        <w:t>Recall</w:t>
      </w:r>
      <w:r w:rsidR="009A392B">
        <w:rPr>
          <w:lang w:eastAsia="en-US"/>
        </w:rPr>
        <w:t xml:space="preserve"> measures the percentage of the positive class accurately predicted by the model out of all the positive class</w:t>
      </w:r>
      <w:r w:rsidR="00F33E4C">
        <w:rPr>
          <w:lang w:eastAsia="en-US"/>
        </w:rPr>
        <w:t>es</w:t>
      </w:r>
      <w:r w:rsidR="009A392B">
        <w:rPr>
          <w:lang w:eastAsia="en-US"/>
        </w:rPr>
        <w:t xml:space="preserve"> in the dataset. </w:t>
      </w:r>
      <w:r w:rsidR="00AF33B9">
        <w:rPr>
          <w:lang w:eastAsia="en-US"/>
        </w:rPr>
        <w:t xml:space="preserve">Below </w:t>
      </w:r>
      <w:r w:rsidR="0003332A">
        <w:rPr>
          <w:lang w:eastAsia="en-US"/>
        </w:rPr>
        <w:t xml:space="preserve">you can find the detailed explanation of </w:t>
      </w:r>
      <w:r w:rsidR="00AF33B9">
        <w:rPr>
          <w:lang w:eastAsia="en-US"/>
        </w:rPr>
        <w:t xml:space="preserve">the </w:t>
      </w:r>
      <w:r w:rsidR="00E94E83">
        <w:rPr>
          <w:lang w:eastAsia="en-US"/>
        </w:rPr>
        <w:t xml:space="preserve">rest of the </w:t>
      </w:r>
      <w:r w:rsidR="0003332A">
        <w:rPr>
          <w:lang w:eastAsia="en-US"/>
        </w:rPr>
        <w:t xml:space="preserve">3 </w:t>
      </w:r>
      <w:r w:rsidR="00AF33B9">
        <w:rPr>
          <w:lang w:eastAsia="en-US"/>
        </w:rPr>
        <w:t xml:space="preserve">steps we took to define our </w:t>
      </w:r>
      <w:r w:rsidR="0003332A">
        <w:rPr>
          <w:lang w:eastAsia="en-US"/>
        </w:rPr>
        <w:t xml:space="preserve">model evaluation </w:t>
      </w:r>
      <w:r w:rsidR="00AF33B9">
        <w:rPr>
          <w:lang w:eastAsia="en-US"/>
        </w:rPr>
        <w:t xml:space="preserve">metrics, </w:t>
      </w:r>
      <w:r w:rsidR="00B57B80">
        <w:rPr>
          <w:lang w:eastAsia="en-US"/>
        </w:rPr>
        <w:t>test</w:t>
      </w:r>
      <w:r w:rsidR="0003332A">
        <w:rPr>
          <w:lang w:eastAsia="en-US"/>
        </w:rPr>
        <w:t xml:space="preserve"> model with</w:t>
      </w:r>
      <w:r w:rsidR="00AF33B9">
        <w:rPr>
          <w:lang w:eastAsia="en-US"/>
        </w:rPr>
        <w:t xml:space="preserve"> </w:t>
      </w:r>
      <w:r w:rsidR="00B57B80">
        <w:rPr>
          <w:lang w:eastAsia="en-US"/>
        </w:rPr>
        <w:t xml:space="preserve">Training and Testing set, </w:t>
      </w:r>
      <w:r w:rsidR="0003332A">
        <w:rPr>
          <w:lang w:eastAsia="en-US"/>
        </w:rPr>
        <w:t>record</w:t>
      </w:r>
      <w:r w:rsidR="00AF33B9">
        <w:rPr>
          <w:lang w:eastAsia="en-US"/>
        </w:rPr>
        <w:t xml:space="preserve"> the </w:t>
      </w:r>
      <w:r w:rsidR="00B57B80">
        <w:rPr>
          <w:lang w:eastAsia="en-US"/>
        </w:rPr>
        <w:t>performance</w:t>
      </w:r>
      <w:r w:rsidR="0003332A">
        <w:rPr>
          <w:lang w:eastAsia="en-US"/>
        </w:rPr>
        <w:t xml:space="preserve"> result. </w:t>
      </w:r>
    </w:p>
    <w:p w14:paraId="47B1CB56" w14:textId="77777777" w:rsidR="00AF33B9" w:rsidRDefault="00AF33B9" w:rsidP="005D5867">
      <w:pPr>
        <w:rPr>
          <w:lang w:eastAsia="en-US"/>
        </w:rPr>
      </w:pPr>
    </w:p>
    <w:p w14:paraId="514EB37C" w14:textId="2EDB02C9" w:rsidR="006F6EF7" w:rsidRPr="006B7A10" w:rsidRDefault="00AF33B9" w:rsidP="005D5867">
      <w:pPr>
        <w:rPr>
          <w:lang w:eastAsia="en-US"/>
        </w:rPr>
      </w:pPr>
      <w:r w:rsidRPr="006B7A10">
        <w:rPr>
          <w:b/>
          <w:bCs/>
          <w:lang w:eastAsia="en-US"/>
        </w:rPr>
        <w:t xml:space="preserve">Step </w:t>
      </w:r>
      <w:r w:rsidR="00E94E83" w:rsidRPr="006B7A10">
        <w:rPr>
          <w:b/>
          <w:bCs/>
          <w:lang w:eastAsia="en-US"/>
        </w:rPr>
        <w:t>2</w:t>
      </w:r>
      <w:r w:rsidRPr="006B7A10">
        <w:rPr>
          <w:lang w:eastAsia="en-US"/>
        </w:rPr>
        <w:t xml:space="preserve">: </w:t>
      </w:r>
      <w:r w:rsidR="007F5025" w:rsidRPr="006B7A10">
        <w:rPr>
          <w:lang w:eastAsia="en-US"/>
        </w:rPr>
        <w:t xml:space="preserve">On the top of </w:t>
      </w:r>
      <w:r w:rsidR="00470F91" w:rsidRPr="006B7A10">
        <w:rPr>
          <w:lang w:eastAsia="en-US"/>
        </w:rPr>
        <w:t>the common metrics provided by scikit-learn</w:t>
      </w:r>
      <w:r w:rsidR="007F5025" w:rsidRPr="006B7A10">
        <w:rPr>
          <w:lang w:eastAsia="en-US"/>
        </w:rPr>
        <w:t xml:space="preserve">, </w:t>
      </w:r>
      <w:r w:rsidR="006F6EF7" w:rsidRPr="006B7A10">
        <w:rPr>
          <w:lang w:eastAsia="en-US"/>
        </w:rPr>
        <w:t xml:space="preserve">we </w:t>
      </w:r>
      <w:r w:rsidR="00470F91" w:rsidRPr="006B7A10">
        <w:rPr>
          <w:lang w:eastAsia="en-US"/>
        </w:rPr>
        <w:t>created</w:t>
      </w:r>
      <w:r w:rsidR="007F5025" w:rsidRPr="006B7A10">
        <w:rPr>
          <w:lang w:eastAsia="en-US"/>
        </w:rPr>
        <w:t xml:space="preserve"> 2 new metrics</w:t>
      </w:r>
      <w:r w:rsidR="006F6EF7" w:rsidRPr="006B7A10">
        <w:rPr>
          <w:lang w:eastAsia="en-US"/>
        </w:rPr>
        <w:t xml:space="preserve"> specifically for this business case:</w:t>
      </w:r>
    </w:p>
    <w:p w14:paraId="18A51793" w14:textId="04F5E35F" w:rsidR="009A392B" w:rsidRPr="006B7A10" w:rsidRDefault="0013007B" w:rsidP="006F6EF7">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 in top 20%</w:t>
      </w:r>
      <w:r w:rsidR="00CF5AF6" w:rsidRPr="006B7A10">
        <w:rPr>
          <w:rFonts w:ascii="Times New Roman" w:hAnsi="Times New Roman" w:cs="Times New Roman"/>
          <w:sz w:val="24"/>
          <w:szCs w:val="24"/>
        </w:rPr>
        <w:t xml:space="preserve">: </w:t>
      </w:r>
      <w:r w:rsidR="00301516" w:rsidRPr="006B7A10">
        <w:rPr>
          <w:rFonts w:ascii="Times New Roman" w:hAnsi="Times New Roman" w:cs="Times New Roman"/>
          <w:sz w:val="24"/>
          <w:szCs w:val="24"/>
        </w:rPr>
        <w:t>t</w:t>
      </w:r>
      <w:r w:rsidR="006F6EF7" w:rsidRPr="006B7A10">
        <w:rPr>
          <w:rFonts w:ascii="Times New Roman" w:hAnsi="Times New Roman" w:cs="Times New Roman"/>
          <w:sz w:val="24"/>
          <w:szCs w:val="24"/>
        </w:rPr>
        <w:t xml:space="preserve">he number of positive classes the model is able to catch within the top 20% of the test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w:t>
      </w:r>
      <w:r w:rsidR="00887146"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220C528A" w14:textId="77543E98" w:rsidR="009323DA" w:rsidRPr="006B7A10" w:rsidRDefault="0013007B" w:rsidP="009323DA">
      <w:pPr>
        <w:pStyle w:val="ListParagraph"/>
        <w:numPr>
          <w:ilvl w:val="1"/>
          <w:numId w:val="17"/>
        </w:numPr>
        <w:rPr>
          <w:rFonts w:ascii="Times New Roman" w:hAnsi="Times New Roman" w:cs="Times New Roman"/>
          <w:sz w:val="24"/>
          <w:szCs w:val="24"/>
        </w:rPr>
      </w:pPr>
      <w:r w:rsidRPr="006B7A10">
        <w:rPr>
          <w:rFonts w:ascii="Times New Roman" w:hAnsi="Times New Roman" w:cs="Times New Roman"/>
          <w:sz w:val="24"/>
          <w:szCs w:val="24"/>
          <w:highlight w:val="yellow"/>
        </w:rPr>
        <w:t>Target</w:t>
      </w:r>
      <w:r w:rsidR="00301516" w:rsidRPr="006B7A10">
        <w:rPr>
          <w:rFonts w:ascii="Times New Roman" w:hAnsi="Times New Roman" w:cs="Times New Roman"/>
          <w:sz w:val="24"/>
          <w:szCs w:val="24"/>
          <w:highlight w:val="yellow"/>
        </w:rPr>
        <w:t xml:space="preserve"> in top</w:t>
      </w:r>
      <w:r w:rsidR="00FB3EE5" w:rsidRPr="006B7A10">
        <w:rPr>
          <w:rFonts w:ascii="Times New Roman" w:hAnsi="Times New Roman" w:cs="Times New Roman"/>
          <w:sz w:val="24"/>
          <w:szCs w:val="24"/>
          <w:highlight w:val="yellow"/>
        </w:rPr>
        <w:t xml:space="preserve"> </w:t>
      </w:r>
      <w:r w:rsidR="00301516" w:rsidRPr="006B7A10">
        <w:rPr>
          <w:rFonts w:ascii="Times New Roman" w:hAnsi="Times New Roman" w:cs="Times New Roman"/>
          <w:sz w:val="24"/>
          <w:szCs w:val="24"/>
          <w:highlight w:val="yellow"/>
        </w:rPr>
        <w:t>50</w:t>
      </w:r>
      <w:r w:rsidR="00FB3EE5" w:rsidRPr="006B7A10">
        <w:rPr>
          <w:rFonts w:ascii="Times New Roman" w:hAnsi="Times New Roman" w:cs="Times New Roman"/>
          <w:sz w:val="24"/>
          <w:szCs w:val="24"/>
        </w:rPr>
        <w:t>%</w:t>
      </w:r>
      <w:r w:rsidR="00301516" w:rsidRPr="006B7A10">
        <w:rPr>
          <w:rFonts w:ascii="Times New Roman" w:hAnsi="Times New Roman" w:cs="Times New Roman"/>
          <w:sz w:val="24"/>
          <w:szCs w:val="24"/>
        </w:rPr>
        <w:t>: t</w:t>
      </w:r>
      <w:r w:rsidR="006F6EF7" w:rsidRPr="006B7A10">
        <w:rPr>
          <w:rFonts w:ascii="Times New Roman" w:hAnsi="Times New Roman" w:cs="Times New Roman"/>
          <w:sz w:val="24"/>
          <w:szCs w:val="24"/>
        </w:rPr>
        <w:t xml:space="preserve">he number of the positive classes the model is able to catch within the top 50% of the dataset when you sort the test dataset by their </w:t>
      </w:r>
      <w:r w:rsidR="00887146" w:rsidRPr="006B7A10">
        <w:rPr>
          <w:rFonts w:ascii="Times New Roman" w:hAnsi="Times New Roman" w:cs="Times New Roman"/>
          <w:sz w:val="24"/>
          <w:szCs w:val="24"/>
        </w:rPr>
        <w:t>prediction scores</w:t>
      </w:r>
      <w:r w:rsidR="00635ABF" w:rsidRPr="006B7A10">
        <w:rPr>
          <w:rFonts w:ascii="Times New Roman" w:hAnsi="Times New Roman" w:cs="Times New Roman"/>
          <w:sz w:val="24"/>
          <w:szCs w:val="24"/>
        </w:rPr>
        <w:t xml:space="preserve"> (</w:t>
      </w:r>
      <w:r w:rsidR="00D90DC8" w:rsidRPr="006B7A10">
        <w:rPr>
          <w:rFonts w:ascii="Times New Roman" w:hAnsi="Times New Roman" w:cs="Times New Roman"/>
          <w:sz w:val="24"/>
          <w:szCs w:val="24"/>
        </w:rPr>
        <w:t>predicted probabilities</w:t>
      </w:r>
      <w:r w:rsidR="00635ABF" w:rsidRPr="006B7A10">
        <w:rPr>
          <w:rFonts w:ascii="Times New Roman" w:hAnsi="Times New Roman" w:cs="Times New Roman"/>
          <w:sz w:val="24"/>
          <w:szCs w:val="24"/>
        </w:rPr>
        <w:t xml:space="preserve">) </w:t>
      </w:r>
      <w:r w:rsidR="00290D20" w:rsidRPr="006B7A10">
        <w:rPr>
          <w:rFonts w:ascii="Times New Roman" w:hAnsi="Times New Roman" w:cs="Times New Roman"/>
          <w:sz w:val="24"/>
          <w:szCs w:val="24"/>
        </w:rPr>
        <w:t>in descending order.</w:t>
      </w:r>
    </w:p>
    <w:p w14:paraId="628995E9" w14:textId="1C6698C5" w:rsidR="009323DA" w:rsidRDefault="009323D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 xml:space="preserve">*Instead of the predicted class, we use the </w:t>
      </w:r>
      <w:r w:rsidR="006B574B">
        <w:rPr>
          <w:rFonts w:ascii="Times New Roman" w:hAnsi="Times New Roman" w:cs="Times New Roman"/>
          <w:color w:val="FF0000"/>
        </w:rPr>
        <w:t>prediction scores</w:t>
      </w:r>
      <w:r w:rsidRPr="00BC5446">
        <w:rPr>
          <w:rFonts w:ascii="Times New Roman" w:hAnsi="Times New Roman" w:cs="Times New Roman"/>
          <w:color w:val="FF0000"/>
        </w:rPr>
        <w:t xml:space="preserve"> here. </w:t>
      </w:r>
    </w:p>
    <w:p w14:paraId="4207FF39" w14:textId="623DE012" w:rsidR="0024261A" w:rsidRPr="00BC5446" w:rsidRDefault="0024261A" w:rsidP="009323DA">
      <w:pPr>
        <w:pStyle w:val="ListParagraph"/>
        <w:ind w:left="1440"/>
        <w:rPr>
          <w:rFonts w:ascii="Times New Roman" w:hAnsi="Times New Roman" w:cs="Times New Roman"/>
          <w:color w:val="FF0000"/>
        </w:rPr>
      </w:pPr>
      <w:r w:rsidRPr="00BC5446">
        <w:rPr>
          <w:rFonts w:ascii="Times New Roman" w:hAnsi="Times New Roman" w:cs="Times New Roman"/>
          <w:color w:val="FF0000"/>
        </w:rPr>
        <w:t>*</w:t>
      </w:r>
      <w:r>
        <w:rPr>
          <w:rFonts w:ascii="Times New Roman" w:hAnsi="Times New Roman" w:cs="Times New Roman"/>
          <w:color w:val="FF0000"/>
        </w:rPr>
        <w:t>There are 728 positive classes (Target) in the Testing set</w:t>
      </w:r>
    </w:p>
    <w:p w14:paraId="605D1FA5" w14:textId="77777777" w:rsidR="009323DA" w:rsidRDefault="009323DA" w:rsidP="009323DA">
      <w:pPr>
        <w:ind w:left="1080"/>
      </w:pPr>
    </w:p>
    <w:p w14:paraId="7AD212D3" w14:textId="6829343E" w:rsidR="00301516" w:rsidRDefault="00301516" w:rsidP="00301516"/>
    <w:p w14:paraId="0351652F" w14:textId="193BEDF4" w:rsidR="006F6EF7" w:rsidRDefault="00FB3EE5" w:rsidP="005D5867">
      <w:r w:rsidRPr="00FB3EE5">
        <w:rPr>
          <w:b/>
          <w:bCs/>
        </w:rPr>
        <w:t xml:space="preserve">Step </w:t>
      </w:r>
      <w:r w:rsidR="00E94E83">
        <w:rPr>
          <w:b/>
          <w:bCs/>
        </w:rPr>
        <w:t>3</w:t>
      </w:r>
      <w:r>
        <w:t xml:space="preserve">: </w:t>
      </w:r>
      <w:r w:rsidR="00E94E83">
        <w:t>In this step,</w:t>
      </w:r>
      <w:r w:rsidR="00225C0E">
        <w:t xml:space="preserve"> w</w:t>
      </w:r>
      <w:r w:rsidR="00FF7845">
        <w:t>e</w:t>
      </w:r>
      <w:r>
        <w:t xml:space="preserve"> </w:t>
      </w:r>
      <w:r w:rsidR="00BA7DD1">
        <w:t xml:space="preserve">fed </w:t>
      </w:r>
      <w:r w:rsidR="00225C0E">
        <w:t xml:space="preserve">the </w:t>
      </w:r>
      <w:r w:rsidR="00BA7DD1">
        <w:t>Training</w:t>
      </w:r>
      <w:r>
        <w:t xml:space="preserve"> (70%)</w:t>
      </w:r>
      <w:r w:rsidR="00BA7DD1">
        <w:t xml:space="preserve"> set to each model </w:t>
      </w:r>
      <w:r>
        <w:t>that we trained previously</w:t>
      </w:r>
      <w:r w:rsidR="00FF7845">
        <w:t xml:space="preserve"> in Step 1</w:t>
      </w:r>
      <w:r>
        <w:t xml:space="preserve">, </w:t>
      </w:r>
      <w:r w:rsidR="00FF7845">
        <w:t>recorded</w:t>
      </w:r>
      <w:r>
        <w:t xml:space="preserve">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 xml:space="preserve">, </w:t>
      </w:r>
      <w:r w:rsidR="008D2CA0">
        <w:t>Target in top 50%</w:t>
      </w:r>
      <w:r w:rsidR="006B464A">
        <w:t xml:space="preserve"> </w:t>
      </w:r>
      <w:r>
        <w:t xml:space="preserve">and </w:t>
      </w:r>
      <w:r w:rsidR="00F171AE">
        <w:t>Cumulative Lift</w:t>
      </w:r>
      <w:r w:rsidR="008D2CA0">
        <w:t xml:space="preserve"> </w:t>
      </w:r>
      <w:r>
        <w:t>for each model.</w:t>
      </w:r>
      <w:r w:rsidR="0048488D">
        <w:t xml:space="preserve"> Additionally, </w:t>
      </w:r>
      <w:r w:rsidR="00403629">
        <w:t xml:space="preserve">we plotted the </w:t>
      </w:r>
      <w:r w:rsidR="00887146">
        <w:t>prediction scores</w:t>
      </w:r>
      <w:r w:rsidR="00403629">
        <w:t xml:space="preserve"> distribution breakdown by </w:t>
      </w:r>
      <w:r w:rsidR="0048488D">
        <w:t>Target and non-Target</w:t>
      </w:r>
      <w:r w:rsidR="00403629">
        <w:t xml:space="preserve"> classes.</w:t>
      </w:r>
    </w:p>
    <w:p w14:paraId="584F39C7" w14:textId="72685D28" w:rsidR="00FF7845" w:rsidRDefault="00FF7845" w:rsidP="005D5867"/>
    <w:p w14:paraId="57FF5700" w14:textId="3081D221" w:rsidR="0048488D" w:rsidRDefault="00FF7845" w:rsidP="0048488D">
      <w:pPr>
        <w:rPr>
          <w:lang w:eastAsia="en-US"/>
        </w:rPr>
      </w:pPr>
      <w:r w:rsidRPr="006B464A">
        <w:rPr>
          <w:b/>
          <w:bCs/>
        </w:rPr>
        <w:t>Step</w:t>
      </w:r>
      <w:r w:rsidR="00E94E83">
        <w:rPr>
          <w:b/>
          <w:bCs/>
        </w:rPr>
        <w:t xml:space="preserve"> 4</w:t>
      </w:r>
      <w:r>
        <w:t xml:space="preserve">: Last, we fed the Testing (30%) set to each model that we trained previously in Step 1, recorded the scores for </w:t>
      </w:r>
      <w:r w:rsidR="007A1520">
        <w:t>Precision</w:t>
      </w:r>
      <w:r>
        <w:t xml:space="preserve">, </w:t>
      </w:r>
      <w:r w:rsidR="007A1520">
        <w:t>Recall</w:t>
      </w:r>
      <w:r>
        <w:t xml:space="preserve">, </w:t>
      </w:r>
      <w:r w:rsidR="007A1520">
        <w:t>F1score</w:t>
      </w:r>
      <w:r>
        <w:t xml:space="preserve">, </w:t>
      </w:r>
      <w:r w:rsidR="007A1520">
        <w:t>ROC_AUC</w:t>
      </w:r>
      <w:r>
        <w:t xml:space="preserve">, </w:t>
      </w:r>
      <w:r w:rsidR="008D2CA0">
        <w:t>Target in top 20%</w:t>
      </w:r>
      <w:r>
        <w:t>,</w:t>
      </w:r>
      <w:r w:rsidR="006B464A">
        <w:t xml:space="preserve"> </w:t>
      </w:r>
      <w:r w:rsidR="008D2CA0">
        <w:t>Target in top 50%</w:t>
      </w:r>
      <w:r w:rsidR="006B464A">
        <w:t xml:space="preserve"> </w:t>
      </w:r>
      <w:r>
        <w:t xml:space="preserve">and </w:t>
      </w:r>
      <w:r w:rsidR="00F171AE">
        <w:t>Cumulative Lift</w:t>
      </w:r>
      <w:r w:rsidR="00C30D74">
        <w:t xml:space="preserve"> </w:t>
      </w:r>
      <w:r>
        <w:t>for each model.</w:t>
      </w:r>
      <w:r w:rsidR="0048488D">
        <w:rPr>
          <w:lang w:eastAsia="en-US"/>
        </w:rPr>
        <w:t xml:space="preserve"> </w:t>
      </w:r>
      <w:r w:rsidR="0048488D">
        <w:t xml:space="preserve">Additionally, we have plotted the </w:t>
      </w:r>
      <w:r w:rsidR="00887146">
        <w:t>prediction scores</w:t>
      </w:r>
      <w:r w:rsidR="0048488D">
        <w:t xml:space="preserve"> distribution breakdown by Target and non-Target classes.</w:t>
      </w:r>
    </w:p>
    <w:p w14:paraId="18F3A1FC" w14:textId="4B841502" w:rsidR="006F6EF7" w:rsidRDefault="00887146" w:rsidP="00887146">
      <w:pPr>
        <w:tabs>
          <w:tab w:val="left" w:pos="7003"/>
        </w:tabs>
        <w:rPr>
          <w:lang w:eastAsia="en-US"/>
        </w:rPr>
      </w:pPr>
      <w:r>
        <w:rPr>
          <w:lang w:eastAsia="en-US"/>
        </w:rPr>
        <w:tab/>
      </w:r>
    </w:p>
    <w:p w14:paraId="2D6FBA98" w14:textId="153F75CB" w:rsidR="00340D2C" w:rsidRPr="00340D2C" w:rsidRDefault="002219CC" w:rsidP="00340D2C">
      <w:pPr>
        <w:rPr>
          <w:lang w:eastAsia="en-US"/>
        </w:rPr>
      </w:pPr>
      <w:r>
        <w:rPr>
          <w:lang w:eastAsia="en-US"/>
        </w:rPr>
        <w:t xml:space="preserve">  </w:t>
      </w:r>
      <w:r w:rsidR="00765D28">
        <w:rPr>
          <w:lang w:eastAsia="en-US"/>
        </w:rPr>
        <w:t xml:space="preserve">The performance result in Step 2 and Step 3 for each model could be found from </w:t>
      </w:r>
      <w:r w:rsidR="002774FA" w:rsidRPr="002774FA">
        <w:rPr>
          <w:lang w:eastAsia="en-US"/>
        </w:rPr>
        <w:t xml:space="preserve">this </w:t>
      </w:r>
      <w:proofErr w:type="spellStart"/>
      <w:r w:rsidR="002774FA" w:rsidRPr="002774FA">
        <w:rPr>
          <w:lang w:eastAsia="en-US"/>
        </w:rPr>
        <w:t>jupyter</w:t>
      </w:r>
      <w:proofErr w:type="spellEnd"/>
      <w:r w:rsidR="002774FA" w:rsidRPr="002774FA">
        <w:rPr>
          <w:lang w:eastAsia="en-US"/>
        </w:rPr>
        <w:t xml:space="preserve"> notebook</w:t>
      </w:r>
      <w:r w:rsidR="002774FA">
        <w:rPr>
          <w:lang w:eastAsia="en-US"/>
        </w:rPr>
        <w:t xml:space="preserve"> </w:t>
      </w:r>
      <w:hyperlink r:id="rId25" w:history="1">
        <w:r w:rsidR="00340D2C">
          <w:rPr>
            <w:rStyle w:val="Hyperlink"/>
            <w:lang w:eastAsia="en-US"/>
          </w:rPr>
          <w:t>Detecting Potential Candidate_Part1(01.01-06.04.03).</w:t>
        </w:r>
        <w:proofErr w:type="spellStart"/>
        <w:r w:rsidR="00340D2C">
          <w:rPr>
            <w:rStyle w:val="Hyperlink"/>
            <w:lang w:eastAsia="en-US"/>
          </w:rPr>
          <w:t>ipynb</w:t>
        </w:r>
        <w:proofErr w:type="spellEnd"/>
      </w:hyperlink>
      <w:r w:rsidR="00340D2C">
        <w:rPr>
          <w:lang w:eastAsia="en-US"/>
        </w:rPr>
        <w:t xml:space="preserve">. (part 06.03.02 </w:t>
      </w:r>
      <w:r w:rsidR="00340D2C" w:rsidRPr="00340D2C">
        <w:rPr>
          <w:lang w:eastAsia="en-US"/>
        </w:rPr>
        <w:t>Model Performance on Training and Testing set</w:t>
      </w:r>
      <w:r w:rsidR="00340D2C">
        <w:rPr>
          <w:lang w:eastAsia="en-US"/>
        </w:rPr>
        <w:t>)</w:t>
      </w:r>
    </w:p>
    <w:p w14:paraId="11DF5191" w14:textId="32563229" w:rsidR="006F6EF7" w:rsidRPr="002774FA" w:rsidRDefault="006F6EF7" w:rsidP="005D5867">
      <w:pPr>
        <w:rPr>
          <w:lang w:eastAsia="en-US"/>
        </w:rPr>
      </w:pPr>
    </w:p>
    <w:p w14:paraId="6D5C9833" w14:textId="2C480B08" w:rsidR="00E462A8" w:rsidRPr="002115BA" w:rsidRDefault="002219CC" w:rsidP="00E462A8">
      <w:pPr>
        <w:rPr>
          <w:lang w:eastAsia="en-US"/>
        </w:rPr>
      </w:pPr>
      <w:r>
        <w:rPr>
          <w:lang w:eastAsia="en-US"/>
        </w:rPr>
        <w:t xml:space="preserve">  </w:t>
      </w:r>
      <w:r w:rsidR="00E462A8">
        <w:rPr>
          <w:lang w:eastAsia="en-US"/>
        </w:rPr>
        <w:t xml:space="preserve">Here in this report, we will show you the result </w:t>
      </w:r>
      <w:r w:rsidR="002115BA">
        <w:rPr>
          <w:lang w:eastAsia="en-US"/>
        </w:rPr>
        <w:t xml:space="preserve">of Testing set. </w:t>
      </w:r>
      <w:r w:rsidR="00E462A8" w:rsidRPr="002115BA">
        <w:rPr>
          <w:i/>
          <w:iCs/>
          <w:color w:val="000000"/>
        </w:rPr>
        <w:t xml:space="preserve">Precision, Recall, F1score, ROC_AUC, </w:t>
      </w:r>
      <w:r w:rsidR="008D2CA0">
        <w:rPr>
          <w:i/>
          <w:iCs/>
          <w:color w:val="000000"/>
        </w:rPr>
        <w:t>Target in top 20%</w:t>
      </w:r>
      <w:r w:rsidR="00E462A8" w:rsidRPr="002115BA">
        <w:rPr>
          <w:i/>
          <w:iCs/>
          <w:color w:val="000000"/>
        </w:rPr>
        <w:t xml:space="preserve">, </w:t>
      </w:r>
      <w:r w:rsidR="008D2CA0">
        <w:rPr>
          <w:i/>
          <w:iCs/>
          <w:color w:val="000000"/>
        </w:rPr>
        <w:t>Target in top 50%</w:t>
      </w:r>
      <w:r w:rsidR="00625112" w:rsidRPr="002115BA">
        <w:rPr>
          <w:color w:val="000000"/>
        </w:rPr>
        <w:t xml:space="preserve">, these 6 metrics for the 10 models </w:t>
      </w:r>
      <w:r w:rsidR="002115BA">
        <w:rPr>
          <w:color w:val="000000"/>
        </w:rPr>
        <w:t>on Testing set could be found from</w:t>
      </w:r>
      <w:r w:rsidR="00E462A8" w:rsidRPr="002115BA">
        <w:rPr>
          <w:color w:val="000000"/>
        </w:rPr>
        <w:t xml:space="preserve"> </w:t>
      </w:r>
      <w:r w:rsidR="00E462A8" w:rsidRPr="002115BA">
        <w:rPr>
          <w:i/>
          <w:iCs/>
          <w:color w:val="000000"/>
        </w:rPr>
        <w:t>Table 6.4.</w:t>
      </w:r>
    </w:p>
    <w:p w14:paraId="414B0668" w14:textId="100F974B" w:rsidR="00E462A8" w:rsidRPr="00FA3B2A" w:rsidRDefault="00E462A8" w:rsidP="00E462A8">
      <w:pPr>
        <w:rPr>
          <w:color w:val="000000"/>
          <w:sz w:val="21"/>
          <w:szCs w:val="21"/>
        </w:rPr>
      </w:pPr>
    </w:p>
    <w:p w14:paraId="68402205" w14:textId="0688FFF4" w:rsidR="006F6EF7" w:rsidRDefault="006F6EF7" w:rsidP="005D5867">
      <w:pPr>
        <w:rPr>
          <w:lang w:eastAsia="en-US"/>
        </w:rPr>
      </w:pPr>
    </w:p>
    <w:p w14:paraId="08CABCF8" w14:textId="64C02F69" w:rsidR="006F6EF7" w:rsidRDefault="006F6EF7" w:rsidP="005D5867">
      <w:pPr>
        <w:rPr>
          <w:lang w:eastAsia="en-US"/>
        </w:rPr>
      </w:pPr>
    </w:p>
    <w:p w14:paraId="3BE7CDA0" w14:textId="46C83DFA" w:rsidR="006F6EF7" w:rsidRDefault="006F6EF7" w:rsidP="005D5867">
      <w:pPr>
        <w:rPr>
          <w:lang w:eastAsia="en-US"/>
        </w:rPr>
      </w:pPr>
    </w:p>
    <w:p w14:paraId="0AFE8B45" w14:textId="62319BAC" w:rsidR="006F6EF7" w:rsidRDefault="006F6EF7" w:rsidP="005D5867">
      <w:pPr>
        <w:rPr>
          <w:lang w:eastAsia="en-US"/>
        </w:rPr>
      </w:pPr>
    </w:p>
    <w:p w14:paraId="744E5462" w14:textId="7C081D79" w:rsidR="006F6EF7" w:rsidRDefault="006F6EF7" w:rsidP="005D5867">
      <w:pPr>
        <w:rPr>
          <w:lang w:eastAsia="en-US"/>
        </w:rPr>
      </w:pPr>
    </w:p>
    <w:p w14:paraId="6952AB9E" w14:textId="5002416C" w:rsidR="00E462A8" w:rsidRPr="00E462A8" w:rsidRDefault="00E462A8" w:rsidP="005D5867">
      <w:pPr>
        <w:rPr>
          <w:i/>
          <w:iCs/>
          <w:lang w:eastAsia="en-US"/>
        </w:rPr>
      </w:pPr>
      <w:r w:rsidRPr="00E462A8">
        <w:rPr>
          <w:i/>
          <w:iCs/>
          <w:lang w:eastAsia="en-US"/>
        </w:rPr>
        <w:lastRenderedPageBreak/>
        <w:t>Table 6.4 Model performance on Testing (30%) set</w:t>
      </w:r>
      <w:r w:rsidR="0014468A">
        <w:rPr>
          <w:i/>
          <w:iCs/>
          <w:lang w:eastAsia="en-US"/>
        </w:rPr>
        <w:t xml:space="preserve"> (sorted by </w:t>
      </w:r>
      <w:r w:rsidR="008D2CA0">
        <w:rPr>
          <w:i/>
          <w:iCs/>
          <w:lang w:eastAsia="en-US"/>
        </w:rPr>
        <w:t>Target in top 20%</w:t>
      </w:r>
      <w:r w:rsidR="0014468A">
        <w:rPr>
          <w:i/>
          <w:iCs/>
          <w:lang w:eastAsia="en-US"/>
        </w:rPr>
        <w:t>)</w:t>
      </w:r>
    </w:p>
    <w:tbl>
      <w:tblPr>
        <w:tblW w:w="935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78"/>
        <w:gridCol w:w="1057"/>
        <w:gridCol w:w="900"/>
        <w:gridCol w:w="900"/>
        <w:gridCol w:w="1197"/>
        <w:gridCol w:w="1953"/>
        <w:gridCol w:w="2070"/>
      </w:tblGrid>
      <w:tr w:rsidR="00FA3B2A" w:rsidRPr="00745881" w14:paraId="77737D15" w14:textId="77777777" w:rsidTr="00745881">
        <w:trPr>
          <w:trHeight w:val="300"/>
        </w:trPr>
        <w:tc>
          <w:tcPr>
            <w:tcW w:w="1278" w:type="dxa"/>
            <w:tcBorders>
              <w:top w:val="single" w:sz="4" w:space="0" w:color="auto"/>
              <w:bottom w:val="single" w:sz="4" w:space="0" w:color="auto"/>
            </w:tcBorders>
            <w:shd w:val="clear" w:color="000000" w:fill="D0CECE"/>
            <w:noWrap/>
            <w:vAlign w:val="bottom"/>
            <w:hideMark/>
          </w:tcPr>
          <w:p w14:paraId="35EED029" w14:textId="77777777" w:rsidR="00FA3B2A" w:rsidRPr="00FA3B2A" w:rsidRDefault="00FA3B2A" w:rsidP="00FA3B2A">
            <w:pPr>
              <w:rPr>
                <w:color w:val="000000"/>
                <w:sz w:val="21"/>
                <w:szCs w:val="21"/>
              </w:rPr>
            </w:pPr>
            <w:r w:rsidRPr="00FA3B2A">
              <w:rPr>
                <w:color w:val="000000"/>
                <w:sz w:val="21"/>
                <w:szCs w:val="21"/>
              </w:rPr>
              <w:t> Model</w:t>
            </w:r>
          </w:p>
        </w:tc>
        <w:tc>
          <w:tcPr>
            <w:tcW w:w="1057" w:type="dxa"/>
            <w:tcBorders>
              <w:top w:val="single" w:sz="4" w:space="0" w:color="auto"/>
              <w:bottom w:val="single" w:sz="4" w:space="0" w:color="auto"/>
            </w:tcBorders>
            <w:shd w:val="clear" w:color="000000" w:fill="D0CECE"/>
            <w:noWrap/>
            <w:vAlign w:val="bottom"/>
            <w:hideMark/>
          </w:tcPr>
          <w:p w14:paraId="25B490E9" w14:textId="77777777" w:rsidR="00FA3B2A" w:rsidRPr="00FA3B2A" w:rsidRDefault="00FA3B2A" w:rsidP="00FA3B2A">
            <w:pPr>
              <w:rPr>
                <w:color w:val="000000"/>
                <w:sz w:val="21"/>
                <w:szCs w:val="21"/>
              </w:rPr>
            </w:pPr>
            <w:r w:rsidRPr="00FA3B2A">
              <w:rPr>
                <w:color w:val="000000"/>
                <w:sz w:val="21"/>
                <w:szCs w:val="21"/>
              </w:rPr>
              <w:t>Precision</w:t>
            </w:r>
          </w:p>
        </w:tc>
        <w:tc>
          <w:tcPr>
            <w:tcW w:w="900" w:type="dxa"/>
            <w:tcBorders>
              <w:top w:val="single" w:sz="4" w:space="0" w:color="auto"/>
              <w:bottom w:val="single" w:sz="4" w:space="0" w:color="auto"/>
            </w:tcBorders>
            <w:shd w:val="clear" w:color="000000" w:fill="D0CECE"/>
            <w:noWrap/>
            <w:vAlign w:val="bottom"/>
            <w:hideMark/>
          </w:tcPr>
          <w:p w14:paraId="1B27F039" w14:textId="77777777" w:rsidR="00FA3B2A" w:rsidRPr="00FA3B2A" w:rsidRDefault="00FA3B2A" w:rsidP="00FA3B2A">
            <w:pPr>
              <w:rPr>
                <w:color w:val="000000"/>
                <w:sz w:val="21"/>
                <w:szCs w:val="21"/>
              </w:rPr>
            </w:pPr>
            <w:r w:rsidRPr="00FA3B2A">
              <w:rPr>
                <w:color w:val="000000"/>
                <w:sz w:val="21"/>
                <w:szCs w:val="21"/>
              </w:rPr>
              <w:t>Recall</w:t>
            </w:r>
          </w:p>
        </w:tc>
        <w:tc>
          <w:tcPr>
            <w:tcW w:w="900" w:type="dxa"/>
            <w:tcBorders>
              <w:top w:val="single" w:sz="4" w:space="0" w:color="auto"/>
              <w:bottom w:val="single" w:sz="4" w:space="0" w:color="auto"/>
            </w:tcBorders>
            <w:shd w:val="clear" w:color="000000" w:fill="D0CECE"/>
            <w:noWrap/>
            <w:vAlign w:val="bottom"/>
            <w:hideMark/>
          </w:tcPr>
          <w:p w14:paraId="6637694F" w14:textId="77777777" w:rsidR="00FA3B2A" w:rsidRPr="00FA3B2A" w:rsidRDefault="00FA3B2A" w:rsidP="00FA3B2A">
            <w:pPr>
              <w:rPr>
                <w:color w:val="000000"/>
                <w:sz w:val="21"/>
                <w:szCs w:val="21"/>
              </w:rPr>
            </w:pPr>
            <w:r w:rsidRPr="00FA3B2A">
              <w:rPr>
                <w:color w:val="000000"/>
                <w:sz w:val="21"/>
                <w:szCs w:val="21"/>
              </w:rPr>
              <w:t>F1score</w:t>
            </w:r>
          </w:p>
        </w:tc>
        <w:tc>
          <w:tcPr>
            <w:tcW w:w="1197" w:type="dxa"/>
            <w:tcBorders>
              <w:top w:val="single" w:sz="4" w:space="0" w:color="auto"/>
              <w:bottom w:val="single" w:sz="4" w:space="0" w:color="auto"/>
            </w:tcBorders>
            <w:shd w:val="clear" w:color="000000" w:fill="D0CECE"/>
            <w:noWrap/>
            <w:vAlign w:val="bottom"/>
            <w:hideMark/>
          </w:tcPr>
          <w:p w14:paraId="76CFFB26" w14:textId="77777777" w:rsidR="00FA3B2A" w:rsidRPr="00FA3B2A" w:rsidRDefault="00FA3B2A" w:rsidP="00FA3B2A">
            <w:pPr>
              <w:rPr>
                <w:color w:val="000000"/>
                <w:sz w:val="21"/>
                <w:szCs w:val="21"/>
              </w:rPr>
            </w:pPr>
            <w:r w:rsidRPr="00FA3B2A">
              <w:rPr>
                <w:color w:val="000000"/>
                <w:sz w:val="21"/>
                <w:szCs w:val="21"/>
              </w:rPr>
              <w:t>ROC_AUC</w:t>
            </w:r>
          </w:p>
        </w:tc>
        <w:tc>
          <w:tcPr>
            <w:tcW w:w="1953" w:type="dxa"/>
            <w:tcBorders>
              <w:top w:val="single" w:sz="4" w:space="0" w:color="auto"/>
              <w:bottom w:val="single" w:sz="4" w:space="0" w:color="auto"/>
            </w:tcBorders>
            <w:shd w:val="clear" w:color="000000" w:fill="D0CECE"/>
            <w:noWrap/>
            <w:vAlign w:val="bottom"/>
            <w:hideMark/>
          </w:tcPr>
          <w:p w14:paraId="23E2DFE3" w14:textId="7D9EBD07"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20%</w:t>
            </w:r>
          </w:p>
        </w:tc>
        <w:tc>
          <w:tcPr>
            <w:tcW w:w="2070" w:type="dxa"/>
            <w:tcBorders>
              <w:top w:val="single" w:sz="4" w:space="0" w:color="auto"/>
              <w:bottom w:val="single" w:sz="4" w:space="0" w:color="auto"/>
            </w:tcBorders>
            <w:shd w:val="clear" w:color="000000" w:fill="D0CECE"/>
            <w:noWrap/>
            <w:vAlign w:val="bottom"/>
            <w:hideMark/>
          </w:tcPr>
          <w:p w14:paraId="51B3BD56" w14:textId="4A79BAF0" w:rsidR="00FA3B2A" w:rsidRPr="00FA3B2A" w:rsidRDefault="0013007B" w:rsidP="00FA3B2A">
            <w:pPr>
              <w:rPr>
                <w:color w:val="000000"/>
                <w:sz w:val="21"/>
                <w:szCs w:val="21"/>
              </w:rPr>
            </w:pPr>
            <w:r>
              <w:rPr>
                <w:color w:val="000000"/>
                <w:sz w:val="21"/>
                <w:szCs w:val="21"/>
              </w:rPr>
              <w:t>Target</w:t>
            </w:r>
            <w:r w:rsidR="00FA3B2A" w:rsidRPr="00FA3B2A">
              <w:rPr>
                <w:color w:val="000000"/>
                <w:sz w:val="21"/>
                <w:szCs w:val="21"/>
              </w:rPr>
              <w:t xml:space="preserve"> in top 50%</w:t>
            </w:r>
          </w:p>
        </w:tc>
      </w:tr>
      <w:tr w:rsidR="00FA3B2A" w:rsidRPr="00745881" w14:paraId="268903B9" w14:textId="77777777" w:rsidTr="00745881">
        <w:trPr>
          <w:trHeight w:val="300"/>
        </w:trPr>
        <w:tc>
          <w:tcPr>
            <w:tcW w:w="1278" w:type="dxa"/>
            <w:tcBorders>
              <w:top w:val="single" w:sz="4" w:space="0" w:color="auto"/>
            </w:tcBorders>
            <w:noWrap/>
            <w:vAlign w:val="bottom"/>
            <w:hideMark/>
          </w:tcPr>
          <w:p w14:paraId="24927D9A" w14:textId="11890DAF" w:rsidR="00FA3B2A" w:rsidRPr="00FA3B2A" w:rsidRDefault="00625112" w:rsidP="00FA3B2A">
            <w:pPr>
              <w:rPr>
                <w:color w:val="000000"/>
                <w:sz w:val="21"/>
                <w:szCs w:val="21"/>
              </w:rPr>
            </w:pPr>
            <w:r>
              <w:rPr>
                <w:color w:val="000000"/>
                <w:sz w:val="21"/>
                <w:szCs w:val="21"/>
              </w:rPr>
              <w:t>LR</w:t>
            </w:r>
          </w:p>
        </w:tc>
        <w:tc>
          <w:tcPr>
            <w:tcW w:w="1057" w:type="dxa"/>
            <w:tcBorders>
              <w:top w:val="single" w:sz="4" w:space="0" w:color="auto"/>
            </w:tcBorders>
            <w:noWrap/>
            <w:vAlign w:val="bottom"/>
            <w:hideMark/>
          </w:tcPr>
          <w:p w14:paraId="22E930DF"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6704B021"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tcBorders>
              <w:top w:val="single" w:sz="4" w:space="0" w:color="auto"/>
            </w:tcBorders>
            <w:noWrap/>
            <w:vAlign w:val="bottom"/>
            <w:hideMark/>
          </w:tcPr>
          <w:p w14:paraId="39E5C904"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tcBorders>
              <w:top w:val="single" w:sz="4" w:space="0" w:color="auto"/>
            </w:tcBorders>
            <w:noWrap/>
            <w:vAlign w:val="bottom"/>
            <w:hideMark/>
          </w:tcPr>
          <w:p w14:paraId="3F5D6EED" w14:textId="77777777" w:rsidR="00FA3B2A" w:rsidRPr="00FA3B2A" w:rsidRDefault="00FA3B2A" w:rsidP="00FA3B2A">
            <w:pPr>
              <w:jc w:val="right"/>
              <w:rPr>
                <w:color w:val="000000"/>
                <w:sz w:val="21"/>
                <w:szCs w:val="21"/>
              </w:rPr>
            </w:pPr>
            <w:r w:rsidRPr="00FA3B2A">
              <w:rPr>
                <w:color w:val="000000"/>
                <w:sz w:val="21"/>
                <w:szCs w:val="21"/>
              </w:rPr>
              <w:t>0.629</w:t>
            </w:r>
          </w:p>
        </w:tc>
        <w:tc>
          <w:tcPr>
            <w:tcW w:w="1953" w:type="dxa"/>
            <w:tcBorders>
              <w:top w:val="single" w:sz="4" w:space="0" w:color="auto"/>
            </w:tcBorders>
            <w:noWrap/>
            <w:vAlign w:val="bottom"/>
            <w:hideMark/>
          </w:tcPr>
          <w:p w14:paraId="7E755715"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262</w:t>
            </w:r>
          </w:p>
        </w:tc>
        <w:tc>
          <w:tcPr>
            <w:tcW w:w="2070" w:type="dxa"/>
            <w:tcBorders>
              <w:top w:val="single" w:sz="4" w:space="0" w:color="auto"/>
            </w:tcBorders>
            <w:noWrap/>
            <w:vAlign w:val="bottom"/>
            <w:hideMark/>
          </w:tcPr>
          <w:p w14:paraId="769AAA6D"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483</w:t>
            </w:r>
          </w:p>
        </w:tc>
      </w:tr>
      <w:tr w:rsidR="00FA3B2A" w:rsidRPr="00745881" w14:paraId="4A385545" w14:textId="77777777" w:rsidTr="00745881">
        <w:trPr>
          <w:trHeight w:val="300"/>
        </w:trPr>
        <w:tc>
          <w:tcPr>
            <w:tcW w:w="1278" w:type="dxa"/>
            <w:shd w:val="clear" w:color="000000" w:fill="FFFFFF"/>
            <w:vAlign w:val="bottom"/>
            <w:hideMark/>
          </w:tcPr>
          <w:p w14:paraId="716087E0" w14:textId="77777777" w:rsidR="00FA3B2A" w:rsidRPr="00FA3B2A" w:rsidRDefault="00FA3B2A" w:rsidP="00FA3B2A">
            <w:pPr>
              <w:rPr>
                <w:color w:val="000000"/>
                <w:sz w:val="21"/>
                <w:szCs w:val="21"/>
              </w:rPr>
            </w:pPr>
            <w:proofErr w:type="spellStart"/>
            <w:r w:rsidRPr="00FA3B2A">
              <w:rPr>
                <w:color w:val="000000"/>
                <w:sz w:val="21"/>
                <w:szCs w:val="21"/>
              </w:rPr>
              <w:t>CatBoost</w:t>
            </w:r>
            <w:proofErr w:type="spellEnd"/>
          </w:p>
        </w:tc>
        <w:tc>
          <w:tcPr>
            <w:tcW w:w="1057" w:type="dxa"/>
            <w:shd w:val="clear" w:color="000000" w:fill="FFFFFF"/>
            <w:vAlign w:val="bottom"/>
            <w:hideMark/>
          </w:tcPr>
          <w:p w14:paraId="1F499B02" w14:textId="77777777" w:rsidR="00FA3B2A" w:rsidRPr="00FA3B2A" w:rsidRDefault="00FA3B2A" w:rsidP="00FA3B2A">
            <w:pPr>
              <w:jc w:val="right"/>
              <w:rPr>
                <w:color w:val="000000"/>
                <w:sz w:val="21"/>
                <w:szCs w:val="21"/>
              </w:rPr>
            </w:pPr>
            <w:r w:rsidRPr="00FA3B2A">
              <w:rPr>
                <w:color w:val="000000"/>
                <w:sz w:val="21"/>
                <w:szCs w:val="21"/>
              </w:rPr>
              <w:t>0.244</w:t>
            </w:r>
          </w:p>
        </w:tc>
        <w:tc>
          <w:tcPr>
            <w:tcW w:w="900" w:type="dxa"/>
            <w:shd w:val="clear" w:color="000000" w:fill="FFFFFF"/>
            <w:vAlign w:val="bottom"/>
            <w:hideMark/>
          </w:tcPr>
          <w:p w14:paraId="65CC4E4D" w14:textId="77777777" w:rsidR="00FA3B2A" w:rsidRPr="00FA3B2A" w:rsidRDefault="00FA3B2A" w:rsidP="00FA3B2A">
            <w:pPr>
              <w:jc w:val="right"/>
              <w:rPr>
                <w:color w:val="000000"/>
                <w:sz w:val="21"/>
                <w:szCs w:val="21"/>
              </w:rPr>
            </w:pPr>
            <w:r w:rsidRPr="00FA3B2A">
              <w:rPr>
                <w:color w:val="000000"/>
                <w:sz w:val="21"/>
                <w:szCs w:val="21"/>
              </w:rPr>
              <w:t>0.014</w:t>
            </w:r>
          </w:p>
        </w:tc>
        <w:tc>
          <w:tcPr>
            <w:tcW w:w="900" w:type="dxa"/>
            <w:shd w:val="clear" w:color="000000" w:fill="FFFFFF"/>
            <w:vAlign w:val="bottom"/>
            <w:hideMark/>
          </w:tcPr>
          <w:p w14:paraId="69E4D11D" w14:textId="77777777" w:rsidR="00FA3B2A" w:rsidRPr="00FA3B2A" w:rsidRDefault="00FA3B2A" w:rsidP="00FA3B2A">
            <w:pPr>
              <w:jc w:val="right"/>
              <w:rPr>
                <w:color w:val="000000"/>
                <w:sz w:val="21"/>
                <w:szCs w:val="21"/>
              </w:rPr>
            </w:pPr>
            <w:r w:rsidRPr="00FA3B2A">
              <w:rPr>
                <w:color w:val="000000"/>
                <w:sz w:val="21"/>
                <w:szCs w:val="21"/>
              </w:rPr>
              <w:t>0.026</w:t>
            </w:r>
          </w:p>
        </w:tc>
        <w:tc>
          <w:tcPr>
            <w:tcW w:w="1197" w:type="dxa"/>
            <w:shd w:val="clear" w:color="000000" w:fill="FFFFFF"/>
            <w:vAlign w:val="bottom"/>
            <w:hideMark/>
          </w:tcPr>
          <w:p w14:paraId="0A372A05" w14:textId="1FA06BB2" w:rsidR="00FA3B2A" w:rsidRPr="00FA3B2A" w:rsidRDefault="00FA3B2A" w:rsidP="00FA3B2A">
            <w:pPr>
              <w:jc w:val="right"/>
              <w:rPr>
                <w:color w:val="000000"/>
                <w:sz w:val="21"/>
                <w:szCs w:val="21"/>
              </w:rPr>
            </w:pPr>
            <w:r w:rsidRPr="00FA3B2A">
              <w:rPr>
                <w:color w:val="000000"/>
                <w:sz w:val="21"/>
                <w:szCs w:val="21"/>
              </w:rPr>
              <w:t>0.63</w:t>
            </w:r>
            <w:r w:rsidR="00745881">
              <w:rPr>
                <w:color w:val="000000"/>
                <w:sz w:val="21"/>
                <w:szCs w:val="21"/>
              </w:rPr>
              <w:t>0</w:t>
            </w:r>
          </w:p>
        </w:tc>
        <w:tc>
          <w:tcPr>
            <w:tcW w:w="1953" w:type="dxa"/>
            <w:shd w:val="clear" w:color="000000" w:fill="FFFFFF"/>
            <w:vAlign w:val="bottom"/>
            <w:hideMark/>
          </w:tcPr>
          <w:p w14:paraId="0153A530"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261</w:t>
            </w:r>
          </w:p>
        </w:tc>
        <w:tc>
          <w:tcPr>
            <w:tcW w:w="2070" w:type="dxa"/>
            <w:shd w:val="clear" w:color="000000" w:fill="FFFFFF"/>
            <w:vAlign w:val="bottom"/>
            <w:hideMark/>
          </w:tcPr>
          <w:p w14:paraId="00F4CBBA"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482</w:t>
            </w:r>
          </w:p>
        </w:tc>
      </w:tr>
      <w:tr w:rsidR="00FA3B2A" w:rsidRPr="00745881" w14:paraId="606B7A8A" w14:textId="77777777" w:rsidTr="00745881">
        <w:trPr>
          <w:trHeight w:val="300"/>
        </w:trPr>
        <w:tc>
          <w:tcPr>
            <w:tcW w:w="1278" w:type="dxa"/>
            <w:shd w:val="clear" w:color="000000" w:fill="FFFFFF"/>
            <w:vAlign w:val="bottom"/>
            <w:hideMark/>
          </w:tcPr>
          <w:p w14:paraId="6E2C0DF8" w14:textId="4E209DF6" w:rsidR="00FA3B2A" w:rsidRPr="00FA3B2A" w:rsidRDefault="00FA3B2A" w:rsidP="00FA3B2A">
            <w:pPr>
              <w:rPr>
                <w:color w:val="000000"/>
                <w:sz w:val="21"/>
                <w:szCs w:val="21"/>
              </w:rPr>
            </w:pPr>
            <w:r w:rsidRPr="00FA3B2A">
              <w:rPr>
                <w:color w:val="000000"/>
                <w:sz w:val="21"/>
                <w:szCs w:val="21"/>
              </w:rPr>
              <w:t>G</w:t>
            </w:r>
            <w:r w:rsidR="004C1ADA">
              <w:rPr>
                <w:color w:val="000000"/>
                <w:sz w:val="21"/>
                <w:szCs w:val="21"/>
              </w:rPr>
              <w:t>B</w:t>
            </w:r>
          </w:p>
        </w:tc>
        <w:tc>
          <w:tcPr>
            <w:tcW w:w="1057" w:type="dxa"/>
            <w:shd w:val="clear" w:color="000000" w:fill="FFFFFF"/>
            <w:vAlign w:val="bottom"/>
            <w:hideMark/>
          </w:tcPr>
          <w:p w14:paraId="2B20C2C7" w14:textId="77777777" w:rsidR="00FA3B2A" w:rsidRPr="00FA3B2A" w:rsidRDefault="00FA3B2A" w:rsidP="00FA3B2A">
            <w:pPr>
              <w:jc w:val="right"/>
              <w:rPr>
                <w:color w:val="000000"/>
                <w:sz w:val="21"/>
                <w:szCs w:val="21"/>
              </w:rPr>
            </w:pPr>
            <w:r w:rsidRPr="00FA3B2A">
              <w:rPr>
                <w:color w:val="000000"/>
                <w:sz w:val="21"/>
                <w:szCs w:val="21"/>
              </w:rPr>
              <w:t>0.286</w:t>
            </w:r>
          </w:p>
        </w:tc>
        <w:tc>
          <w:tcPr>
            <w:tcW w:w="900" w:type="dxa"/>
            <w:shd w:val="clear" w:color="000000" w:fill="FFFFFF"/>
            <w:vAlign w:val="bottom"/>
            <w:hideMark/>
          </w:tcPr>
          <w:p w14:paraId="22DD247C" w14:textId="77777777" w:rsidR="00FA3B2A" w:rsidRPr="00FA3B2A" w:rsidRDefault="00FA3B2A" w:rsidP="00FA3B2A">
            <w:pPr>
              <w:jc w:val="right"/>
              <w:rPr>
                <w:color w:val="000000"/>
                <w:sz w:val="21"/>
                <w:szCs w:val="21"/>
              </w:rPr>
            </w:pPr>
            <w:r w:rsidRPr="00FA3B2A">
              <w:rPr>
                <w:color w:val="000000"/>
                <w:sz w:val="21"/>
                <w:szCs w:val="21"/>
              </w:rPr>
              <w:t>0.003</w:t>
            </w:r>
          </w:p>
        </w:tc>
        <w:tc>
          <w:tcPr>
            <w:tcW w:w="900" w:type="dxa"/>
            <w:shd w:val="clear" w:color="000000" w:fill="FFFFFF"/>
            <w:vAlign w:val="bottom"/>
            <w:hideMark/>
          </w:tcPr>
          <w:p w14:paraId="18CD7ADF" w14:textId="77777777" w:rsidR="00FA3B2A" w:rsidRPr="00FA3B2A" w:rsidRDefault="00FA3B2A" w:rsidP="00FA3B2A">
            <w:pPr>
              <w:jc w:val="right"/>
              <w:rPr>
                <w:color w:val="000000"/>
                <w:sz w:val="21"/>
                <w:szCs w:val="21"/>
              </w:rPr>
            </w:pPr>
            <w:r w:rsidRPr="00FA3B2A">
              <w:rPr>
                <w:color w:val="000000"/>
                <w:sz w:val="21"/>
                <w:szCs w:val="21"/>
              </w:rPr>
              <w:t>0.005</w:t>
            </w:r>
          </w:p>
        </w:tc>
        <w:tc>
          <w:tcPr>
            <w:tcW w:w="1197" w:type="dxa"/>
            <w:shd w:val="clear" w:color="000000" w:fill="FFFFFF"/>
            <w:vAlign w:val="bottom"/>
            <w:hideMark/>
          </w:tcPr>
          <w:p w14:paraId="1DEF7DFA" w14:textId="77777777" w:rsidR="00FA3B2A" w:rsidRPr="00FA3B2A" w:rsidRDefault="00FA3B2A" w:rsidP="00FA3B2A">
            <w:pPr>
              <w:jc w:val="right"/>
              <w:rPr>
                <w:color w:val="000000"/>
                <w:sz w:val="21"/>
                <w:szCs w:val="21"/>
              </w:rPr>
            </w:pPr>
            <w:r w:rsidRPr="00FA3B2A">
              <w:rPr>
                <w:color w:val="000000"/>
                <w:sz w:val="21"/>
                <w:szCs w:val="21"/>
              </w:rPr>
              <w:t>0.645</w:t>
            </w:r>
          </w:p>
        </w:tc>
        <w:tc>
          <w:tcPr>
            <w:tcW w:w="1953" w:type="dxa"/>
            <w:shd w:val="clear" w:color="000000" w:fill="FFFFFF"/>
            <w:vAlign w:val="bottom"/>
            <w:hideMark/>
          </w:tcPr>
          <w:p w14:paraId="07C0A5CF"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259</w:t>
            </w:r>
          </w:p>
        </w:tc>
        <w:tc>
          <w:tcPr>
            <w:tcW w:w="2070" w:type="dxa"/>
            <w:shd w:val="clear" w:color="000000" w:fill="FFFFFF"/>
            <w:vAlign w:val="bottom"/>
            <w:hideMark/>
          </w:tcPr>
          <w:p w14:paraId="04A59C57" w14:textId="77777777" w:rsidR="00FA3B2A" w:rsidRPr="00FA3B2A" w:rsidRDefault="00FA3B2A" w:rsidP="00FA3B2A">
            <w:pPr>
              <w:jc w:val="right"/>
              <w:rPr>
                <w:color w:val="000000"/>
                <w:sz w:val="21"/>
                <w:szCs w:val="21"/>
                <w:highlight w:val="yellow"/>
              </w:rPr>
            </w:pPr>
            <w:r w:rsidRPr="00FA3B2A">
              <w:rPr>
                <w:color w:val="000000"/>
                <w:sz w:val="21"/>
                <w:szCs w:val="21"/>
                <w:highlight w:val="yellow"/>
              </w:rPr>
              <w:t>493</w:t>
            </w:r>
          </w:p>
        </w:tc>
      </w:tr>
      <w:tr w:rsidR="00FA3B2A" w:rsidRPr="00745881" w14:paraId="721BB986" w14:textId="77777777" w:rsidTr="00745881">
        <w:trPr>
          <w:trHeight w:val="315"/>
        </w:trPr>
        <w:tc>
          <w:tcPr>
            <w:tcW w:w="1278" w:type="dxa"/>
            <w:noWrap/>
            <w:vAlign w:val="bottom"/>
            <w:hideMark/>
          </w:tcPr>
          <w:p w14:paraId="1648DE2C" w14:textId="77777777" w:rsidR="00FA3B2A" w:rsidRPr="00FA3B2A" w:rsidRDefault="00FA3B2A" w:rsidP="00FA3B2A">
            <w:pPr>
              <w:rPr>
                <w:color w:val="000000"/>
                <w:sz w:val="21"/>
                <w:szCs w:val="21"/>
              </w:rPr>
            </w:pPr>
            <w:proofErr w:type="spellStart"/>
            <w:r w:rsidRPr="00FA3B2A">
              <w:rPr>
                <w:color w:val="000000"/>
                <w:sz w:val="21"/>
                <w:szCs w:val="21"/>
              </w:rPr>
              <w:t>GaussianNB</w:t>
            </w:r>
            <w:proofErr w:type="spellEnd"/>
          </w:p>
        </w:tc>
        <w:tc>
          <w:tcPr>
            <w:tcW w:w="1057" w:type="dxa"/>
            <w:noWrap/>
            <w:vAlign w:val="bottom"/>
            <w:hideMark/>
          </w:tcPr>
          <w:p w14:paraId="047FEFE4" w14:textId="6E97FFF0" w:rsidR="00FA3B2A" w:rsidRPr="00FA3B2A" w:rsidRDefault="00FA3B2A" w:rsidP="00FA3B2A">
            <w:pPr>
              <w:jc w:val="right"/>
              <w:rPr>
                <w:color w:val="000000"/>
                <w:sz w:val="21"/>
                <w:szCs w:val="21"/>
              </w:rPr>
            </w:pPr>
            <w:r w:rsidRPr="00FA3B2A">
              <w:rPr>
                <w:color w:val="000000"/>
                <w:sz w:val="21"/>
                <w:szCs w:val="21"/>
              </w:rPr>
              <w:t>0.23</w:t>
            </w:r>
            <w:r w:rsidR="00745881">
              <w:rPr>
                <w:color w:val="000000"/>
                <w:sz w:val="21"/>
                <w:szCs w:val="21"/>
              </w:rPr>
              <w:t>0</w:t>
            </w:r>
          </w:p>
        </w:tc>
        <w:tc>
          <w:tcPr>
            <w:tcW w:w="900" w:type="dxa"/>
            <w:noWrap/>
            <w:vAlign w:val="bottom"/>
            <w:hideMark/>
          </w:tcPr>
          <w:p w14:paraId="3B22B041" w14:textId="77777777" w:rsidR="00FA3B2A" w:rsidRPr="00FA3B2A" w:rsidRDefault="00FA3B2A" w:rsidP="00FA3B2A">
            <w:pPr>
              <w:jc w:val="right"/>
              <w:rPr>
                <w:color w:val="000000"/>
                <w:sz w:val="21"/>
                <w:szCs w:val="21"/>
              </w:rPr>
            </w:pPr>
            <w:r w:rsidRPr="00FA3B2A">
              <w:rPr>
                <w:color w:val="000000"/>
                <w:sz w:val="21"/>
                <w:szCs w:val="21"/>
              </w:rPr>
              <w:t>0.337</w:t>
            </w:r>
          </w:p>
        </w:tc>
        <w:tc>
          <w:tcPr>
            <w:tcW w:w="900" w:type="dxa"/>
            <w:noWrap/>
            <w:vAlign w:val="bottom"/>
            <w:hideMark/>
          </w:tcPr>
          <w:p w14:paraId="3CD090D2" w14:textId="77777777" w:rsidR="00FA3B2A" w:rsidRPr="00FA3B2A" w:rsidRDefault="00FA3B2A" w:rsidP="00FA3B2A">
            <w:pPr>
              <w:jc w:val="right"/>
              <w:rPr>
                <w:color w:val="000000"/>
                <w:sz w:val="21"/>
                <w:szCs w:val="21"/>
              </w:rPr>
            </w:pPr>
            <w:r w:rsidRPr="00FA3B2A">
              <w:rPr>
                <w:color w:val="000000"/>
                <w:sz w:val="21"/>
                <w:szCs w:val="21"/>
              </w:rPr>
              <w:t>0.274</w:t>
            </w:r>
          </w:p>
        </w:tc>
        <w:tc>
          <w:tcPr>
            <w:tcW w:w="1197" w:type="dxa"/>
            <w:noWrap/>
            <w:vAlign w:val="bottom"/>
            <w:hideMark/>
          </w:tcPr>
          <w:p w14:paraId="28508EA6" w14:textId="77777777" w:rsidR="00FA3B2A" w:rsidRPr="00FA3B2A" w:rsidRDefault="00FA3B2A" w:rsidP="00FA3B2A">
            <w:pPr>
              <w:jc w:val="right"/>
              <w:rPr>
                <w:color w:val="000000"/>
                <w:sz w:val="21"/>
                <w:szCs w:val="21"/>
              </w:rPr>
            </w:pPr>
            <w:r w:rsidRPr="00FA3B2A">
              <w:rPr>
                <w:color w:val="000000"/>
                <w:sz w:val="21"/>
                <w:szCs w:val="21"/>
              </w:rPr>
              <w:t>0.608</w:t>
            </w:r>
          </w:p>
        </w:tc>
        <w:tc>
          <w:tcPr>
            <w:tcW w:w="1953" w:type="dxa"/>
            <w:noWrap/>
            <w:vAlign w:val="bottom"/>
            <w:hideMark/>
          </w:tcPr>
          <w:p w14:paraId="357D3F49" w14:textId="77777777" w:rsidR="00FA3B2A" w:rsidRPr="00FA3B2A" w:rsidRDefault="00FA3B2A" w:rsidP="00FA3B2A">
            <w:pPr>
              <w:jc w:val="right"/>
              <w:rPr>
                <w:color w:val="000000"/>
                <w:sz w:val="21"/>
                <w:szCs w:val="21"/>
              </w:rPr>
            </w:pPr>
            <w:r w:rsidRPr="00FA3B2A">
              <w:rPr>
                <w:color w:val="000000"/>
                <w:sz w:val="21"/>
                <w:szCs w:val="21"/>
              </w:rPr>
              <w:t>251</w:t>
            </w:r>
          </w:p>
        </w:tc>
        <w:tc>
          <w:tcPr>
            <w:tcW w:w="2070" w:type="dxa"/>
            <w:noWrap/>
            <w:vAlign w:val="bottom"/>
            <w:hideMark/>
          </w:tcPr>
          <w:p w14:paraId="20F1AA37" w14:textId="77777777" w:rsidR="00FA3B2A" w:rsidRPr="00FA3B2A" w:rsidRDefault="00FA3B2A" w:rsidP="00FA3B2A">
            <w:pPr>
              <w:jc w:val="right"/>
              <w:rPr>
                <w:color w:val="000000"/>
                <w:sz w:val="21"/>
                <w:szCs w:val="21"/>
              </w:rPr>
            </w:pPr>
            <w:r w:rsidRPr="00FA3B2A">
              <w:rPr>
                <w:color w:val="000000"/>
                <w:sz w:val="21"/>
                <w:szCs w:val="21"/>
              </w:rPr>
              <w:t>458</w:t>
            </w:r>
          </w:p>
        </w:tc>
      </w:tr>
      <w:tr w:rsidR="00FA3B2A" w:rsidRPr="00745881" w14:paraId="5D4C5D64" w14:textId="77777777" w:rsidTr="00745881">
        <w:trPr>
          <w:trHeight w:val="300"/>
        </w:trPr>
        <w:tc>
          <w:tcPr>
            <w:tcW w:w="1278" w:type="dxa"/>
            <w:shd w:val="clear" w:color="000000" w:fill="FFFFFF"/>
            <w:vAlign w:val="bottom"/>
            <w:hideMark/>
          </w:tcPr>
          <w:p w14:paraId="2CA936B4" w14:textId="77777777" w:rsidR="00FA3B2A" w:rsidRPr="00FA3B2A" w:rsidRDefault="00FA3B2A" w:rsidP="00FA3B2A">
            <w:pPr>
              <w:rPr>
                <w:color w:val="000000"/>
                <w:sz w:val="21"/>
                <w:szCs w:val="21"/>
              </w:rPr>
            </w:pPr>
            <w:proofErr w:type="spellStart"/>
            <w:r w:rsidRPr="00FA3B2A">
              <w:rPr>
                <w:color w:val="000000"/>
                <w:sz w:val="21"/>
                <w:szCs w:val="21"/>
              </w:rPr>
              <w:t>LightGB</w:t>
            </w:r>
            <w:proofErr w:type="spellEnd"/>
          </w:p>
        </w:tc>
        <w:tc>
          <w:tcPr>
            <w:tcW w:w="1057" w:type="dxa"/>
            <w:shd w:val="clear" w:color="000000" w:fill="FFFFFF"/>
            <w:vAlign w:val="bottom"/>
            <w:hideMark/>
          </w:tcPr>
          <w:p w14:paraId="72A455F4" w14:textId="77777777" w:rsidR="00FA3B2A" w:rsidRPr="00FA3B2A" w:rsidRDefault="00FA3B2A" w:rsidP="00FA3B2A">
            <w:pPr>
              <w:jc w:val="right"/>
              <w:rPr>
                <w:color w:val="000000"/>
                <w:sz w:val="21"/>
                <w:szCs w:val="21"/>
              </w:rPr>
            </w:pPr>
            <w:r w:rsidRPr="00FA3B2A">
              <w:rPr>
                <w:color w:val="000000"/>
                <w:sz w:val="21"/>
                <w:szCs w:val="21"/>
              </w:rPr>
              <w:t>0.333</w:t>
            </w:r>
          </w:p>
        </w:tc>
        <w:tc>
          <w:tcPr>
            <w:tcW w:w="900" w:type="dxa"/>
            <w:shd w:val="clear" w:color="000000" w:fill="FFFFFF"/>
            <w:vAlign w:val="bottom"/>
            <w:hideMark/>
          </w:tcPr>
          <w:p w14:paraId="2582652F" w14:textId="77777777" w:rsidR="00FA3B2A" w:rsidRPr="00FA3B2A" w:rsidRDefault="00FA3B2A" w:rsidP="00FA3B2A">
            <w:pPr>
              <w:jc w:val="right"/>
              <w:rPr>
                <w:color w:val="000000"/>
                <w:sz w:val="21"/>
                <w:szCs w:val="21"/>
              </w:rPr>
            </w:pPr>
            <w:r w:rsidRPr="00FA3B2A">
              <w:rPr>
                <w:color w:val="000000"/>
                <w:sz w:val="21"/>
                <w:szCs w:val="21"/>
              </w:rPr>
              <w:t>0.016</w:t>
            </w:r>
          </w:p>
        </w:tc>
        <w:tc>
          <w:tcPr>
            <w:tcW w:w="900" w:type="dxa"/>
            <w:shd w:val="clear" w:color="000000" w:fill="FFFFFF"/>
            <w:vAlign w:val="bottom"/>
            <w:hideMark/>
          </w:tcPr>
          <w:p w14:paraId="16707326" w14:textId="77777777" w:rsidR="00FA3B2A" w:rsidRPr="00FA3B2A" w:rsidRDefault="00FA3B2A" w:rsidP="00FA3B2A">
            <w:pPr>
              <w:jc w:val="right"/>
              <w:rPr>
                <w:color w:val="000000"/>
                <w:sz w:val="21"/>
                <w:szCs w:val="21"/>
              </w:rPr>
            </w:pPr>
            <w:r w:rsidRPr="00FA3B2A">
              <w:rPr>
                <w:color w:val="000000"/>
                <w:sz w:val="21"/>
                <w:szCs w:val="21"/>
              </w:rPr>
              <w:t>0.031</w:t>
            </w:r>
          </w:p>
        </w:tc>
        <w:tc>
          <w:tcPr>
            <w:tcW w:w="1197" w:type="dxa"/>
            <w:shd w:val="clear" w:color="000000" w:fill="FFFFFF"/>
            <w:vAlign w:val="bottom"/>
            <w:hideMark/>
          </w:tcPr>
          <w:p w14:paraId="72FE3FAF" w14:textId="77777777" w:rsidR="00FA3B2A" w:rsidRPr="00FA3B2A" w:rsidRDefault="00FA3B2A" w:rsidP="00FA3B2A">
            <w:pPr>
              <w:jc w:val="right"/>
              <w:rPr>
                <w:color w:val="000000"/>
                <w:sz w:val="21"/>
                <w:szCs w:val="21"/>
              </w:rPr>
            </w:pPr>
            <w:r w:rsidRPr="00FA3B2A">
              <w:rPr>
                <w:color w:val="000000"/>
                <w:sz w:val="21"/>
                <w:szCs w:val="21"/>
              </w:rPr>
              <w:t>0.618</w:t>
            </w:r>
          </w:p>
        </w:tc>
        <w:tc>
          <w:tcPr>
            <w:tcW w:w="1953" w:type="dxa"/>
            <w:shd w:val="clear" w:color="000000" w:fill="FFFFFF"/>
            <w:vAlign w:val="bottom"/>
            <w:hideMark/>
          </w:tcPr>
          <w:p w14:paraId="1EDE1656" w14:textId="77777777" w:rsidR="00FA3B2A" w:rsidRPr="00FA3B2A" w:rsidRDefault="00FA3B2A" w:rsidP="00FA3B2A">
            <w:pPr>
              <w:jc w:val="right"/>
              <w:rPr>
                <w:color w:val="000000"/>
                <w:sz w:val="21"/>
                <w:szCs w:val="21"/>
              </w:rPr>
            </w:pPr>
            <w:r w:rsidRPr="00FA3B2A">
              <w:rPr>
                <w:color w:val="000000"/>
                <w:sz w:val="21"/>
                <w:szCs w:val="21"/>
              </w:rPr>
              <w:t>237</w:t>
            </w:r>
          </w:p>
        </w:tc>
        <w:tc>
          <w:tcPr>
            <w:tcW w:w="2070" w:type="dxa"/>
            <w:shd w:val="clear" w:color="000000" w:fill="FFFFFF"/>
            <w:vAlign w:val="bottom"/>
            <w:hideMark/>
          </w:tcPr>
          <w:p w14:paraId="490B9B29" w14:textId="77777777" w:rsidR="00FA3B2A" w:rsidRPr="00FA3B2A" w:rsidRDefault="00FA3B2A" w:rsidP="00FA3B2A">
            <w:pPr>
              <w:jc w:val="right"/>
              <w:rPr>
                <w:color w:val="000000"/>
                <w:sz w:val="21"/>
                <w:szCs w:val="21"/>
              </w:rPr>
            </w:pPr>
            <w:r w:rsidRPr="00FA3B2A">
              <w:rPr>
                <w:color w:val="000000"/>
                <w:sz w:val="21"/>
                <w:szCs w:val="21"/>
              </w:rPr>
              <w:t>473</w:t>
            </w:r>
          </w:p>
        </w:tc>
      </w:tr>
      <w:tr w:rsidR="00FA3B2A" w:rsidRPr="00745881" w14:paraId="2AD7A339" w14:textId="77777777" w:rsidTr="00745881">
        <w:trPr>
          <w:trHeight w:val="300"/>
        </w:trPr>
        <w:tc>
          <w:tcPr>
            <w:tcW w:w="1278" w:type="dxa"/>
            <w:shd w:val="clear" w:color="000000" w:fill="FFFFFF"/>
            <w:vAlign w:val="bottom"/>
            <w:hideMark/>
          </w:tcPr>
          <w:p w14:paraId="55A7BBF0" w14:textId="77777777" w:rsidR="00FA3B2A" w:rsidRPr="00FA3B2A" w:rsidRDefault="00FA3B2A" w:rsidP="00FA3B2A">
            <w:pPr>
              <w:rPr>
                <w:color w:val="000000"/>
                <w:sz w:val="21"/>
                <w:szCs w:val="21"/>
              </w:rPr>
            </w:pPr>
            <w:r w:rsidRPr="00FA3B2A">
              <w:rPr>
                <w:color w:val="000000"/>
                <w:sz w:val="21"/>
                <w:szCs w:val="21"/>
              </w:rPr>
              <w:t>XGB</w:t>
            </w:r>
          </w:p>
        </w:tc>
        <w:tc>
          <w:tcPr>
            <w:tcW w:w="1057" w:type="dxa"/>
            <w:shd w:val="clear" w:color="000000" w:fill="FFFFFF"/>
            <w:vAlign w:val="bottom"/>
            <w:hideMark/>
          </w:tcPr>
          <w:p w14:paraId="1EE1D4A2" w14:textId="570BAC83"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58A71AA6" w14:textId="77777777" w:rsidR="00FA3B2A" w:rsidRPr="00FA3B2A" w:rsidRDefault="00FA3B2A" w:rsidP="00FA3B2A">
            <w:pPr>
              <w:jc w:val="right"/>
              <w:rPr>
                <w:color w:val="000000"/>
                <w:sz w:val="21"/>
                <w:szCs w:val="21"/>
              </w:rPr>
            </w:pPr>
            <w:r w:rsidRPr="00FA3B2A">
              <w:rPr>
                <w:color w:val="000000"/>
                <w:sz w:val="21"/>
                <w:szCs w:val="21"/>
              </w:rPr>
              <w:t>0.037</w:t>
            </w:r>
          </w:p>
        </w:tc>
        <w:tc>
          <w:tcPr>
            <w:tcW w:w="900" w:type="dxa"/>
            <w:shd w:val="clear" w:color="000000" w:fill="FFFFFF"/>
            <w:vAlign w:val="bottom"/>
            <w:hideMark/>
          </w:tcPr>
          <w:p w14:paraId="1DB63D4E" w14:textId="77777777" w:rsidR="00FA3B2A" w:rsidRPr="00FA3B2A" w:rsidRDefault="00FA3B2A" w:rsidP="00FA3B2A">
            <w:pPr>
              <w:jc w:val="right"/>
              <w:rPr>
                <w:color w:val="000000"/>
                <w:sz w:val="21"/>
                <w:szCs w:val="21"/>
              </w:rPr>
            </w:pPr>
            <w:r w:rsidRPr="00FA3B2A">
              <w:rPr>
                <w:color w:val="000000"/>
                <w:sz w:val="21"/>
                <w:szCs w:val="21"/>
              </w:rPr>
              <w:t>0.063</w:t>
            </w:r>
          </w:p>
        </w:tc>
        <w:tc>
          <w:tcPr>
            <w:tcW w:w="1197" w:type="dxa"/>
            <w:shd w:val="clear" w:color="000000" w:fill="FFFFFF"/>
            <w:vAlign w:val="bottom"/>
            <w:hideMark/>
          </w:tcPr>
          <w:p w14:paraId="735A9B7F" w14:textId="77777777" w:rsidR="00FA3B2A" w:rsidRPr="00FA3B2A" w:rsidRDefault="00FA3B2A" w:rsidP="00FA3B2A">
            <w:pPr>
              <w:jc w:val="right"/>
              <w:rPr>
                <w:color w:val="000000"/>
                <w:sz w:val="21"/>
                <w:szCs w:val="21"/>
              </w:rPr>
            </w:pPr>
            <w:r w:rsidRPr="00FA3B2A">
              <w:rPr>
                <w:color w:val="000000"/>
                <w:sz w:val="21"/>
                <w:szCs w:val="21"/>
              </w:rPr>
              <w:t>0.599</w:t>
            </w:r>
          </w:p>
        </w:tc>
        <w:tc>
          <w:tcPr>
            <w:tcW w:w="1953" w:type="dxa"/>
            <w:shd w:val="clear" w:color="000000" w:fill="FFFFFF"/>
            <w:vAlign w:val="bottom"/>
            <w:hideMark/>
          </w:tcPr>
          <w:p w14:paraId="760C3FE2" w14:textId="77777777" w:rsidR="00FA3B2A" w:rsidRPr="00FA3B2A" w:rsidRDefault="00FA3B2A" w:rsidP="00FA3B2A">
            <w:pPr>
              <w:jc w:val="right"/>
              <w:rPr>
                <w:color w:val="000000"/>
                <w:sz w:val="21"/>
                <w:szCs w:val="21"/>
              </w:rPr>
            </w:pPr>
            <w:r w:rsidRPr="00FA3B2A">
              <w:rPr>
                <w:color w:val="000000"/>
                <w:sz w:val="21"/>
                <w:szCs w:val="21"/>
              </w:rPr>
              <w:t>225</w:t>
            </w:r>
          </w:p>
        </w:tc>
        <w:tc>
          <w:tcPr>
            <w:tcW w:w="2070" w:type="dxa"/>
            <w:shd w:val="clear" w:color="000000" w:fill="FFFFFF"/>
            <w:vAlign w:val="bottom"/>
            <w:hideMark/>
          </w:tcPr>
          <w:p w14:paraId="4EFBBEE8"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7D923E37" w14:textId="77777777" w:rsidTr="00745881">
        <w:trPr>
          <w:trHeight w:val="300"/>
        </w:trPr>
        <w:tc>
          <w:tcPr>
            <w:tcW w:w="1278" w:type="dxa"/>
            <w:shd w:val="clear" w:color="000000" w:fill="FFFFFF"/>
            <w:vAlign w:val="bottom"/>
            <w:hideMark/>
          </w:tcPr>
          <w:p w14:paraId="2D9D8C7D" w14:textId="77777777" w:rsidR="00FA3B2A" w:rsidRPr="00FA3B2A" w:rsidRDefault="00FA3B2A" w:rsidP="00FA3B2A">
            <w:pPr>
              <w:rPr>
                <w:color w:val="000000"/>
                <w:sz w:val="21"/>
                <w:szCs w:val="21"/>
              </w:rPr>
            </w:pPr>
            <w:r w:rsidRPr="00FA3B2A">
              <w:rPr>
                <w:color w:val="000000"/>
                <w:sz w:val="21"/>
                <w:szCs w:val="21"/>
              </w:rPr>
              <w:t>RF</w:t>
            </w:r>
          </w:p>
        </w:tc>
        <w:tc>
          <w:tcPr>
            <w:tcW w:w="1057" w:type="dxa"/>
            <w:shd w:val="clear" w:color="000000" w:fill="FFFFFF"/>
            <w:vAlign w:val="bottom"/>
            <w:hideMark/>
          </w:tcPr>
          <w:p w14:paraId="10235587" w14:textId="58429944" w:rsidR="00FA3B2A" w:rsidRPr="00FA3B2A" w:rsidRDefault="00FA3B2A" w:rsidP="00FA3B2A">
            <w:pPr>
              <w:jc w:val="right"/>
              <w:rPr>
                <w:color w:val="000000"/>
                <w:sz w:val="21"/>
                <w:szCs w:val="21"/>
              </w:rPr>
            </w:pPr>
            <w:r w:rsidRPr="00FA3B2A">
              <w:rPr>
                <w:color w:val="000000"/>
                <w:sz w:val="21"/>
                <w:szCs w:val="21"/>
              </w:rPr>
              <w:t>0.27</w:t>
            </w:r>
            <w:r w:rsidR="00745881">
              <w:rPr>
                <w:color w:val="000000"/>
                <w:sz w:val="21"/>
                <w:szCs w:val="21"/>
              </w:rPr>
              <w:t>0</w:t>
            </w:r>
          </w:p>
        </w:tc>
        <w:tc>
          <w:tcPr>
            <w:tcW w:w="900" w:type="dxa"/>
            <w:shd w:val="clear" w:color="000000" w:fill="FFFFFF"/>
            <w:vAlign w:val="bottom"/>
            <w:hideMark/>
          </w:tcPr>
          <w:p w14:paraId="3694E5C6" w14:textId="77777777" w:rsidR="00FA3B2A" w:rsidRPr="00FA3B2A" w:rsidRDefault="00FA3B2A" w:rsidP="00FA3B2A">
            <w:pPr>
              <w:jc w:val="right"/>
              <w:rPr>
                <w:color w:val="000000"/>
                <w:sz w:val="21"/>
                <w:szCs w:val="21"/>
              </w:rPr>
            </w:pPr>
            <w:r w:rsidRPr="00FA3B2A">
              <w:rPr>
                <w:color w:val="000000"/>
                <w:sz w:val="21"/>
                <w:szCs w:val="21"/>
              </w:rPr>
              <w:t>0.051</w:t>
            </w:r>
          </w:p>
        </w:tc>
        <w:tc>
          <w:tcPr>
            <w:tcW w:w="900" w:type="dxa"/>
            <w:shd w:val="clear" w:color="000000" w:fill="FFFFFF"/>
            <w:vAlign w:val="bottom"/>
            <w:hideMark/>
          </w:tcPr>
          <w:p w14:paraId="093FAC95" w14:textId="77777777" w:rsidR="00FA3B2A" w:rsidRPr="00FA3B2A" w:rsidRDefault="00FA3B2A" w:rsidP="00FA3B2A">
            <w:pPr>
              <w:jc w:val="right"/>
              <w:rPr>
                <w:color w:val="000000"/>
                <w:sz w:val="21"/>
                <w:szCs w:val="21"/>
              </w:rPr>
            </w:pPr>
            <w:r w:rsidRPr="00FA3B2A">
              <w:rPr>
                <w:color w:val="000000"/>
                <w:sz w:val="21"/>
                <w:szCs w:val="21"/>
              </w:rPr>
              <w:t>0.086</w:t>
            </w:r>
          </w:p>
        </w:tc>
        <w:tc>
          <w:tcPr>
            <w:tcW w:w="1197" w:type="dxa"/>
            <w:shd w:val="clear" w:color="000000" w:fill="FFFFFF"/>
            <w:vAlign w:val="bottom"/>
            <w:hideMark/>
          </w:tcPr>
          <w:p w14:paraId="6ACC86D3" w14:textId="77777777" w:rsidR="00FA3B2A" w:rsidRPr="00FA3B2A" w:rsidRDefault="00FA3B2A" w:rsidP="00FA3B2A">
            <w:pPr>
              <w:jc w:val="right"/>
              <w:rPr>
                <w:color w:val="000000"/>
                <w:sz w:val="21"/>
                <w:szCs w:val="21"/>
              </w:rPr>
            </w:pPr>
            <w:r w:rsidRPr="00FA3B2A">
              <w:rPr>
                <w:color w:val="000000"/>
                <w:sz w:val="21"/>
                <w:szCs w:val="21"/>
              </w:rPr>
              <w:t>0.594</w:t>
            </w:r>
          </w:p>
        </w:tc>
        <w:tc>
          <w:tcPr>
            <w:tcW w:w="1953" w:type="dxa"/>
            <w:shd w:val="clear" w:color="000000" w:fill="FFFFFF"/>
            <w:vAlign w:val="bottom"/>
            <w:hideMark/>
          </w:tcPr>
          <w:p w14:paraId="435D3D6B" w14:textId="77777777" w:rsidR="00FA3B2A" w:rsidRPr="00FA3B2A" w:rsidRDefault="00FA3B2A" w:rsidP="00FA3B2A">
            <w:pPr>
              <w:jc w:val="right"/>
              <w:rPr>
                <w:color w:val="000000"/>
                <w:sz w:val="21"/>
                <w:szCs w:val="21"/>
              </w:rPr>
            </w:pPr>
            <w:r w:rsidRPr="00FA3B2A">
              <w:rPr>
                <w:color w:val="000000"/>
                <w:sz w:val="21"/>
                <w:szCs w:val="21"/>
              </w:rPr>
              <w:t>211</w:t>
            </w:r>
          </w:p>
        </w:tc>
        <w:tc>
          <w:tcPr>
            <w:tcW w:w="2070" w:type="dxa"/>
            <w:shd w:val="clear" w:color="000000" w:fill="FFFFFF"/>
            <w:vAlign w:val="bottom"/>
            <w:hideMark/>
          </w:tcPr>
          <w:p w14:paraId="6B0A19F2" w14:textId="77777777" w:rsidR="00FA3B2A" w:rsidRPr="00FA3B2A" w:rsidRDefault="00FA3B2A" w:rsidP="00FA3B2A">
            <w:pPr>
              <w:jc w:val="right"/>
              <w:rPr>
                <w:color w:val="000000"/>
                <w:sz w:val="21"/>
                <w:szCs w:val="21"/>
              </w:rPr>
            </w:pPr>
            <w:r w:rsidRPr="00FA3B2A">
              <w:rPr>
                <w:color w:val="000000"/>
                <w:sz w:val="21"/>
                <w:szCs w:val="21"/>
              </w:rPr>
              <w:t>456</w:t>
            </w:r>
          </w:p>
        </w:tc>
      </w:tr>
      <w:tr w:rsidR="00FA3B2A" w:rsidRPr="00745881" w14:paraId="18E8E202" w14:textId="77777777" w:rsidTr="00745881">
        <w:trPr>
          <w:trHeight w:val="315"/>
        </w:trPr>
        <w:tc>
          <w:tcPr>
            <w:tcW w:w="1278" w:type="dxa"/>
            <w:noWrap/>
            <w:vAlign w:val="bottom"/>
            <w:hideMark/>
          </w:tcPr>
          <w:p w14:paraId="6E69B3FF" w14:textId="77777777" w:rsidR="00FA3B2A" w:rsidRPr="00FA3B2A" w:rsidRDefault="00FA3B2A" w:rsidP="00FA3B2A">
            <w:pPr>
              <w:rPr>
                <w:color w:val="000000"/>
                <w:sz w:val="21"/>
                <w:szCs w:val="21"/>
              </w:rPr>
            </w:pPr>
            <w:r w:rsidRPr="00FA3B2A">
              <w:rPr>
                <w:color w:val="000000"/>
                <w:sz w:val="21"/>
                <w:szCs w:val="21"/>
              </w:rPr>
              <w:t>KNN</w:t>
            </w:r>
          </w:p>
        </w:tc>
        <w:tc>
          <w:tcPr>
            <w:tcW w:w="1057" w:type="dxa"/>
            <w:noWrap/>
            <w:vAlign w:val="bottom"/>
            <w:hideMark/>
          </w:tcPr>
          <w:p w14:paraId="682B2CC1" w14:textId="0DFEA1F1" w:rsidR="00FA3B2A" w:rsidRPr="00FA3B2A" w:rsidRDefault="00FA3B2A" w:rsidP="00FA3B2A">
            <w:pPr>
              <w:jc w:val="right"/>
              <w:rPr>
                <w:color w:val="000000"/>
                <w:sz w:val="21"/>
                <w:szCs w:val="21"/>
              </w:rPr>
            </w:pPr>
            <w:r w:rsidRPr="00FA3B2A">
              <w:rPr>
                <w:color w:val="000000"/>
                <w:sz w:val="21"/>
                <w:szCs w:val="21"/>
              </w:rPr>
              <w:t>0.21</w:t>
            </w:r>
            <w:r w:rsidR="00745881">
              <w:rPr>
                <w:color w:val="000000"/>
                <w:sz w:val="21"/>
                <w:szCs w:val="21"/>
              </w:rPr>
              <w:t>0</w:t>
            </w:r>
          </w:p>
        </w:tc>
        <w:tc>
          <w:tcPr>
            <w:tcW w:w="900" w:type="dxa"/>
            <w:noWrap/>
            <w:vAlign w:val="bottom"/>
            <w:hideMark/>
          </w:tcPr>
          <w:p w14:paraId="5B60D056" w14:textId="77777777" w:rsidR="00FA3B2A" w:rsidRPr="00FA3B2A" w:rsidRDefault="00FA3B2A" w:rsidP="00FA3B2A">
            <w:pPr>
              <w:jc w:val="right"/>
              <w:rPr>
                <w:color w:val="000000"/>
                <w:sz w:val="21"/>
                <w:szCs w:val="21"/>
              </w:rPr>
            </w:pPr>
            <w:r w:rsidRPr="00FA3B2A">
              <w:rPr>
                <w:color w:val="000000"/>
                <w:sz w:val="21"/>
                <w:szCs w:val="21"/>
              </w:rPr>
              <w:t>0.041</w:t>
            </w:r>
          </w:p>
        </w:tc>
        <w:tc>
          <w:tcPr>
            <w:tcW w:w="900" w:type="dxa"/>
            <w:noWrap/>
            <w:vAlign w:val="bottom"/>
            <w:hideMark/>
          </w:tcPr>
          <w:p w14:paraId="2C25667C" w14:textId="77777777" w:rsidR="00FA3B2A" w:rsidRPr="00FA3B2A" w:rsidRDefault="00FA3B2A" w:rsidP="00FA3B2A">
            <w:pPr>
              <w:jc w:val="right"/>
              <w:rPr>
                <w:color w:val="000000"/>
                <w:sz w:val="21"/>
                <w:szCs w:val="21"/>
              </w:rPr>
            </w:pPr>
            <w:r w:rsidRPr="00FA3B2A">
              <w:rPr>
                <w:color w:val="000000"/>
                <w:sz w:val="21"/>
                <w:szCs w:val="21"/>
              </w:rPr>
              <w:t>0.069</w:t>
            </w:r>
          </w:p>
        </w:tc>
        <w:tc>
          <w:tcPr>
            <w:tcW w:w="1197" w:type="dxa"/>
            <w:noWrap/>
            <w:vAlign w:val="bottom"/>
            <w:hideMark/>
          </w:tcPr>
          <w:p w14:paraId="31D96476" w14:textId="685060A1" w:rsidR="00FA3B2A" w:rsidRPr="00FA3B2A" w:rsidRDefault="00FA3B2A" w:rsidP="00FA3B2A">
            <w:pPr>
              <w:jc w:val="right"/>
              <w:rPr>
                <w:color w:val="000000"/>
                <w:sz w:val="21"/>
                <w:szCs w:val="21"/>
              </w:rPr>
            </w:pPr>
            <w:r w:rsidRPr="00FA3B2A">
              <w:rPr>
                <w:color w:val="000000"/>
                <w:sz w:val="21"/>
                <w:szCs w:val="21"/>
              </w:rPr>
              <w:t>0.55</w:t>
            </w:r>
            <w:r w:rsidR="00745881">
              <w:rPr>
                <w:color w:val="000000"/>
                <w:sz w:val="21"/>
                <w:szCs w:val="21"/>
              </w:rPr>
              <w:t>0</w:t>
            </w:r>
          </w:p>
        </w:tc>
        <w:tc>
          <w:tcPr>
            <w:tcW w:w="1953" w:type="dxa"/>
            <w:noWrap/>
            <w:vAlign w:val="bottom"/>
            <w:hideMark/>
          </w:tcPr>
          <w:p w14:paraId="7BEFCC4B" w14:textId="77777777" w:rsidR="00FA3B2A" w:rsidRPr="00FA3B2A" w:rsidRDefault="00FA3B2A" w:rsidP="00FA3B2A">
            <w:pPr>
              <w:jc w:val="right"/>
              <w:rPr>
                <w:color w:val="000000"/>
                <w:sz w:val="21"/>
                <w:szCs w:val="21"/>
              </w:rPr>
            </w:pPr>
            <w:r w:rsidRPr="00FA3B2A">
              <w:rPr>
                <w:color w:val="000000"/>
                <w:sz w:val="21"/>
                <w:szCs w:val="21"/>
              </w:rPr>
              <w:t>189</w:t>
            </w:r>
          </w:p>
        </w:tc>
        <w:tc>
          <w:tcPr>
            <w:tcW w:w="2070" w:type="dxa"/>
            <w:noWrap/>
            <w:vAlign w:val="bottom"/>
            <w:hideMark/>
          </w:tcPr>
          <w:p w14:paraId="397D59C0" w14:textId="77777777" w:rsidR="00FA3B2A" w:rsidRPr="00FA3B2A" w:rsidRDefault="00FA3B2A" w:rsidP="00FA3B2A">
            <w:pPr>
              <w:jc w:val="right"/>
              <w:rPr>
                <w:color w:val="000000"/>
                <w:sz w:val="21"/>
                <w:szCs w:val="21"/>
              </w:rPr>
            </w:pPr>
            <w:r w:rsidRPr="00FA3B2A">
              <w:rPr>
                <w:color w:val="000000"/>
                <w:sz w:val="21"/>
                <w:szCs w:val="21"/>
              </w:rPr>
              <w:t>413</w:t>
            </w:r>
          </w:p>
        </w:tc>
      </w:tr>
      <w:tr w:rsidR="00FA3B2A" w:rsidRPr="00745881" w14:paraId="5E6F4166" w14:textId="77777777" w:rsidTr="00745881">
        <w:trPr>
          <w:trHeight w:val="300"/>
        </w:trPr>
        <w:tc>
          <w:tcPr>
            <w:tcW w:w="1278" w:type="dxa"/>
            <w:shd w:val="clear" w:color="000000" w:fill="FFFFFF"/>
            <w:vAlign w:val="bottom"/>
            <w:hideMark/>
          </w:tcPr>
          <w:p w14:paraId="3933369A" w14:textId="77777777" w:rsidR="00FA3B2A" w:rsidRPr="00FA3B2A" w:rsidRDefault="00FA3B2A" w:rsidP="00FA3B2A">
            <w:pPr>
              <w:rPr>
                <w:color w:val="000000"/>
                <w:sz w:val="21"/>
                <w:szCs w:val="21"/>
              </w:rPr>
            </w:pPr>
            <w:r w:rsidRPr="00FA3B2A">
              <w:rPr>
                <w:color w:val="000000"/>
                <w:sz w:val="21"/>
                <w:szCs w:val="21"/>
              </w:rPr>
              <w:t>DT</w:t>
            </w:r>
          </w:p>
        </w:tc>
        <w:tc>
          <w:tcPr>
            <w:tcW w:w="1057" w:type="dxa"/>
            <w:shd w:val="clear" w:color="000000" w:fill="FFFFFF"/>
            <w:vAlign w:val="bottom"/>
            <w:hideMark/>
          </w:tcPr>
          <w:p w14:paraId="7CC27D8B" w14:textId="77777777" w:rsidR="00FA3B2A" w:rsidRPr="00FA3B2A" w:rsidRDefault="00FA3B2A" w:rsidP="00FA3B2A">
            <w:pPr>
              <w:jc w:val="right"/>
              <w:rPr>
                <w:color w:val="000000"/>
                <w:sz w:val="21"/>
                <w:szCs w:val="21"/>
              </w:rPr>
            </w:pPr>
            <w:r w:rsidRPr="00FA3B2A">
              <w:rPr>
                <w:color w:val="000000"/>
                <w:sz w:val="21"/>
                <w:szCs w:val="21"/>
              </w:rPr>
              <w:t>0.179</w:t>
            </w:r>
          </w:p>
        </w:tc>
        <w:tc>
          <w:tcPr>
            <w:tcW w:w="900" w:type="dxa"/>
            <w:shd w:val="clear" w:color="000000" w:fill="FFFFFF"/>
            <w:vAlign w:val="bottom"/>
            <w:hideMark/>
          </w:tcPr>
          <w:p w14:paraId="4C574843" w14:textId="7C976507" w:rsidR="00FA3B2A" w:rsidRPr="00FA3B2A" w:rsidRDefault="00FA3B2A" w:rsidP="00FA3B2A">
            <w:pPr>
              <w:jc w:val="right"/>
              <w:rPr>
                <w:color w:val="000000"/>
                <w:sz w:val="21"/>
                <w:szCs w:val="21"/>
              </w:rPr>
            </w:pPr>
            <w:r w:rsidRPr="00FA3B2A">
              <w:rPr>
                <w:color w:val="000000"/>
                <w:sz w:val="21"/>
                <w:szCs w:val="21"/>
              </w:rPr>
              <w:t>0.22</w:t>
            </w:r>
            <w:r w:rsidR="00745881">
              <w:rPr>
                <w:color w:val="000000"/>
                <w:sz w:val="21"/>
                <w:szCs w:val="21"/>
              </w:rPr>
              <w:t>0</w:t>
            </w:r>
          </w:p>
        </w:tc>
        <w:tc>
          <w:tcPr>
            <w:tcW w:w="900" w:type="dxa"/>
            <w:shd w:val="clear" w:color="000000" w:fill="FFFFFF"/>
            <w:vAlign w:val="bottom"/>
            <w:hideMark/>
          </w:tcPr>
          <w:p w14:paraId="4B7C1B77" w14:textId="77777777" w:rsidR="00FA3B2A" w:rsidRPr="00FA3B2A" w:rsidRDefault="00FA3B2A" w:rsidP="00FA3B2A">
            <w:pPr>
              <w:jc w:val="right"/>
              <w:rPr>
                <w:color w:val="000000"/>
                <w:sz w:val="21"/>
                <w:szCs w:val="21"/>
              </w:rPr>
            </w:pPr>
            <w:r w:rsidRPr="00FA3B2A">
              <w:rPr>
                <w:color w:val="000000"/>
                <w:sz w:val="21"/>
                <w:szCs w:val="21"/>
              </w:rPr>
              <w:t>0.197</w:t>
            </w:r>
          </w:p>
        </w:tc>
        <w:tc>
          <w:tcPr>
            <w:tcW w:w="1197" w:type="dxa"/>
            <w:shd w:val="clear" w:color="000000" w:fill="FFFFFF"/>
            <w:vAlign w:val="bottom"/>
            <w:hideMark/>
          </w:tcPr>
          <w:p w14:paraId="733677FF" w14:textId="77777777" w:rsidR="00FA3B2A" w:rsidRPr="00FA3B2A" w:rsidRDefault="00FA3B2A" w:rsidP="00FA3B2A">
            <w:pPr>
              <w:jc w:val="right"/>
              <w:rPr>
                <w:color w:val="000000"/>
                <w:sz w:val="21"/>
                <w:szCs w:val="21"/>
              </w:rPr>
            </w:pPr>
            <w:r w:rsidRPr="00FA3B2A">
              <w:rPr>
                <w:color w:val="000000"/>
                <w:sz w:val="21"/>
                <w:szCs w:val="21"/>
              </w:rPr>
              <w:t>0.533</w:t>
            </w:r>
          </w:p>
        </w:tc>
        <w:tc>
          <w:tcPr>
            <w:tcW w:w="1953" w:type="dxa"/>
            <w:shd w:val="clear" w:color="000000" w:fill="FFFFFF"/>
            <w:vAlign w:val="bottom"/>
            <w:hideMark/>
          </w:tcPr>
          <w:p w14:paraId="0BA674B1" w14:textId="77777777" w:rsidR="00FA3B2A" w:rsidRPr="00FA3B2A" w:rsidRDefault="00FA3B2A" w:rsidP="00FA3B2A">
            <w:pPr>
              <w:jc w:val="right"/>
              <w:rPr>
                <w:color w:val="000000"/>
                <w:sz w:val="21"/>
                <w:szCs w:val="21"/>
              </w:rPr>
            </w:pPr>
            <w:r w:rsidRPr="00FA3B2A">
              <w:rPr>
                <w:color w:val="000000"/>
                <w:sz w:val="21"/>
                <w:szCs w:val="21"/>
              </w:rPr>
              <w:t>186</w:t>
            </w:r>
          </w:p>
        </w:tc>
        <w:tc>
          <w:tcPr>
            <w:tcW w:w="2070" w:type="dxa"/>
            <w:shd w:val="clear" w:color="000000" w:fill="FFFFFF"/>
            <w:vAlign w:val="bottom"/>
            <w:hideMark/>
          </w:tcPr>
          <w:p w14:paraId="0BD751F1" w14:textId="77777777" w:rsidR="00FA3B2A" w:rsidRPr="00FA3B2A" w:rsidRDefault="00FA3B2A" w:rsidP="00FA3B2A">
            <w:pPr>
              <w:jc w:val="right"/>
              <w:rPr>
                <w:color w:val="000000"/>
                <w:sz w:val="21"/>
                <w:szCs w:val="21"/>
              </w:rPr>
            </w:pPr>
            <w:r w:rsidRPr="00FA3B2A">
              <w:rPr>
                <w:color w:val="000000"/>
                <w:sz w:val="21"/>
                <w:szCs w:val="21"/>
              </w:rPr>
              <w:t>391</w:t>
            </w:r>
          </w:p>
        </w:tc>
      </w:tr>
      <w:tr w:rsidR="00FA3B2A" w:rsidRPr="00745881" w14:paraId="70E6B08B" w14:textId="77777777" w:rsidTr="00745881">
        <w:trPr>
          <w:trHeight w:val="300"/>
        </w:trPr>
        <w:tc>
          <w:tcPr>
            <w:tcW w:w="1278" w:type="dxa"/>
            <w:shd w:val="clear" w:color="000000" w:fill="FFFFFF"/>
            <w:vAlign w:val="bottom"/>
            <w:hideMark/>
          </w:tcPr>
          <w:p w14:paraId="6D2CBE65" w14:textId="77777777" w:rsidR="00FA3B2A" w:rsidRPr="00FA3B2A" w:rsidRDefault="00FA3B2A" w:rsidP="00FA3B2A">
            <w:pPr>
              <w:rPr>
                <w:color w:val="000000"/>
                <w:sz w:val="21"/>
                <w:szCs w:val="21"/>
              </w:rPr>
            </w:pPr>
            <w:r w:rsidRPr="00FA3B2A">
              <w:rPr>
                <w:color w:val="000000"/>
                <w:sz w:val="21"/>
                <w:szCs w:val="21"/>
              </w:rPr>
              <w:t>SVC</w:t>
            </w:r>
          </w:p>
        </w:tc>
        <w:tc>
          <w:tcPr>
            <w:tcW w:w="1057" w:type="dxa"/>
            <w:shd w:val="clear" w:color="000000" w:fill="FFFFFF"/>
            <w:vAlign w:val="bottom"/>
            <w:hideMark/>
          </w:tcPr>
          <w:p w14:paraId="6891087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EFE0303" w14:textId="77777777" w:rsidR="00FA3B2A" w:rsidRPr="00FA3B2A" w:rsidRDefault="00FA3B2A" w:rsidP="00FA3B2A">
            <w:pPr>
              <w:jc w:val="right"/>
              <w:rPr>
                <w:color w:val="000000"/>
                <w:sz w:val="21"/>
                <w:szCs w:val="21"/>
              </w:rPr>
            </w:pPr>
            <w:r w:rsidRPr="00FA3B2A">
              <w:rPr>
                <w:color w:val="000000"/>
                <w:sz w:val="21"/>
                <w:szCs w:val="21"/>
              </w:rPr>
              <w:t>0</w:t>
            </w:r>
          </w:p>
        </w:tc>
        <w:tc>
          <w:tcPr>
            <w:tcW w:w="900" w:type="dxa"/>
            <w:shd w:val="clear" w:color="000000" w:fill="FFFFFF"/>
            <w:vAlign w:val="bottom"/>
            <w:hideMark/>
          </w:tcPr>
          <w:p w14:paraId="11C65EC3" w14:textId="77777777" w:rsidR="00FA3B2A" w:rsidRPr="00FA3B2A" w:rsidRDefault="00FA3B2A" w:rsidP="00FA3B2A">
            <w:pPr>
              <w:jc w:val="right"/>
              <w:rPr>
                <w:color w:val="000000"/>
                <w:sz w:val="21"/>
                <w:szCs w:val="21"/>
              </w:rPr>
            </w:pPr>
            <w:r w:rsidRPr="00FA3B2A">
              <w:rPr>
                <w:color w:val="000000"/>
                <w:sz w:val="21"/>
                <w:szCs w:val="21"/>
              </w:rPr>
              <w:t>0</w:t>
            </w:r>
          </w:p>
        </w:tc>
        <w:tc>
          <w:tcPr>
            <w:tcW w:w="1197" w:type="dxa"/>
            <w:shd w:val="clear" w:color="000000" w:fill="FFFFFF"/>
            <w:vAlign w:val="bottom"/>
            <w:hideMark/>
          </w:tcPr>
          <w:p w14:paraId="022E1C0F" w14:textId="77777777" w:rsidR="00FA3B2A" w:rsidRPr="00FA3B2A" w:rsidRDefault="00FA3B2A" w:rsidP="00FA3B2A">
            <w:pPr>
              <w:jc w:val="right"/>
              <w:rPr>
                <w:color w:val="000000"/>
                <w:sz w:val="21"/>
                <w:szCs w:val="21"/>
              </w:rPr>
            </w:pPr>
            <w:r w:rsidRPr="00FA3B2A">
              <w:rPr>
                <w:color w:val="000000"/>
                <w:sz w:val="21"/>
                <w:szCs w:val="21"/>
              </w:rPr>
              <w:t>0.507</w:t>
            </w:r>
          </w:p>
        </w:tc>
        <w:tc>
          <w:tcPr>
            <w:tcW w:w="1953" w:type="dxa"/>
            <w:shd w:val="clear" w:color="000000" w:fill="FFFFFF"/>
            <w:vAlign w:val="bottom"/>
            <w:hideMark/>
          </w:tcPr>
          <w:p w14:paraId="3DF72E49" w14:textId="77777777" w:rsidR="00FA3B2A" w:rsidRPr="00FA3B2A" w:rsidRDefault="00FA3B2A" w:rsidP="00FA3B2A">
            <w:pPr>
              <w:jc w:val="right"/>
              <w:rPr>
                <w:color w:val="000000"/>
                <w:sz w:val="21"/>
                <w:szCs w:val="21"/>
              </w:rPr>
            </w:pPr>
            <w:r w:rsidRPr="00FA3B2A">
              <w:rPr>
                <w:color w:val="000000"/>
                <w:sz w:val="21"/>
                <w:szCs w:val="21"/>
              </w:rPr>
              <w:t>152</w:t>
            </w:r>
          </w:p>
        </w:tc>
        <w:tc>
          <w:tcPr>
            <w:tcW w:w="2070" w:type="dxa"/>
            <w:shd w:val="clear" w:color="000000" w:fill="FFFFFF"/>
            <w:vAlign w:val="bottom"/>
            <w:hideMark/>
          </w:tcPr>
          <w:p w14:paraId="4EB78142" w14:textId="77777777" w:rsidR="00FA3B2A" w:rsidRPr="00FA3B2A" w:rsidRDefault="00FA3B2A" w:rsidP="00FA3B2A">
            <w:pPr>
              <w:jc w:val="right"/>
              <w:rPr>
                <w:color w:val="000000"/>
                <w:sz w:val="21"/>
                <w:szCs w:val="21"/>
              </w:rPr>
            </w:pPr>
            <w:r w:rsidRPr="00FA3B2A">
              <w:rPr>
                <w:color w:val="000000"/>
                <w:sz w:val="21"/>
                <w:szCs w:val="21"/>
              </w:rPr>
              <w:t>364</w:t>
            </w:r>
          </w:p>
        </w:tc>
      </w:tr>
    </w:tbl>
    <w:p w14:paraId="4D1FCF40" w14:textId="426E4024" w:rsidR="006F6EF7" w:rsidRDefault="006F6EF7" w:rsidP="005D5867">
      <w:pPr>
        <w:rPr>
          <w:lang w:eastAsia="en-US"/>
        </w:rPr>
      </w:pPr>
    </w:p>
    <w:p w14:paraId="4416E99C" w14:textId="764ACD68" w:rsidR="008A1696" w:rsidRDefault="008009FA" w:rsidP="00FA3B2A">
      <w:pPr>
        <w:rPr>
          <w:lang w:eastAsia="en-US"/>
        </w:rPr>
      </w:pPr>
      <w:r>
        <w:rPr>
          <w:lang w:eastAsia="en-US"/>
        </w:rPr>
        <w:t xml:space="preserve">  </w:t>
      </w:r>
      <w:r w:rsidR="00625112">
        <w:rPr>
          <w:lang w:eastAsia="en-US"/>
        </w:rPr>
        <w:t>As we can see</w:t>
      </w:r>
      <w:r w:rsidR="0013007B">
        <w:rPr>
          <w:lang w:eastAsia="en-US"/>
        </w:rPr>
        <w:t xml:space="preserve"> despite the poor Recall and Precision score, </w:t>
      </w:r>
      <w:r w:rsidR="00625112">
        <w:rPr>
          <w:lang w:eastAsia="en-US"/>
        </w:rPr>
        <w:t>Linear Regression</w:t>
      </w:r>
      <w:r w:rsidR="009323DA">
        <w:rPr>
          <w:lang w:eastAsia="en-US"/>
        </w:rPr>
        <w:t xml:space="preserve"> </w:t>
      </w:r>
      <w:r w:rsidR="00625112">
        <w:rPr>
          <w:lang w:eastAsia="en-US"/>
        </w:rPr>
        <w:t>(LR)</w:t>
      </w:r>
      <w:r w:rsidR="0013007B">
        <w:rPr>
          <w:lang w:eastAsia="en-US"/>
        </w:rPr>
        <w:t xml:space="preserve"> performed the best in terms of capturing Target enrollee </w:t>
      </w:r>
      <w:r w:rsidR="00CF5AF6">
        <w:rPr>
          <w:lang w:eastAsia="en-US"/>
        </w:rPr>
        <w:t>in</w:t>
      </w:r>
      <w:r w:rsidR="0013007B">
        <w:rPr>
          <w:lang w:eastAsia="en-US"/>
        </w:rPr>
        <w:t xml:space="preserve"> the top 20% </w:t>
      </w:r>
      <w:r w:rsidR="00CF5AF6">
        <w:rPr>
          <w:lang w:eastAsia="en-US"/>
        </w:rPr>
        <w:t>in</w:t>
      </w:r>
      <w:r w:rsidR="0013007B">
        <w:rPr>
          <w:lang w:eastAsia="en-US"/>
        </w:rPr>
        <w:t xml:space="preserve"> </w:t>
      </w:r>
      <w:r w:rsidR="00CF5AF6">
        <w:rPr>
          <w:lang w:eastAsia="en-US"/>
        </w:rPr>
        <w:t>the</w:t>
      </w:r>
      <w:r w:rsidR="0013007B">
        <w:rPr>
          <w:lang w:eastAsia="en-US"/>
        </w:rPr>
        <w:t xml:space="preserve"> Testing se</w:t>
      </w:r>
      <w:r w:rsidR="00342941">
        <w:rPr>
          <w:lang w:eastAsia="en-US"/>
        </w:rPr>
        <w:t>t.</w:t>
      </w:r>
      <w:r w:rsidR="00794DAC">
        <w:rPr>
          <w:lang w:eastAsia="en-US"/>
        </w:rPr>
        <w:t xml:space="preserve"> </w:t>
      </w:r>
      <w:proofErr w:type="spellStart"/>
      <w:r w:rsidR="00625112">
        <w:rPr>
          <w:lang w:eastAsia="en-US"/>
        </w:rPr>
        <w:t>CatBoost</w:t>
      </w:r>
      <w:proofErr w:type="spellEnd"/>
      <w:r w:rsidR="00625112">
        <w:rPr>
          <w:lang w:eastAsia="en-US"/>
        </w:rPr>
        <w:t>, Gradient</w:t>
      </w:r>
      <w:r w:rsidR="009323DA">
        <w:rPr>
          <w:lang w:eastAsia="en-US"/>
        </w:rPr>
        <w:t xml:space="preserve"> </w:t>
      </w:r>
      <w:r w:rsidR="00625112">
        <w:rPr>
          <w:lang w:eastAsia="en-US"/>
        </w:rPr>
        <w:t xml:space="preserve">Boosting (GB) are the </w:t>
      </w:r>
      <w:r w:rsidR="0013007B">
        <w:rPr>
          <w:lang w:eastAsia="en-US"/>
        </w:rPr>
        <w:t>second and third best performed</w:t>
      </w:r>
      <w:r w:rsidR="00625112">
        <w:rPr>
          <w:lang w:eastAsia="en-US"/>
        </w:rPr>
        <w:t xml:space="preserve"> models </w:t>
      </w:r>
      <w:r w:rsidR="00CF5AF6">
        <w:rPr>
          <w:lang w:eastAsia="en-US"/>
        </w:rPr>
        <w:t>in terms of capturing Target enrollee in the top 20%. Gradient</w:t>
      </w:r>
      <w:r w:rsidR="009323DA">
        <w:rPr>
          <w:lang w:eastAsia="en-US"/>
        </w:rPr>
        <w:t xml:space="preserve"> </w:t>
      </w:r>
      <w:r w:rsidR="00CF5AF6">
        <w:rPr>
          <w:lang w:eastAsia="en-US"/>
        </w:rPr>
        <w:t xml:space="preserve">Boosting outperformed Linear Regression and </w:t>
      </w:r>
      <w:proofErr w:type="spellStart"/>
      <w:r w:rsidR="00CF5AF6">
        <w:rPr>
          <w:lang w:eastAsia="en-US"/>
        </w:rPr>
        <w:t>Cat</w:t>
      </w:r>
      <w:r w:rsidR="009323DA">
        <w:rPr>
          <w:lang w:eastAsia="en-US"/>
        </w:rPr>
        <w:t>B</w:t>
      </w:r>
      <w:r w:rsidR="00CF5AF6">
        <w:rPr>
          <w:lang w:eastAsia="en-US"/>
        </w:rPr>
        <w:t>oost</w:t>
      </w:r>
      <w:proofErr w:type="spellEnd"/>
      <w:r w:rsidR="00CF5AF6">
        <w:rPr>
          <w:lang w:eastAsia="en-US"/>
        </w:rPr>
        <w:t xml:space="preserve"> in terms of capturing Target enrollee in the top 50% from the </w:t>
      </w:r>
      <w:r w:rsidR="009323DA">
        <w:rPr>
          <w:lang w:eastAsia="en-US"/>
        </w:rPr>
        <w:t>Testing set.</w:t>
      </w:r>
      <w:r w:rsidR="00342941">
        <w:rPr>
          <w:lang w:eastAsia="en-US"/>
        </w:rPr>
        <w:t xml:space="preserve"> </w:t>
      </w:r>
      <w:r w:rsidR="009323DA">
        <w:rPr>
          <w:lang w:eastAsia="en-US"/>
        </w:rPr>
        <w:t>Overall</w:t>
      </w:r>
      <w:r w:rsidR="00853CF8">
        <w:rPr>
          <w:lang w:eastAsia="en-US"/>
        </w:rPr>
        <w:t xml:space="preserve">, </w:t>
      </w:r>
      <w:r w:rsidR="00342941">
        <w:rPr>
          <w:lang w:eastAsia="en-US"/>
        </w:rPr>
        <w:t>all</w:t>
      </w:r>
      <w:r w:rsidR="00853CF8">
        <w:rPr>
          <w:lang w:eastAsia="en-US"/>
        </w:rPr>
        <w:t xml:space="preserve"> models scored poorly in terms of Recall. This is due to the class imbalance issue </w:t>
      </w:r>
      <w:r w:rsidR="003B5BCB">
        <w:rPr>
          <w:lang w:eastAsia="en-US"/>
        </w:rPr>
        <w:t>that</w:t>
      </w:r>
      <w:r w:rsidR="00794DAC">
        <w:rPr>
          <w:lang w:eastAsia="en-US"/>
        </w:rPr>
        <w:t xml:space="preserve"> </w:t>
      </w:r>
      <w:r w:rsidR="00853CF8">
        <w:rPr>
          <w:lang w:eastAsia="en-US"/>
        </w:rPr>
        <w:t>we</w:t>
      </w:r>
      <w:r w:rsidR="003B5BCB">
        <w:rPr>
          <w:lang w:eastAsia="en-US"/>
        </w:rPr>
        <w:t xml:space="preserve"> have</w:t>
      </w:r>
      <w:r w:rsidR="00853CF8">
        <w:rPr>
          <w:lang w:eastAsia="en-US"/>
        </w:rPr>
        <w:t xml:space="preserve"> mentioned in previous section. In the case of this dataset, the negative class is roughly about 6 times more than the positive class. While models are fed with this type of imbalanced data, to ensure model accuracy, the models are going to predict the negative class as much as possible</w:t>
      </w:r>
      <w:r w:rsidR="008A1696">
        <w:rPr>
          <w:lang w:eastAsia="en-US"/>
        </w:rPr>
        <w:t xml:space="preserve">. Which could cause the increase of False Negative or the lack of positive class being predicted. </w:t>
      </w:r>
    </w:p>
    <w:p w14:paraId="40998571" w14:textId="1DD6ED07" w:rsidR="008A1696" w:rsidRDefault="00342941" w:rsidP="00FA3B2A">
      <w:pPr>
        <w:rPr>
          <w:lang w:eastAsia="en-US"/>
        </w:rPr>
      </w:pPr>
      <w:r>
        <w:rPr>
          <w:lang w:eastAsia="en-US"/>
        </w:rPr>
        <w:t xml:space="preserve">  </w:t>
      </w:r>
      <w:r w:rsidR="008A1696">
        <w:rPr>
          <w:lang w:eastAsia="en-US"/>
        </w:rPr>
        <w:t xml:space="preserve">To address this </w:t>
      </w:r>
      <w:r w:rsidR="007D7AD4">
        <w:rPr>
          <w:lang w:eastAsia="en-US"/>
        </w:rPr>
        <w:t>issue,</w:t>
      </w:r>
      <w:r w:rsidR="008A1696">
        <w:rPr>
          <w:lang w:eastAsia="en-US"/>
        </w:rPr>
        <w:t xml:space="preserve"> we</w:t>
      </w:r>
      <w:r w:rsidR="00CA4941">
        <w:rPr>
          <w:lang w:eastAsia="en-US"/>
        </w:rPr>
        <w:t xml:space="preserve"> </w:t>
      </w:r>
      <w:r w:rsidR="007D7AD4">
        <w:rPr>
          <w:lang w:eastAsia="en-US"/>
        </w:rPr>
        <w:t>will introduce</w:t>
      </w:r>
      <w:r w:rsidR="00CA4941">
        <w:rPr>
          <w:lang w:eastAsia="en-US"/>
        </w:rPr>
        <w:t xml:space="preserve"> oversampling method in the next section and see if the model performance will be improved after we train models with oversampled data. </w:t>
      </w:r>
    </w:p>
    <w:p w14:paraId="1AA74282" w14:textId="77777777" w:rsidR="0014468A" w:rsidRDefault="0014468A" w:rsidP="00FA3B2A">
      <w:pPr>
        <w:rPr>
          <w:lang w:eastAsia="en-US"/>
        </w:rPr>
      </w:pPr>
    </w:p>
    <w:p w14:paraId="41E0D6FE" w14:textId="69A4AD0E" w:rsidR="006F6EF7" w:rsidRDefault="006F6EF7" w:rsidP="005D5867">
      <w:pPr>
        <w:rPr>
          <w:lang w:eastAsia="en-US"/>
        </w:rPr>
      </w:pPr>
    </w:p>
    <w:p w14:paraId="6D8FE9AB" w14:textId="4504416D" w:rsidR="006F6EF7" w:rsidRDefault="006F6EF7" w:rsidP="005D5867">
      <w:pPr>
        <w:rPr>
          <w:lang w:eastAsia="en-US"/>
        </w:rPr>
      </w:pPr>
    </w:p>
    <w:p w14:paraId="4F4ED9A0" w14:textId="1EFF9F9A" w:rsidR="006F6EF7" w:rsidRDefault="006F6EF7" w:rsidP="005D5867">
      <w:pPr>
        <w:rPr>
          <w:lang w:eastAsia="en-US"/>
        </w:rPr>
      </w:pPr>
    </w:p>
    <w:p w14:paraId="4F9A8D91" w14:textId="7735DD79" w:rsidR="006F6EF7" w:rsidRDefault="006F6EF7" w:rsidP="005D5867">
      <w:pPr>
        <w:rPr>
          <w:lang w:eastAsia="en-US"/>
        </w:rPr>
      </w:pPr>
    </w:p>
    <w:p w14:paraId="687E5714" w14:textId="1CF0AB25" w:rsidR="006F6EF7" w:rsidRDefault="006F6EF7" w:rsidP="005D5867">
      <w:pPr>
        <w:rPr>
          <w:lang w:eastAsia="en-US"/>
        </w:rPr>
      </w:pPr>
    </w:p>
    <w:p w14:paraId="05A39213" w14:textId="60416F96" w:rsidR="00CA4941" w:rsidRDefault="00CA4941" w:rsidP="005D5867">
      <w:pPr>
        <w:rPr>
          <w:lang w:eastAsia="en-US"/>
        </w:rPr>
      </w:pPr>
    </w:p>
    <w:p w14:paraId="4962BFAF" w14:textId="6C606F84" w:rsidR="009C4792" w:rsidRDefault="009C4792" w:rsidP="005D5867">
      <w:pPr>
        <w:rPr>
          <w:lang w:eastAsia="en-US"/>
        </w:rPr>
      </w:pPr>
    </w:p>
    <w:p w14:paraId="4AA31E14" w14:textId="6EC5BA4F" w:rsidR="009C4792" w:rsidRDefault="009C4792" w:rsidP="005D5867">
      <w:pPr>
        <w:rPr>
          <w:lang w:eastAsia="en-US"/>
        </w:rPr>
      </w:pPr>
    </w:p>
    <w:p w14:paraId="328948C2" w14:textId="57B90F38" w:rsidR="009C4792" w:rsidRDefault="009C4792" w:rsidP="005D5867">
      <w:pPr>
        <w:rPr>
          <w:lang w:eastAsia="en-US"/>
        </w:rPr>
      </w:pPr>
    </w:p>
    <w:p w14:paraId="7189C1E4" w14:textId="4CE02CE8" w:rsidR="009C4792" w:rsidRDefault="009C4792" w:rsidP="005D5867">
      <w:pPr>
        <w:rPr>
          <w:lang w:eastAsia="en-US"/>
        </w:rPr>
      </w:pPr>
    </w:p>
    <w:p w14:paraId="4F279B78" w14:textId="3D84269B" w:rsidR="009C4792" w:rsidRDefault="009C4792" w:rsidP="005D5867">
      <w:pPr>
        <w:rPr>
          <w:lang w:eastAsia="en-US"/>
        </w:rPr>
      </w:pPr>
    </w:p>
    <w:p w14:paraId="11C9E440" w14:textId="094619DC" w:rsidR="009C4792" w:rsidRDefault="009C4792" w:rsidP="005D5867">
      <w:pPr>
        <w:rPr>
          <w:lang w:eastAsia="en-US"/>
        </w:rPr>
      </w:pPr>
    </w:p>
    <w:p w14:paraId="615ABFA6" w14:textId="77777777" w:rsidR="009C4792" w:rsidRDefault="009C4792" w:rsidP="005D5867">
      <w:pPr>
        <w:rPr>
          <w:lang w:eastAsia="en-US"/>
        </w:rPr>
      </w:pPr>
    </w:p>
    <w:p w14:paraId="5B5C68F2" w14:textId="0332F1BF" w:rsidR="00CA4941" w:rsidRDefault="00CA4941" w:rsidP="005D5867">
      <w:pPr>
        <w:rPr>
          <w:lang w:eastAsia="en-US"/>
        </w:rPr>
      </w:pPr>
    </w:p>
    <w:p w14:paraId="5470DA18" w14:textId="4BBDDDF1" w:rsidR="00CA4941" w:rsidRDefault="00CA4941" w:rsidP="005D5867">
      <w:pPr>
        <w:rPr>
          <w:lang w:eastAsia="en-US"/>
        </w:rPr>
      </w:pPr>
    </w:p>
    <w:p w14:paraId="4DF845B6" w14:textId="77777777" w:rsidR="009F2C4A" w:rsidRDefault="009F2C4A" w:rsidP="005D5867">
      <w:pPr>
        <w:rPr>
          <w:lang w:eastAsia="en-US"/>
        </w:rPr>
      </w:pPr>
    </w:p>
    <w:p w14:paraId="0516FA3E" w14:textId="0F16943D" w:rsidR="006F6EF7" w:rsidRDefault="00CA4941" w:rsidP="00521A35">
      <w:pPr>
        <w:pStyle w:val="Heading1"/>
        <w:rPr>
          <w:rFonts w:ascii="Times New Roman" w:hAnsi="Times New Roman" w:cs="Times New Roman"/>
        </w:rPr>
      </w:pPr>
      <w:bookmarkStart w:id="32" w:name="_Toc56703422"/>
      <w:r w:rsidRPr="00CA4941">
        <w:rPr>
          <w:rFonts w:ascii="Times New Roman" w:hAnsi="Times New Roman" w:cs="Times New Roman"/>
        </w:rPr>
        <w:lastRenderedPageBreak/>
        <w:t>6.4 Oversampling (SMOTE)</w:t>
      </w:r>
      <w:bookmarkEnd w:id="32"/>
    </w:p>
    <w:p w14:paraId="2F462089" w14:textId="77777777" w:rsidR="00B57B80" w:rsidRDefault="00B57B80" w:rsidP="0073547D">
      <w:pPr>
        <w:rPr>
          <w:lang w:eastAsia="en-US"/>
        </w:rPr>
      </w:pPr>
    </w:p>
    <w:p w14:paraId="5CA52213" w14:textId="67DB4B26" w:rsidR="0073547D" w:rsidRPr="0073547D" w:rsidRDefault="00B57B80" w:rsidP="0073547D">
      <w:pPr>
        <w:rPr>
          <w:lang w:eastAsia="en-US"/>
        </w:rPr>
      </w:pPr>
      <w:r>
        <w:rPr>
          <w:lang w:eastAsia="en-US"/>
        </w:rPr>
        <w:t xml:space="preserve">  </w:t>
      </w:r>
      <w:r w:rsidR="0073547D" w:rsidRPr="0073547D">
        <w:rPr>
          <w:lang w:eastAsia="en-US"/>
        </w:rPr>
        <w:t>A problem with imbalanced classification is that there are too few examples of the minority class for a model to effectively learn.</w:t>
      </w:r>
      <w:r w:rsidR="0073547D">
        <w:rPr>
          <w:lang w:eastAsia="en-US"/>
        </w:rPr>
        <w:t xml:space="preserve"> </w:t>
      </w:r>
      <w:r w:rsidR="0073547D" w:rsidRPr="0073547D">
        <w:rPr>
          <w:lang w:eastAsia="en-US"/>
        </w:rPr>
        <w:t xml:space="preserve">One way to solve this problem is to oversample the </w:t>
      </w:r>
      <w:r w:rsidR="0073547D">
        <w:rPr>
          <w:lang w:eastAsia="en-US"/>
        </w:rPr>
        <w:t>datapoints</w:t>
      </w:r>
      <w:r w:rsidR="0087107D">
        <w:rPr>
          <w:lang w:eastAsia="en-US"/>
        </w:rPr>
        <w:t xml:space="preserve"> </w:t>
      </w:r>
      <w:r w:rsidR="0073547D" w:rsidRPr="0073547D">
        <w:rPr>
          <w:lang w:eastAsia="en-US"/>
        </w:rPr>
        <w:t xml:space="preserve">in the minority class. </w:t>
      </w:r>
      <w:r w:rsidR="0073547D">
        <w:rPr>
          <w:lang w:eastAsia="en-US"/>
        </w:rPr>
        <w:t>There are different approaches to achieve this</w:t>
      </w:r>
      <w:r w:rsidR="00174733">
        <w:rPr>
          <w:lang w:eastAsia="en-US"/>
        </w:rPr>
        <w:t xml:space="preserve">, </w:t>
      </w:r>
      <w:r w:rsidR="0073547D">
        <w:rPr>
          <w:lang w:eastAsia="en-US"/>
        </w:rPr>
        <w:t>in this study</w:t>
      </w:r>
      <w:r w:rsidR="00174733">
        <w:rPr>
          <w:lang w:eastAsia="en-US"/>
        </w:rPr>
        <w:t xml:space="preserve"> </w:t>
      </w:r>
      <w:r w:rsidR="0073547D">
        <w:rPr>
          <w:lang w:eastAsia="en-US"/>
        </w:rPr>
        <w:t xml:space="preserve">we used </w:t>
      </w:r>
      <w:r w:rsidR="0073547D" w:rsidRPr="0073547D">
        <w:rPr>
          <w:b/>
          <w:bCs/>
          <w:lang w:eastAsia="en-US"/>
        </w:rPr>
        <w:t>Synthetic Minority Oversampling T</w:t>
      </w:r>
      <w:r w:rsidR="00FC3FFC" w:rsidRPr="0073547D">
        <w:rPr>
          <w:b/>
          <w:bCs/>
          <w:lang w:eastAsia="en-US"/>
        </w:rPr>
        <w:t>e</w:t>
      </w:r>
      <w:r w:rsidR="0073547D" w:rsidRPr="0073547D">
        <w:rPr>
          <w:b/>
          <w:bCs/>
          <w:lang w:eastAsia="en-US"/>
        </w:rPr>
        <w:t>chnique</w:t>
      </w:r>
      <w:r w:rsidR="0073547D" w:rsidRPr="0073547D">
        <w:rPr>
          <w:lang w:eastAsia="en-US"/>
        </w:rPr>
        <w:t>,</w:t>
      </w:r>
      <w:r w:rsidR="0073547D">
        <w:rPr>
          <w:lang w:eastAsia="en-US"/>
        </w:rPr>
        <w:t xml:space="preserve"> </w:t>
      </w:r>
      <w:r w:rsidR="0073547D" w:rsidRPr="0073547D">
        <w:rPr>
          <w:lang w:eastAsia="en-US"/>
        </w:rPr>
        <w:t>or SMOTE for short. This technique was described by </w:t>
      </w:r>
      <w:hyperlink r:id="rId26" w:history="1">
        <w:r w:rsidR="0073547D" w:rsidRPr="0073547D">
          <w:rPr>
            <w:rStyle w:val="Hyperlink"/>
            <w:lang w:eastAsia="en-US"/>
          </w:rPr>
          <w:t>Nitesh Chawla</w:t>
        </w:r>
      </w:hyperlink>
      <w:r w:rsidR="0073547D" w:rsidRPr="0073547D">
        <w:rPr>
          <w:lang w:eastAsia="en-US"/>
        </w:rPr>
        <w:t>, et al. in their 2002 paper named for the technique titled “</w:t>
      </w:r>
      <w:hyperlink r:id="rId27" w:history="1">
        <w:r w:rsidR="0073547D" w:rsidRPr="0073547D">
          <w:rPr>
            <w:rStyle w:val="Hyperlink"/>
            <w:lang w:eastAsia="en-US"/>
          </w:rPr>
          <w:t>SMOTE: Synthetic Minority Over-sampling Technique</w:t>
        </w:r>
      </w:hyperlink>
      <w:r w:rsidR="0073547D" w:rsidRPr="0073547D">
        <w:rPr>
          <w:lang w:eastAsia="en-US"/>
        </w:rPr>
        <w:t>.”</w:t>
      </w:r>
      <w:r w:rsidR="00090753">
        <w:rPr>
          <w:lang w:eastAsia="en-US"/>
        </w:rPr>
        <w:t xml:space="preserve"> </w:t>
      </w:r>
      <w:r w:rsidR="0073547D" w:rsidRPr="0073547D">
        <w:rPr>
          <w:lang w:eastAsia="en-US"/>
        </w:rPr>
        <w:t>SMOTE works by selecting examples that are close in the feature space, drawing a line between the examples in the feature space and drawing a new sample at a point along that line.</w:t>
      </w:r>
      <w:r w:rsidR="00B320DD">
        <w:rPr>
          <w:lang w:eastAsia="en-US"/>
        </w:rPr>
        <w:t xml:space="preserve"> </w:t>
      </w:r>
      <w:r w:rsidR="0073547D" w:rsidRPr="0073547D">
        <w:rPr>
          <w:lang w:eastAsia="en-US"/>
        </w:rPr>
        <w:t>Specifically, a random example from the minority class is first chosen. Then </w:t>
      </w:r>
      <w:r w:rsidR="0073547D" w:rsidRPr="0073547D">
        <w:rPr>
          <w:i/>
          <w:iCs/>
          <w:lang w:eastAsia="en-US"/>
        </w:rPr>
        <w:t>k</w:t>
      </w:r>
      <w:r w:rsidR="0073547D" w:rsidRPr="0073547D">
        <w:rPr>
          <w:lang w:eastAsia="en-US"/>
        </w:rPr>
        <w:t> of the nearest neighbors for that example are found (typically </w:t>
      </w:r>
      <w:r w:rsidR="0073547D" w:rsidRPr="0073547D">
        <w:rPr>
          <w:i/>
          <w:iCs/>
          <w:lang w:eastAsia="en-US"/>
        </w:rPr>
        <w:t>k=5</w:t>
      </w:r>
      <w:r w:rsidR="0073547D" w:rsidRPr="0073547D">
        <w:rPr>
          <w:lang w:eastAsia="en-US"/>
        </w:rPr>
        <w:t xml:space="preserve">). A randomly selected neighbor is </w:t>
      </w:r>
      <w:proofErr w:type="gramStart"/>
      <w:r w:rsidR="0073547D" w:rsidRPr="0073547D">
        <w:rPr>
          <w:lang w:eastAsia="en-US"/>
        </w:rPr>
        <w:t>chosen</w:t>
      </w:r>
      <w:proofErr w:type="gramEnd"/>
      <w:r w:rsidR="0073547D" w:rsidRPr="0073547D">
        <w:rPr>
          <w:lang w:eastAsia="en-US"/>
        </w:rPr>
        <w:t xml:space="preserve"> and a synthetic example is created at a randomly selected point between the two examples in feature space.</w:t>
      </w:r>
    </w:p>
    <w:p w14:paraId="3132237C" w14:textId="17E8A49F" w:rsidR="006F6EF7" w:rsidRDefault="00A76F70" w:rsidP="005D5867">
      <w:pPr>
        <w:rPr>
          <w:lang w:eastAsia="en-US"/>
        </w:rPr>
      </w:pPr>
      <w:r>
        <w:rPr>
          <w:lang w:eastAsia="en-US"/>
        </w:rPr>
        <w:t xml:space="preserve">  </w:t>
      </w:r>
      <w:r w:rsidR="0073547D">
        <w:rPr>
          <w:lang w:eastAsia="en-US"/>
        </w:rPr>
        <w:t xml:space="preserve">In this section we </w:t>
      </w:r>
      <w:r w:rsidR="0087107D">
        <w:rPr>
          <w:lang w:eastAsia="en-US"/>
        </w:rPr>
        <w:t xml:space="preserve">applied SMOTE only to the train folds in the 5 Folds </w:t>
      </w:r>
      <w:r w:rsidR="00C26E2C">
        <w:rPr>
          <w:lang w:eastAsia="en-US"/>
        </w:rPr>
        <w:t>Cross Validation</w:t>
      </w:r>
      <w:r w:rsidR="0087107D">
        <w:rPr>
          <w:lang w:eastAsia="en-US"/>
        </w:rPr>
        <w:t xml:space="preserve"> using the Training set (70%), because we want the test folds to approximate the data distribution in practice. After applying SMOTE to each train fold, the ratio of the majority class (non-Target enrollee) and minority class (Target enrollee) decreased </w:t>
      </w:r>
      <w:r w:rsidR="00361030">
        <w:rPr>
          <w:lang w:eastAsia="en-US"/>
        </w:rPr>
        <w:t xml:space="preserve">from 6:1 </w:t>
      </w:r>
      <w:r w:rsidR="0087107D">
        <w:rPr>
          <w:lang w:eastAsia="en-US"/>
        </w:rPr>
        <w:t xml:space="preserve">to 1:1.   </w:t>
      </w:r>
    </w:p>
    <w:p w14:paraId="5C37CA0F" w14:textId="5D31F261" w:rsidR="000765C0" w:rsidRPr="000765C0" w:rsidRDefault="00EC25FF" w:rsidP="000765C0">
      <w:pPr>
        <w:rPr>
          <w:lang w:eastAsia="en-US"/>
        </w:rPr>
      </w:pPr>
      <w:r>
        <w:rPr>
          <w:lang w:eastAsia="en-US"/>
        </w:rPr>
        <w:t xml:space="preserve">  </w:t>
      </w:r>
      <w:r w:rsidR="002115BA">
        <w:rPr>
          <w:lang w:eastAsia="en-US"/>
        </w:rPr>
        <w:t xml:space="preserve">Then we tested the SMOTE </w:t>
      </w:r>
      <w:r w:rsidR="000765C0">
        <w:rPr>
          <w:lang w:eastAsia="en-US"/>
        </w:rPr>
        <w:t xml:space="preserve">– 5 Folds CV </w:t>
      </w:r>
      <w:r w:rsidR="002115BA">
        <w:rPr>
          <w:lang w:eastAsia="en-US"/>
        </w:rPr>
        <w:t>models on the Training set</w:t>
      </w:r>
      <w:r w:rsidR="00420552">
        <w:rPr>
          <w:lang w:eastAsia="en-US"/>
        </w:rPr>
        <w:t xml:space="preserve"> </w:t>
      </w:r>
      <w:r w:rsidR="002115BA">
        <w:rPr>
          <w:lang w:eastAsia="en-US"/>
        </w:rPr>
        <w:t xml:space="preserve">(70%) and Testing set (30%), </w:t>
      </w:r>
      <w:r w:rsidR="00C44F1E">
        <w:rPr>
          <w:lang w:eastAsia="en-US"/>
        </w:rPr>
        <w:t xml:space="preserve">you can find more details of the test results from this </w:t>
      </w:r>
      <w:proofErr w:type="spellStart"/>
      <w:r w:rsidR="00C44F1E">
        <w:rPr>
          <w:lang w:eastAsia="en-US"/>
        </w:rPr>
        <w:t>jupyter</w:t>
      </w:r>
      <w:proofErr w:type="spellEnd"/>
      <w:r w:rsidR="00C44F1E">
        <w:rPr>
          <w:lang w:eastAsia="en-US"/>
        </w:rPr>
        <w:t xml:space="preserve"> notebook </w:t>
      </w:r>
      <w:hyperlink r:id="rId28" w:history="1">
        <w:r w:rsidR="00C44F1E">
          <w:rPr>
            <w:rStyle w:val="Hyperlink"/>
            <w:lang w:eastAsia="en-US"/>
          </w:rPr>
          <w:t>Detecting Potential Candidate_Part1(01.01-06.04.03).</w:t>
        </w:r>
        <w:proofErr w:type="spellStart"/>
        <w:r w:rsidR="00C44F1E">
          <w:rPr>
            <w:rStyle w:val="Hyperlink"/>
            <w:lang w:eastAsia="en-US"/>
          </w:rPr>
          <w:t>ipynb</w:t>
        </w:r>
        <w:proofErr w:type="spellEnd"/>
      </w:hyperlink>
      <w:r w:rsidR="00C44F1E">
        <w:rPr>
          <w:lang w:eastAsia="en-US"/>
        </w:rPr>
        <w:t xml:space="preserve">. </w:t>
      </w:r>
      <w:r w:rsidR="000765C0">
        <w:rPr>
          <w:lang w:eastAsia="en-US"/>
        </w:rPr>
        <w:t>(part 06</w:t>
      </w:r>
      <w:r w:rsidR="000765C0" w:rsidRPr="000765C0">
        <w:rPr>
          <w:lang w:eastAsia="en-US"/>
        </w:rPr>
        <w:t>.</w:t>
      </w:r>
      <w:r w:rsidR="000765C0">
        <w:rPr>
          <w:lang w:eastAsia="en-US"/>
        </w:rPr>
        <w:t>0</w:t>
      </w:r>
      <w:r w:rsidR="000765C0" w:rsidRPr="000765C0">
        <w:rPr>
          <w:lang w:eastAsia="en-US"/>
        </w:rPr>
        <w:t>4.</w:t>
      </w:r>
      <w:r w:rsidR="000765C0">
        <w:rPr>
          <w:lang w:eastAsia="en-US"/>
        </w:rPr>
        <w:t>0</w:t>
      </w:r>
      <w:r w:rsidR="000765C0" w:rsidRPr="000765C0">
        <w:rPr>
          <w:lang w:eastAsia="en-US"/>
        </w:rPr>
        <w:t>2 Model Performance</w:t>
      </w:r>
      <w:r w:rsidR="00EA7287">
        <w:rPr>
          <w:lang w:eastAsia="en-US"/>
        </w:rPr>
        <w:t xml:space="preserve"> on</w:t>
      </w:r>
      <w:r w:rsidR="000765C0" w:rsidRPr="000765C0">
        <w:rPr>
          <w:lang w:eastAsia="en-US"/>
        </w:rPr>
        <w:t xml:space="preserve"> </w:t>
      </w:r>
      <w:r w:rsidR="00EA7287" w:rsidRPr="000765C0">
        <w:rPr>
          <w:lang w:eastAsia="en-US"/>
        </w:rPr>
        <w:t xml:space="preserve">Training and Testing set </w:t>
      </w:r>
      <w:r w:rsidR="000765C0" w:rsidRPr="000765C0">
        <w:rPr>
          <w:lang w:eastAsia="en-US"/>
        </w:rPr>
        <w:t>After Oversampling</w:t>
      </w:r>
      <w:r w:rsidR="000765C0">
        <w:rPr>
          <w:lang w:eastAsia="en-US"/>
        </w:rPr>
        <w:t>)</w:t>
      </w:r>
    </w:p>
    <w:p w14:paraId="16DE2BE8" w14:textId="68F9EA17" w:rsidR="006F6EF7" w:rsidRDefault="006F6EF7" w:rsidP="005D5867">
      <w:pPr>
        <w:rPr>
          <w:lang w:eastAsia="en-US"/>
        </w:rPr>
      </w:pPr>
    </w:p>
    <w:p w14:paraId="56966EB6" w14:textId="64222DB5" w:rsidR="00975126" w:rsidRDefault="00975126" w:rsidP="005D5867">
      <w:pPr>
        <w:rPr>
          <w:lang w:eastAsia="en-US"/>
        </w:rPr>
      </w:pPr>
    </w:p>
    <w:p w14:paraId="34CAE3CA" w14:textId="6691994B" w:rsidR="00975126" w:rsidRPr="00975126" w:rsidRDefault="00975126" w:rsidP="00975126">
      <w:pPr>
        <w:pStyle w:val="Heading3"/>
        <w:rPr>
          <w:rFonts w:ascii="Times New Roman" w:hAnsi="Times New Roman" w:cs="Times New Roman"/>
          <w:lang w:eastAsia="en-US"/>
        </w:rPr>
      </w:pPr>
      <w:bookmarkStart w:id="33" w:name="_Toc56703423"/>
      <w:r w:rsidRPr="00975126">
        <w:rPr>
          <w:rFonts w:ascii="Times New Roman" w:hAnsi="Times New Roman" w:cs="Times New Roman"/>
          <w:lang w:eastAsia="en-US"/>
        </w:rPr>
        <w:t>6.4.1 Model Comparison after SMOTE</w:t>
      </w:r>
      <w:bookmarkEnd w:id="33"/>
    </w:p>
    <w:p w14:paraId="64124CBF" w14:textId="77777777" w:rsidR="00B57B80" w:rsidRDefault="00B57B80" w:rsidP="005D5867">
      <w:pPr>
        <w:rPr>
          <w:lang w:eastAsia="en-US"/>
        </w:rPr>
      </w:pPr>
    </w:p>
    <w:p w14:paraId="307AE878" w14:textId="4020DE86" w:rsidR="00FD7DE1" w:rsidRDefault="00B57B80" w:rsidP="005D5867">
      <w:pPr>
        <w:rPr>
          <w:lang w:eastAsia="en-US"/>
        </w:rPr>
      </w:pPr>
      <w:r>
        <w:rPr>
          <w:lang w:eastAsia="en-US"/>
        </w:rPr>
        <w:t xml:space="preserve">  </w:t>
      </w:r>
      <w:r w:rsidR="00FD7DE1">
        <w:rPr>
          <w:lang w:eastAsia="en-US"/>
        </w:rPr>
        <w:t>In this report we will show you the result of Testing set</w:t>
      </w:r>
      <w:r w:rsidR="00D32E92">
        <w:rPr>
          <w:lang w:eastAsia="en-US"/>
        </w:rPr>
        <w:t>.</w:t>
      </w:r>
    </w:p>
    <w:p w14:paraId="533CE0C6" w14:textId="2CA4C81D" w:rsidR="0087107D" w:rsidRDefault="00FD7DE1" w:rsidP="005D5867">
      <w:pPr>
        <w:rPr>
          <w:i/>
          <w:iCs/>
          <w:color w:val="000000"/>
        </w:rPr>
      </w:pPr>
      <w:r w:rsidRPr="002115BA">
        <w:rPr>
          <w:i/>
          <w:iCs/>
          <w:color w:val="000000"/>
        </w:rPr>
        <w:t xml:space="preserve">Precision, Recall, F1score, ROC_AUC, </w:t>
      </w:r>
      <w:r w:rsidR="008D2CA0">
        <w:rPr>
          <w:i/>
          <w:iCs/>
          <w:color w:val="000000"/>
        </w:rPr>
        <w:t>Target in top 20%</w:t>
      </w:r>
      <w:r w:rsidRPr="002115BA">
        <w:rPr>
          <w:i/>
          <w:iCs/>
          <w:color w:val="000000"/>
        </w:rPr>
        <w:t xml:space="preserve">, </w:t>
      </w:r>
      <w:r w:rsidR="008D2CA0">
        <w:rPr>
          <w:i/>
          <w:iCs/>
          <w:color w:val="000000"/>
        </w:rPr>
        <w:t>Target in top 50%</w:t>
      </w:r>
      <w:r w:rsidRPr="002115BA">
        <w:rPr>
          <w:color w:val="000000"/>
        </w:rPr>
        <w:t xml:space="preserve">, these 6 metrics for the 10 models </w:t>
      </w:r>
      <w:r>
        <w:rPr>
          <w:color w:val="000000"/>
        </w:rPr>
        <w:t>on Testing set could be found from</w:t>
      </w:r>
      <w:r w:rsidRPr="002115BA">
        <w:rPr>
          <w:color w:val="000000"/>
        </w:rPr>
        <w:t xml:space="preserve"> </w:t>
      </w:r>
      <w:r w:rsidRPr="002115BA">
        <w:rPr>
          <w:i/>
          <w:iCs/>
          <w:color w:val="000000"/>
        </w:rPr>
        <w:t>Table 6.</w:t>
      </w:r>
      <w:r>
        <w:rPr>
          <w:i/>
          <w:iCs/>
          <w:color w:val="000000"/>
        </w:rPr>
        <w:t>5</w:t>
      </w:r>
    </w:p>
    <w:p w14:paraId="5309CB27" w14:textId="77777777" w:rsidR="004112C2" w:rsidRDefault="004112C2" w:rsidP="005D5867">
      <w:pPr>
        <w:rPr>
          <w:lang w:eastAsia="en-US"/>
        </w:rPr>
      </w:pPr>
    </w:p>
    <w:p w14:paraId="195D50B4" w14:textId="77777777" w:rsidR="004112C2" w:rsidRDefault="004112C2" w:rsidP="005D5867">
      <w:pPr>
        <w:rPr>
          <w:i/>
          <w:iCs/>
          <w:lang w:eastAsia="en-US"/>
        </w:rPr>
      </w:pPr>
    </w:p>
    <w:p w14:paraId="38DDCB95" w14:textId="5D5DFF6D" w:rsidR="00823F33" w:rsidRPr="00823F33" w:rsidRDefault="00823F33" w:rsidP="005D5867">
      <w:pPr>
        <w:rPr>
          <w:i/>
          <w:iCs/>
          <w:lang w:eastAsia="en-US"/>
        </w:rPr>
      </w:pPr>
      <w:r w:rsidRPr="00E462A8">
        <w:rPr>
          <w:i/>
          <w:iCs/>
          <w:lang w:eastAsia="en-US"/>
        </w:rPr>
        <w:t>Table 6.</w:t>
      </w:r>
      <w:r>
        <w:rPr>
          <w:i/>
          <w:iCs/>
          <w:lang w:eastAsia="en-US"/>
        </w:rPr>
        <w:t>5</w:t>
      </w:r>
      <w:r w:rsidRPr="00E462A8">
        <w:rPr>
          <w:i/>
          <w:iCs/>
          <w:lang w:eastAsia="en-US"/>
        </w:rPr>
        <w:t xml:space="preserve"> Model performance</w:t>
      </w:r>
      <w:r>
        <w:rPr>
          <w:i/>
          <w:iCs/>
          <w:lang w:eastAsia="en-US"/>
        </w:rPr>
        <w:t xml:space="preserve"> after SMOTE</w:t>
      </w:r>
      <w:r w:rsidRPr="00E462A8">
        <w:rPr>
          <w:i/>
          <w:iCs/>
          <w:lang w:eastAsia="en-US"/>
        </w:rPr>
        <w:t xml:space="preserve"> on Testing (30%) set</w:t>
      </w:r>
      <w:r>
        <w:rPr>
          <w:i/>
          <w:iCs/>
          <w:lang w:eastAsia="en-US"/>
        </w:rPr>
        <w:t xml:space="preserve"> (sorted by </w:t>
      </w:r>
      <w:r w:rsidR="008D2CA0">
        <w:rPr>
          <w:i/>
          <w:iCs/>
          <w:lang w:eastAsia="en-US"/>
        </w:rPr>
        <w:t>Target in top 20%</w:t>
      </w:r>
      <w:r>
        <w:rPr>
          <w:i/>
          <w:iCs/>
          <w:lang w:eastAsia="en-US"/>
        </w:rPr>
        <w:t>)</w:t>
      </w:r>
    </w:p>
    <w:tbl>
      <w:tblPr>
        <w:tblW w:w="9387" w:type="dxa"/>
        <w:tblBorders>
          <w:top w:val="single" w:sz="4" w:space="0" w:color="auto"/>
        </w:tblBorders>
        <w:tblCellMar>
          <w:top w:w="15" w:type="dxa"/>
          <w:bottom w:w="15" w:type="dxa"/>
        </w:tblCellMar>
        <w:tblLook w:val="04A0" w:firstRow="1" w:lastRow="0" w:firstColumn="1" w:lastColumn="0" w:noHBand="0" w:noVBand="1"/>
      </w:tblPr>
      <w:tblGrid>
        <w:gridCol w:w="1435"/>
        <w:gridCol w:w="1088"/>
        <w:gridCol w:w="814"/>
        <w:gridCol w:w="904"/>
        <w:gridCol w:w="1265"/>
        <w:gridCol w:w="1898"/>
        <w:gridCol w:w="1983"/>
      </w:tblGrid>
      <w:tr w:rsidR="004C1ADA" w:rsidRPr="004C1ADA" w14:paraId="550EBCBD" w14:textId="77777777" w:rsidTr="004F7BB5">
        <w:trPr>
          <w:trHeight w:val="303"/>
        </w:trPr>
        <w:tc>
          <w:tcPr>
            <w:tcW w:w="1435" w:type="dxa"/>
            <w:tcBorders>
              <w:top w:val="single" w:sz="4" w:space="0" w:color="auto"/>
              <w:bottom w:val="single" w:sz="4" w:space="0" w:color="auto"/>
            </w:tcBorders>
            <w:shd w:val="clear" w:color="000000" w:fill="D0CECE"/>
            <w:noWrap/>
            <w:vAlign w:val="bottom"/>
            <w:hideMark/>
          </w:tcPr>
          <w:p w14:paraId="0C5875C8" w14:textId="77777777" w:rsidR="004C1ADA" w:rsidRPr="004C1ADA" w:rsidRDefault="004C1ADA" w:rsidP="004C1ADA">
            <w:pPr>
              <w:rPr>
                <w:color w:val="000000"/>
                <w:sz w:val="21"/>
                <w:szCs w:val="21"/>
              </w:rPr>
            </w:pPr>
            <w:r w:rsidRPr="004C1ADA">
              <w:rPr>
                <w:color w:val="000000"/>
                <w:sz w:val="21"/>
                <w:szCs w:val="21"/>
              </w:rPr>
              <w:t> Model</w:t>
            </w:r>
          </w:p>
        </w:tc>
        <w:tc>
          <w:tcPr>
            <w:tcW w:w="1088" w:type="dxa"/>
            <w:tcBorders>
              <w:top w:val="single" w:sz="4" w:space="0" w:color="auto"/>
              <w:bottom w:val="single" w:sz="4" w:space="0" w:color="auto"/>
            </w:tcBorders>
            <w:shd w:val="clear" w:color="000000" w:fill="D0CECE"/>
            <w:noWrap/>
            <w:vAlign w:val="bottom"/>
            <w:hideMark/>
          </w:tcPr>
          <w:p w14:paraId="38AB4290" w14:textId="77777777" w:rsidR="004C1ADA" w:rsidRPr="004C1ADA" w:rsidRDefault="004C1ADA" w:rsidP="004C1ADA">
            <w:pPr>
              <w:rPr>
                <w:color w:val="000000"/>
                <w:sz w:val="21"/>
                <w:szCs w:val="21"/>
              </w:rPr>
            </w:pPr>
            <w:r w:rsidRPr="004C1ADA">
              <w:rPr>
                <w:color w:val="000000"/>
                <w:sz w:val="21"/>
                <w:szCs w:val="21"/>
              </w:rPr>
              <w:t>Precision</w:t>
            </w:r>
          </w:p>
        </w:tc>
        <w:tc>
          <w:tcPr>
            <w:tcW w:w="814" w:type="dxa"/>
            <w:tcBorders>
              <w:top w:val="single" w:sz="4" w:space="0" w:color="auto"/>
              <w:bottom w:val="single" w:sz="4" w:space="0" w:color="auto"/>
            </w:tcBorders>
            <w:shd w:val="clear" w:color="000000" w:fill="D0CECE"/>
            <w:noWrap/>
            <w:vAlign w:val="bottom"/>
            <w:hideMark/>
          </w:tcPr>
          <w:p w14:paraId="1D255E0A" w14:textId="77777777" w:rsidR="004C1ADA" w:rsidRPr="004C1ADA" w:rsidRDefault="004C1ADA" w:rsidP="004C1ADA">
            <w:pPr>
              <w:rPr>
                <w:color w:val="000000"/>
                <w:sz w:val="21"/>
                <w:szCs w:val="21"/>
              </w:rPr>
            </w:pPr>
            <w:r w:rsidRPr="004C1ADA">
              <w:rPr>
                <w:color w:val="000000"/>
                <w:sz w:val="21"/>
                <w:szCs w:val="21"/>
              </w:rPr>
              <w:t>Recall</w:t>
            </w:r>
          </w:p>
        </w:tc>
        <w:tc>
          <w:tcPr>
            <w:tcW w:w="904" w:type="dxa"/>
            <w:tcBorders>
              <w:top w:val="single" w:sz="4" w:space="0" w:color="auto"/>
              <w:bottom w:val="single" w:sz="4" w:space="0" w:color="auto"/>
            </w:tcBorders>
            <w:shd w:val="clear" w:color="000000" w:fill="D0CECE"/>
            <w:noWrap/>
            <w:vAlign w:val="bottom"/>
            <w:hideMark/>
          </w:tcPr>
          <w:p w14:paraId="3D95634D" w14:textId="77777777" w:rsidR="004C1ADA" w:rsidRPr="004C1ADA" w:rsidRDefault="004C1ADA" w:rsidP="004C1ADA">
            <w:pPr>
              <w:rPr>
                <w:color w:val="000000"/>
                <w:sz w:val="21"/>
                <w:szCs w:val="21"/>
              </w:rPr>
            </w:pPr>
            <w:r w:rsidRPr="004C1ADA">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270F4742" w14:textId="77777777" w:rsidR="004C1ADA" w:rsidRPr="004C1ADA" w:rsidRDefault="004C1ADA" w:rsidP="004C1ADA">
            <w:pPr>
              <w:rPr>
                <w:color w:val="000000"/>
                <w:sz w:val="21"/>
                <w:szCs w:val="21"/>
              </w:rPr>
            </w:pPr>
            <w:r w:rsidRPr="004C1ADA">
              <w:rPr>
                <w:color w:val="000000"/>
                <w:sz w:val="21"/>
                <w:szCs w:val="21"/>
              </w:rPr>
              <w:t>ROC_AUC</w:t>
            </w:r>
          </w:p>
        </w:tc>
        <w:tc>
          <w:tcPr>
            <w:tcW w:w="1898" w:type="dxa"/>
            <w:tcBorders>
              <w:top w:val="single" w:sz="4" w:space="0" w:color="auto"/>
              <w:bottom w:val="single" w:sz="4" w:space="0" w:color="auto"/>
            </w:tcBorders>
            <w:shd w:val="clear" w:color="000000" w:fill="D0CECE"/>
            <w:noWrap/>
            <w:vAlign w:val="bottom"/>
            <w:hideMark/>
          </w:tcPr>
          <w:p w14:paraId="102D70FE" w14:textId="3E8F8FF5"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20%</w:t>
            </w:r>
          </w:p>
        </w:tc>
        <w:tc>
          <w:tcPr>
            <w:tcW w:w="1983" w:type="dxa"/>
            <w:tcBorders>
              <w:top w:val="single" w:sz="4" w:space="0" w:color="auto"/>
              <w:bottom w:val="single" w:sz="4" w:space="0" w:color="auto"/>
            </w:tcBorders>
            <w:shd w:val="clear" w:color="000000" w:fill="D0CECE"/>
            <w:noWrap/>
            <w:vAlign w:val="bottom"/>
            <w:hideMark/>
          </w:tcPr>
          <w:p w14:paraId="3A5474B9" w14:textId="3C3429BB" w:rsidR="004C1ADA" w:rsidRPr="004C1ADA" w:rsidRDefault="000A42A0" w:rsidP="004C1ADA">
            <w:pPr>
              <w:rPr>
                <w:color w:val="000000"/>
                <w:sz w:val="21"/>
                <w:szCs w:val="21"/>
              </w:rPr>
            </w:pPr>
            <w:r>
              <w:rPr>
                <w:color w:val="000000"/>
                <w:sz w:val="21"/>
                <w:szCs w:val="21"/>
              </w:rPr>
              <w:t>Target</w:t>
            </w:r>
            <w:r w:rsidR="004C1ADA" w:rsidRPr="004C1ADA">
              <w:rPr>
                <w:color w:val="000000"/>
                <w:sz w:val="21"/>
                <w:szCs w:val="21"/>
              </w:rPr>
              <w:t xml:space="preserve"> in top 50%</w:t>
            </w:r>
          </w:p>
        </w:tc>
      </w:tr>
      <w:tr w:rsidR="004C1ADA" w:rsidRPr="004C1ADA" w14:paraId="060B0F64" w14:textId="77777777" w:rsidTr="004F7BB5">
        <w:trPr>
          <w:trHeight w:val="303"/>
        </w:trPr>
        <w:tc>
          <w:tcPr>
            <w:tcW w:w="1435" w:type="dxa"/>
            <w:tcBorders>
              <w:top w:val="single" w:sz="4" w:space="0" w:color="auto"/>
            </w:tcBorders>
            <w:shd w:val="clear" w:color="000000" w:fill="FFFFFF"/>
            <w:vAlign w:val="bottom"/>
            <w:hideMark/>
          </w:tcPr>
          <w:p w14:paraId="316B8F34" w14:textId="77777777" w:rsidR="004C1ADA" w:rsidRPr="004C1ADA" w:rsidRDefault="004C1ADA" w:rsidP="004C1ADA">
            <w:pPr>
              <w:rPr>
                <w:color w:val="000000"/>
                <w:sz w:val="21"/>
                <w:szCs w:val="21"/>
              </w:rPr>
            </w:pPr>
            <w:r w:rsidRPr="004C1ADA">
              <w:rPr>
                <w:color w:val="000000"/>
                <w:sz w:val="21"/>
                <w:szCs w:val="21"/>
              </w:rPr>
              <w:t>GB</w:t>
            </w:r>
          </w:p>
        </w:tc>
        <w:tc>
          <w:tcPr>
            <w:tcW w:w="1088" w:type="dxa"/>
            <w:tcBorders>
              <w:top w:val="single" w:sz="4" w:space="0" w:color="auto"/>
            </w:tcBorders>
            <w:shd w:val="clear" w:color="000000" w:fill="FFFFFF"/>
            <w:vAlign w:val="bottom"/>
            <w:hideMark/>
          </w:tcPr>
          <w:p w14:paraId="066190FD" w14:textId="77777777" w:rsidR="004C1ADA" w:rsidRPr="004C1ADA" w:rsidRDefault="004C1ADA" w:rsidP="004C1ADA">
            <w:pPr>
              <w:jc w:val="right"/>
              <w:rPr>
                <w:color w:val="000000"/>
                <w:sz w:val="21"/>
                <w:szCs w:val="21"/>
              </w:rPr>
            </w:pPr>
            <w:r w:rsidRPr="004C1ADA">
              <w:rPr>
                <w:color w:val="000000"/>
                <w:sz w:val="21"/>
                <w:szCs w:val="21"/>
              </w:rPr>
              <w:t>0.381</w:t>
            </w:r>
          </w:p>
        </w:tc>
        <w:tc>
          <w:tcPr>
            <w:tcW w:w="814" w:type="dxa"/>
            <w:tcBorders>
              <w:top w:val="single" w:sz="4" w:space="0" w:color="auto"/>
            </w:tcBorders>
            <w:shd w:val="clear" w:color="000000" w:fill="FFFFFF"/>
            <w:vAlign w:val="bottom"/>
            <w:hideMark/>
          </w:tcPr>
          <w:p w14:paraId="6803FE3E" w14:textId="77777777" w:rsidR="004C1ADA" w:rsidRPr="004C1ADA" w:rsidRDefault="004C1ADA" w:rsidP="004C1ADA">
            <w:pPr>
              <w:jc w:val="right"/>
              <w:rPr>
                <w:color w:val="000000"/>
                <w:sz w:val="21"/>
                <w:szCs w:val="21"/>
              </w:rPr>
            </w:pPr>
            <w:r w:rsidRPr="004C1ADA">
              <w:rPr>
                <w:color w:val="000000"/>
                <w:sz w:val="21"/>
                <w:szCs w:val="21"/>
              </w:rPr>
              <w:t>0.033</w:t>
            </w:r>
          </w:p>
        </w:tc>
        <w:tc>
          <w:tcPr>
            <w:tcW w:w="904" w:type="dxa"/>
            <w:tcBorders>
              <w:top w:val="single" w:sz="4" w:space="0" w:color="auto"/>
            </w:tcBorders>
            <w:shd w:val="clear" w:color="000000" w:fill="FFFFFF"/>
            <w:vAlign w:val="bottom"/>
            <w:hideMark/>
          </w:tcPr>
          <w:p w14:paraId="7C3D8389" w14:textId="77777777" w:rsidR="004C1ADA" w:rsidRPr="004C1ADA" w:rsidRDefault="004C1ADA" w:rsidP="004C1ADA">
            <w:pPr>
              <w:jc w:val="right"/>
              <w:rPr>
                <w:color w:val="000000"/>
                <w:sz w:val="21"/>
                <w:szCs w:val="21"/>
              </w:rPr>
            </w:pPr>
            <w:r w:rsidRPr="004C1ADA">
              <w:rPr>
                <w:color w:val="000000"/>
                <w:sz w:val="21"/>
                <w:szCs w:val="21"/>
              </w:rPr>
              <w:t>0.061</w:t>
            </w:r>
          </w:p>
        </w:tc>
        <w:tc>
          <w:tcPr>
            <w:tcW w:w="1265" w:type="dxa"/>
            <w:tcBorders>
              <w:top w:val="single" w:sz="4" w:space="0" w:color="auto"/>
            </w:tcBorders>
            <w:shd w:val="clear" w:color="000000" w:fill="FFFFFF"/>
            <w:vAlign w:val="bottom"/>
            <w:hideMark/>
          </w:tcPr>
          <w:p w14:paraId="5EEC1801" w14:textId="77777777" w:rsidR="004C1ADA" w:rsidRPr="004C1ADA" w:rsidRDefault="004C1ADA" w:rsidP="004C1ADA">
            <w:pPr>
              <w:jc w:val="right"/>
              <w:rPr>
                <w:color w:val="000000"/>
                <w:sz w:val="21"/>
                <w:szCs w:val="21"/>
              </w:rPr>
            </w:pPr>
            <w:r w:rsidRPr="004C1ADA">
              <w:rPr>
                <w:color w:val="000000"/>
                <w:sz w:val="21"/>
                <w:szCs w:val="21"/>
              </w:rPr>
              <w:t>0.633</w:t>
            </w:r>
          </w:p>
        </w:tc>
        <w:tc>
          <w:tcPr>
            <w:tcW w:w="1898" w:type="dxa"/>
            <w:tcBorders>
              <w:top w:val="single" w:sz="4" w:space="0" w:color="auto"/>
            </w:tcBorders>
            <w:shd w:val="clear" w:color="000000" w:fill="FFFFFF"/>
            <w:vAlign w:val="bottom"/>
            <w:hideMark/>
          </w:tcPr>
          <w:p w14:paraId="2261B44F"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260</w:t>
            </w:r>
          </w:p>
        </w:tc>
        <w:tc>
          <w:tcPr>
            <w:tcW w:w="1983" w:type="dxa"/>
            <w:tcBorders>
              <w:top w:val="single" w:sz="4" w:space="0" w:color="auto"/>
            </w:tcBorders>
            <w:shd w:val="clear" w:color="000000" w:fill="FFFFFF"/>
            <w:vAlign w:val="bottom"/>
            <w:hideMark/>
          </w:tcPr>
          <w:p w14:paraId="194EFB4A"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475</w:t>
            </w:r>
          </w:p>
        </w:tc>
      </w:tr>
      <w:tr w:rsidR="004C1ADA" w:rsidRPr="004C1ADA" w14:paraId="156962C1" w14:textId="77777777" w:rsidTr="004F7BB5">
        <w:trPr>
          <w:trHeight w:val="303"/>
        </w:trPr>
        <w:tc>
          <w:tcPr>
            <w:tcW w:w="1435" w:type="dxa"/>
            <w:noWrap/>
            <w:vAlign w:val="bottom"/>
            <w:hideMark/>
          </w:tcPr>
          <w:p w14:paraId="715A2A12" w14:textId="238D57D4" w:rsidR="004C1ADA" w:rsidRPr="004C1ADA" w:rsidRDefault="004C1ADA" w:rsidP="004C1ADA">
            <w:pPr>
              <w:rPr>
                <w:color w:val="000000"/>
                <w:sz w:val="21"/>
                <w:szCs w:val="21"/>
              </w:rPr>
            </w:pPr>
            <w:r>
              <w:rPr>
                <w:color w:val="000000"/>
                <w:sz w:val="21"/>
                <w:szCs w:val="21"/>
              </w:rPr>
              <w:t>LR</w:t>
            </w:r>
          </w:p>
        </w:tc>
        <w:tc>
          <w:tcPr>
            <w:tcW w:w="1088" w:type="dxa"/>
            <w:shd w:val="clear" w:color="000000" w:fill="FFFFFF"/>
            <w:vAlign w:val="bottom"/>
            <w:hideMark/>
          </w:tcPr>
          <w:p w14:paraId="2B0CDDF7" w14:textId="77777777" w:rsidR="004C1ADA" w:rsidRPr="004C1ADA" w:rsidRDefault="004C1ADA" w:rsidP="004C1ADA">
            <w:pPr>
              <w:jc w:val="right"/>
              <w:rPr>
                <w:color w:val="000000"/>
                <w:sz w:val="21"/>
                <w:szCs w:val="21"/>
              </w:rPr>
            </w:pPr>
            <w:r w:rsidRPr="004C1ADA">
              <w:rPr>
                <w:color w:val="000000"/>
                <w:sz w:val="21"/>
                <w:szCs w:val="21"/>
              </w:rPr>
              <w:t>0.192</w:t>
            </w:r>
          </w:p>
        </w:tc>
        <w:tc>
          <w:tcPr>
            <w:tcW w:w="814" w:type="dxa"/>
            <w:shd w:val="clear" w:color="000000" w:fill="FFFFFF"/>
            <w:vAlign w:val="bottom"/>
            <w:hideMark/>
          </w:tcPr>
          <w:p w14:paraId="27AC1616" w14:textId="77777777" w:rsidR="004C1ADA" w:rsidRPr="004C1ADA" w:rsidRDefault="004C1ADA" w:rsidP="004C1ADA">
            <w:pPr>
              <w:jc w:val="right"/>
              <w:rPr>
                <w:color w:val="000000"/>
                <w:sz w:val="21"/>
                <w:szCs w:val="21"/>
              </w:rPr>
            </w:pPr>
            <w:r w:rsidRPr="00CE011D">
              <w:rPr>
                <w:color w:val="000000"/>
                <w:sz w:val="21"/>
                <w:szCs w:val="21"/>
                <w:highlight w:val="yellow"/>
              </w:rPr>
              <w:t>0.521</w:t>
            </w:r>
          </w:p>
        </w:tc>
        <w:tc>
          <w:tcPr>
            <w:tcW w:w="904" w:type="dxa"/>
            <w:shd w:val="clear" w:color="000000" w:fill="FFFFFF"/>
            <w:vAlign w:val="bottom"/>
            <w:hideMark/>
          </w:tcPr>
          <w:p w14:paraId="0FD81D2A" w14:textId="77777777" w:rsidR="004C1ADA" w:rsidRPr="004C1ADA" w:rsidRDefault="004C1ADA" w:rsidP="004C1ADA">
            <w:pPr>
              <w:jc w:val="right"/>
              <w:rPr>
                <w:color w:val="000000"/>
                <w:sz w:val="21"/>
                <w:szCs w:val="21"/>
              </w:rPr>
            </w:pPr>
            <w:r w:rsidRPr="004C1ADA">
              <w:rPr>
                <w:color w:val="000000"/>
                <w:sz w:val="21"/>
                <w:szCs w:val="21"/>
              </w:rPr>
              <w:t>0.281</w:t>
            </w:r>
          </w:p>
        </w:tc>
        <w:tc>
          <w:tcPr>
            <w:tcW w:w="1265" w:type="dxa"/>
            <w:shd w:val="clear" w:color="000000" w:fill="FFFFFF"/>
            <w:vAlign w:val="bottom"/>
            <w:hideMark/>
          </w:tcPr>
          <w:p w14:paraId="70E39F8F"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676D1FD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253</w:t>
            </w:r>
          </w:p>
        </w:tc>
        <w:tc>
          <w:tcPr>
            <w:tcW w:w="1983" w:type="dxa"/>
            <w:shd w:val="clear" w:color="000000" w:fill="FFFFFF"/>
            <w:vAlign w:val="bottom"/>
            <w:hideMark/>
          </w:tcPr>
          <w:p w14:paraId="606B74B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480</w:t>
            </w:r>
          </w:p>
        </w:tc>
      </w:tr>
      <w:tr w:rsidR="004C1ADA" w:rsidRPr="004C1ADA" w14:paraId="1EE7287E" w14:textId="77777777" w:rsidTr="004F7BB5">
        <w:trPr>
          <w:trHeight w:val="303"/>
        </w:trPr>
        <w:tc>
          <w:tcPr>
            <w:tcW w:w="1435" w:type="dxa"/>
            <w:shd w:val="clear" w:color="000000" w:fill="FFFFFF"/>
            <w:vAlign w:val="bottom"/>
            <w:hideMark/>
          </w:tcPr>
          <w:p w14:paraId="06FE4A87" w14:textId="77777777" w:rsidR="004C1ADA" w:rsidRPr="004C1ADA" w:rsidRDefault="004C1ADA" w:rsidP="004C1ADA">
            <w:pPr>
              <w:rPr>
                <w:color w:val="000000"/>
                <w:sz w:val="21"/>
                <w:szCs w:val="21"/>
              </w:rPr>
            </w:pPr>
            <w:proofErr w:type="spellStart"/>
            <w:r w:rsidRPr="004C1ADA">
              <w:rPr>
                <w:color w:val="000000"/>
                <w:sz w:val="21"/>
                <w:szCs w:val="21"/>
              </w:rPr>
              <w:t>GaussianNB</w:t>
            </w:r>
            <w:proofErr w:type="spellEnd"/>
          </w:p>
        </w:tc>
        <w:tc>
          <w:tcPr>
            <w:tcW w:w="1088" w:type="dxa"/>
            <w:shd w:val="clear" w:color="000000" w:fill="FFFFFF"/>
            <w:vAlign w:val="bottom"/>
            <w:hideMark/>
          </w:tcPr>
          <w:p w14:paraId="647DCA4C" w14:textId="77777777" w:rsidR="004C1ADA" w:rsidRPr="004C1ADA" w:rsidRDefault="004C1ADA" w:rsidP="004C1ADA">
            <w:pPr>
              <w:jc w:val="right"/>
              <w:rPr>
                <w:color w:val="000000"/>
                <w:sz w:val="21"/>
                <w:szCs w:val="21"/>
              </w:rPr>
            </w:pPr>
            <w:r w:rsidRPr="004C1ADA">
              <w:rPr>
                <w:color w:val="000000"/>
                <w:sz w:val="21"/>
                <w:szCs w:val="21"/>
              </w:rPr>
              <w:t>0.151</w:t>
            </w:r>
          </w:p>
        </w:tc>
        <w:tc>
          <w:tcPr>
            <w:tcW w:w="814" w:type="dxa"/>
            <w:shd w:val="clear" w:color="000000" w:fill="FFFFFF"/>
            <w:vAlign w:val="bottom"/>
            <w:hideMark/>
          </w:tcPr>
          <w:p w14:paraId="48C6BAB9" w14:textId="77777777" w:rsidR="004C1ADA" w:rsidRPr="004C1ADA" w:rsidRDefault="004C1ADA" w:rsidP="004C1ADA">
            <w:pPr>
              <w:jc w:val="right"/>
              <w:rPr>
                <w:color w:val="000000"/>
                <w:sz w:val="21"/>
                <w:szCs w:val="21"/>
              </w:rPr>
            </w:pPr>
            <w:r w:rsidRPr="00CE011D">
              <w:rPr>
                <w:color w:val="000000"/>
                <w:sz w:val="21"/>
                <w:szCs w:val="21"/>
                <w:highlight w:val="yellow"/>
              </w:rPr>
              <w:t>0.674</w:t>
            </w:r>
          </w:p>
        </w:tc>
        <w:tc>
          <w:tcPr>
            <w:tcW w:w="904" w:type="dxa"/>
            <w:shd w:val="clear" w:color="000000" w:fill="FFFFFF"/>
            <w:vAlign w:val="bottom"/>
            <w:hideMark/>
          </w:tcPr>
          <w:p w14:paraId="0AF62161" w14:textId="77777777" w:rsidR="004C1ADA" w:rsidRPr="004C1ADA" w:rsidRDefault="004C1ADA" w:rsidP="004C1ADA">
            <w:pPr>
              <w:jc w:val="right"/>
              <w:rPr>
                <w:color w:val="000000"/>
                <w:sz w:val="21"/>
                <w:szCs w:val="21"/>
              </w:rPr>
            </w:pPr>
            <w:r w:rsidRPr="004C1ADA">
              <w:rPr>
                <w:color w:val="000000"/>
                <w:sz w:val="21"/>
                <w:szCs w:val="21"/>
              </w:rPr>
              <w:t>0.246</w:t>
            </w:r>
          </w:p>
        </w:tc>
        <w:tc>
          <w:tcPr>
            <w:tcW w:w="1265" w:type="dxa"/>
            <w:shd w:val="clear" w:color="000000" w:fill="FFFFFF"/>
            <w:vAlign w:val="bottom"/>
            <w:hideMark/>
          </w:tcPr>
          <w:p w14:paraId="1F6B355F" w14:textId="77777777" w:rsidR="004C1ADA" w:rsidRPr="004C1ADA" w:rsidRDefault="004C1ADA" w:rsidP="004C1ADA">
            <w:pPr>
              <w:jc w:val="right"/>
              <w:rPr>
                <w:color w:val="000000"/>
                <w:sz w:val="21"/>
                <w:szCs w:val="21"/>
              </w:rPr>
            </w:pPr>
            <w:r w:rsidRPr="004C1ADA">
              <w:rPr>
                <w:color w:val="000000"/>
                <w:sz w:val="21"/>
                <w:szCs w:val="21"/>
              </w:rPr>
              <w:t>0.598</w:t>
            </w:r>
          </w:p>
        </w:tc>
        <w:tc>
          <w:tcPr>
            <w:tcW w:w="1898" w:type="dxa"/>
            <w:shd w:val="clear" w:color="000000" w:fill="FFFFFF"/>
            <w:vAlign w:val="bottom"/>
            <w:hideMark/>
          </w:tcPr>
          <w:p w14:paraId="6EEB3AA7"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251</w:t>
            </w:r>
          </w:p>
        </w:tc>
        <w:tc>
          <w:tcPr>
            <w:tcW w:w="1983" w:type="dxa"/>
            <w:shd w:val="clear" w:color="000000" w:fill="FFFFFF"/>
            <w:vAlign w:val="bottom"/>
            <w:hideMark/>
          </w:tcPr>
          <w:p w14:paraId="5135FAE6" w14:textId="77777777" w:rsidR="004C1ADA" w:rsidRPr="004C1ADA" w:rsidRDefault="004C1ADA" w:rsidP="004C1ADA">
            <w:pPr>
              <w:jc w:val="right"/>
              <w:rPr>
                <w:color w:val="000000"/>
                <w:sz w:val="21"/>
                <w:szCs w:val="21"/>
                <w:highlight w:val="yellow"/>
              </w:rPr>
            </w:pPr>
            <w:r w:rsidRPr="004C1ADA">
              <w:rPr>
                <w:color w:val="000000"/>
                <w:sz w:val="21"/>
                <w:szCs w:val="21"/>
                <w:highlight w:val="yellow"/>
              </w:rPr>
              <w:t>441</w:t>
            </w:r>
          </w:p>
        </w:tc>
      </w:tr>
      <w:tr w:rsidR="004C1ADA" w:rsidRPr="004C1ADA" w14:paraId="650F4932" w14:textId="77777777" w:rsidTr="004F7BB5">
        <w:trPr>
          <w:trHeight w:val="303"/>
        </w:trPr>
        <w:tc>
          <w:tcPr>
            <w:tcW w:w="1435" w:type="dxa"/>
            <w:shd w:val="clear" w:color="000000" w:fill="FFFFFF"/>
            <w:vAlign w:val="bottom"/>
            <w:hideMark/>
          </w:tcPr>
          <w:p w14:paraId="25092292" w14:textId="62DCA4B5" w:rsidR="004C1ADA" w:rsidRPr="004C1ADA" w:rsidRDefault="004C1ADA" w:rsidP="004C1ADA">
            <w:pPr>
              <w:rPr>
                <w:color w:val="000000"/>
                <w:sz w:val="21"/>
                <w:szCs w:val="21"/>
              </w:rPr>
            </w:pPr>
            <w:proofErr w:type="spellStart"/>
            <w:r w:rsidRPr="004C1ADA">
              <w:rPr>
                <w:color w:val="000000"/>
                <w:sz w:val="21"/>
                <w:szCs w:val="21"/>
              </w:rPr>
              <w:t>CatB</w:t>
            </w:r>
            <w:r>
              <w:rPr>
                <w:color w:val="000000"/>
                <w:sz w:val="21"/>
                <w:szCs w:val="21"/>
              </w:rPr>
              <w:t>oost</w:t>
            </w:r>
            <w:proofErr w:type="spellEnd"/>
          </w:p>
        </w:tc>
        <w:tc>
          <w:tcPr>
            <w:tcW w:w="1088" w:type="dxa"/>
            <w:shd w:val="clear" w:color="000000" w:fill="FFFFFF"/>
            <w:vAlign w:val="bottom"/>
            <w:hideMark/>
          </w:tcPr>
          <w:p w14:paraId="6A8008BD" w14:textId="77777777" w:rsidR="004C1ADA" w:rsidRPr="004C1ADA" w:rsidRDefault="004C1ADA" w:rsidP="004C1ADA">
            <w:pPr>
              <w:jc w:val="right"/>
              <w:rPr>
                <w:color w:val="000000"/>
                <w:sz w:val="21"/>
                <w:szCs w:val="21"/>
              </w:rPr>
            </w:pPr>
            <w:r w:rsidRPr="004C1ADA">
              <w:rPr>
                <w:color w:val="000000"/>
                <w:sz w:val="21"/>
                <w:szCs w:val="21"/>
              </w:rPr>
              <w:t>0.315</w:t>
            </w:r>
          </w:p>
        </w:tc>
        <w:tc>
          <w:tcPr>
            <w:tcW w:w="814" w:type="dxa"/>
            <w:shd w:val="clear" w:color="000000" w:fill="FFFFFF"/>
            <w:vAlign w:val="bottom"/>
            <w:hideMark/>
          </w:tcPr>
          <w:p w14:paraId="4CDC225C" w14:textId="77777777" w:rsidR="004C1ADA" w:rsidRPr="004C1ADA" w:rsidRDefault="004C1ADA" w:rsidP="004C1ADA">
            <w:pPr>
              <w:jc w:val="right"/>
              <w:rPr>
                <w:color w:val="000000"/>
                <w:sz w:val="21"/>
                <w:szCs w:val="21"/>
              </w:rPr>
            </w:pPr>
            <w:r w:rsidRPr="004C1ADA">
              <w:rPr>
                <w:color w:val="000000"/>
                <w:sz w:val="21"/>
                <w:szCs w:val="21"/>
              </w:rPr>
              <w:t>0.040</w:t>
            </w:r>
          </w:p>
        </w:tc>
        <w:tc>
          <w:tcPr>
            <w:tcW w:w="904" w:type="dxa"/>
            <w:shd w:val="clear" w:color="000000" w:fill="FFFFFF"/>
            <w:vAlign w:val="bottom"/>
            <w:hideMark/>
          </w:tcPr>
          <w:p w14:paraId="341F0C3F" w14:textId="77777777" w:rsidR="004C1ADA" w:rsidRPr="004C1ADA" w:rsidRDefault="004C1ADA" w:rsidP="004C1ADA">
            <w:pPr>
              <w:jc w:val="right"/>
              <w:rPr>
                <w:color w:val="000000"/>
                <w:sz w:val="21"/>
                <w:szCs w:val="21"/>
              </w:rPr>
            </w:pPr>
            <w:r w:rsidRPr="004C1ADA">
              <w:rPr>
                <w:color w:val="000000"/>
                <w:sz w:val="21"/>
                <w:szCs w:val="21"/>
              </w:rPr>
              <w:t>0.071</w:t>
            </w:r>
          </w:p>
        </w:tc>
        <w:tc>
          <w:tcPr>
            <w:tcW w:w="1265" w:type="dxa"/>
            <w:shd w:val="clear" w:color="000000" w:fill="FFFFFF"/>
            <w:vAlign w:val="bottom"/>
            <w:hideMark/>
          </w:tcPr>
          <w:p w14:paraId="2625AB26" w14:textId="77777777" w:rsidR="004C1ADA" w:rsidRPr="004C1ADA" w:rsidRDefault="004C1ADA" w:rsidP="004C1ADA">
            <w:pPr>
              <w:jc w:val="right"/>
              <w:rPr>
                <w:color w:val="000000"/>
                <w:sz w:val="21"/>
                <w:szCs w:val="21"/>
              </w:rPr>
            </w:pPr>
            <w:r w:rsidRPr="004C1ADA">
              <w:rPr>
                <w:color w:val="000000"/>
                <w:sz w:val="21"/>
                <w:szCs w:val="21"/>
              </w:rPr>
              <w:t>0.623</w:t>
            </w:r>
          </w:p>
        </w:tc>
        <w:tc>
          <w:tcPr>
            <w:tcW w:w="1898" w:type="dxa"/>
            <w:shd w:val="clear" w:color="000000" w:fill="FFFFFF"/>
            <w:vAlign w:val="bottom"/>
            <w:hideMark/>
          </w:tcPr>
          <w:p w14:paraId="0E23979E" w14:textId="77777777" w:rsidR="004C1ADA" w:rsidRPr="004C1ADA" w:rsidRDefault="004C1ADA" w:rsidP="004C1ADA">
            <w:pPr>
              <w:jc w:val="right"/>
              <w:rPr>
                <w:color w:val="000000"/>
                <w:sz w:val="21"/>
                <w:szCs w:val="21"/>
              </w:rPr>
            </w:pPr>
            <w:r w:rsidRPr="004C1ADA">
              <w:rPr>
                <w:color w:val="000000"/>
                <w:sz w:val="21"/>
                <w:szCs w:val="21"/>
              </w:rPr>
              <w:t>247</w:t>
            </w:r>
          </w:p>
        </w:tc>
        <w:tc>
          <w:tcPr>
            <w:tcW w:w="1983" w:type="dxa"/>
            <w:shd w:val="clear" w:color="000000" w:fill="FFFFFF"/>
            <w:vAlign w:val="bottom"/>
            <w:hideMark/>
          </w:tcPr>
          <w:p w14:paraId="067C2E77" w14:textId="77777777" w:rsidR="004C1ADA" w:rsidRPr="004C1ADA" w:rsidRDefault="004C1ADA" w:rsidP="004C1ADA">
            <w:pPr>
              <w:jc w:val="right"/>
              <w:rPr>
                <w:color w:val="000000"/>
                <w:sz w:val="21"/>
                <w:szCs w:val="21"/>
              </w:rPr>
            </w:pPr>
            <w:r w:rsidRPr="004C1ADA">
              <w:rPr>
                <w:color w:val="000000"/>
                <w:sz w:val="21"/>
                <w:szCs w:val="21"/>
              </w:rPr>
              <w:t>481</w:t>
            </w:r>
          </w:p>
        </w:tc>
      </w:tr>
      <w:tr w:rsidR="004C1ADA" w:rsidRPr="004C1ADA" w14:paraId="644497F3" w14:textId="77777777" w:rsidTr="004F7BB5">
        <w:trPr>
          <w:trHeight w:val="303"/>
        </w:trPr>
        <w:tc>
          <w:tcPr>
            <w:tcW w:w="1435" w:type="dxa"/>
            <w:shd w:val="clear" w:color="000000" w:fill="FFFFFF"/>
            <w:vAlign w:val="bottom"/>
            <w:hideMark/>
          </w:tcPr>
          <w:p w14:paraId="1677E553" w14:textId="77777777" w:rsidR="004C1ADA" w:rsidRPr="004C1ADA" w:rsidRDefault="004C1ADA" w:rsidP="004C1ADA">
            <w:pPr>
              <w:rPr>
                <w:color w:val="000000"/>
                <w:sz w:val="21"/>
                <w:szCs w:val="21"/>
              </w:rPr>
            </w:pPr>
            <w:proofErr w:type="spellStart"/>
            <w:r w:rsidRPr="004C1ADA">
              <w:rPr>
                <w:color w:val="000000"/>
                <w:sz w:val="21"/>
                <w:szCs w:val="21"/>
              </w:rPr>
              <w:t>LightGB</w:t>
            </w:r>
            <w:proofErr w:type="spellEnd"/>
          </w:p>
        </w:tc>
        <w:tc>
          <w:tcPr>
            <w:tcW w:w="1088" w:type="dxa"/>
            <w:shd w:val="clear" w:color="000000" w:fill="FFFFFF"/>
            <w:vAlign w:val="bottom"/>
            <w:hideMark/>
          </w:tcPr>
          <w:p w14:paraId="10A552AF" w14:textId="77777777" w:rsidR="004C1ADA" w:rsidRPr="004C1ADA" w:rsidRDefault="004C1ADA" w:rsidP="004C1ADA">
            <w:pPr>
              <w:jc w:val="right"/>
              <w:rPr>
                <w:color w:val="000000"/>
                <w:sz w:val="21"/>
                <w:szCs w:val="21"/>
              </w:rPr>
            </w:pPr>
            <w:r w:rsidRPr="004C1ADA">
              <w:rPr>
                <w:color w:val="000000"/>
                <w:sz w:val="21"/>
                <w:szCs w:val="21"/>
              </w:rPr>
              <w:t>0.309</w:t>
            </w:r>
          </w:p>
        </w:tc>
        <w:tc>
          <w:tcPr>
            <w:tcW w:w="814" w:type="dxa"/>
            <w:shd w:val="clear" w:color="000000" w:fill="FFFFFF"/>
            <w:vAlign w:val="bottom"/>
            <w:hideMark/>
          </w:tcPr>
          <w:p w14:paraId="3161B986" w14:textId="77777777" w:rsidR="004C1ADA" w:rsidRPr="004C1ADA" w:rsidRDefault="004C1ADA" w:rsidP="004C1ADA">
            <w:pPr>
              <w:jc w:val="right"/>
              <w:rPr>
                <w:color w:val="000000"/>
                <w:sz w:val="21"/>
                <w:szCs w:val="21"/>
              </w:rPr>
            </w:pPr>
            <w:r w:rsidRPr="004C1ADA">
              <w:rPr>
                <w:color w:val="000000"/>
                <w:sz w:val="21"/>
                <w:szCs w:val="21"/>
              </w:rPr>
              <w:t>0.029</w:t>
            </w:r>
          </w:p>
        </w:tc>
        <w:tc>
          <w:tcPr>
            <w:tcW w:w="904" w:type="dxa"/>
            <w:shd w:val="clear" w:color="000000" w:fill="FFFFFF"/>
            <w:vAlign w:val="bottom"/>
            <w:hideMark/>
          </w:tcPr>
          <w:p w14:paraId="0D171B21" w14:textId="77777777" w:rsidR="004C1ADA" w:rsidRPr="004C1ADA" w:rsidRDefault="004C1ADA" w:rsidP="004C1ADA">
            <w:pPr>
              <w:jc w:val="right"/>
              <w:rPr>
                <w:color w:val="000000"/>
                <w:sz w:val="21"/>
                <w:szCs w:val="21"/>
              </w:rPr>
            </w:pPr>
            <w:r w:rsidRPr="004C1ADA">
              <w:rPr>
                <w:color w:val="000000"/>
                <w:sz w:val="21"/>
                <w:szCs w:val="21"/>
              </w:rPr>
              <w:t>0.053</w:t>
            </w:r>
          </w:p>
        </w:tc>
        <w:tc>
          <w:tcPr>
            <w:tcW w:w="1265" w:type="dxa"/>
            <w:shd w:val="clear" w:color="000000" w:fill="FFFFFF"/>
            <w:vAlign w:val="bottom"/>
            <w:hideMark/>
          </w:tcPr>
          <w:p w14:paraId="4A788579" w14:textId="77777777" w:rsidR="004C1ADA" w:rsidRPr="004C1ADA" w:rsidRDefault="004C1ADA" w:rsidP="004C1ADA">
            <w:pPr>
              <w:jc w:val="right"/>
              <w:rPr>
                <w:color w:val="000000"/>
                <w:sz w:val="21"/>
                <w:szCs w:val="21"/>
              </w:rPr>
            </w:pPr>
            <w:r w:rsidRPr="004C1ADA">
              <w:rPr>
                <w:color w:val="000000"/>
                <w:sz w:val="21"/>
                <w:szCs w:val="21"/>
              </w:rPr>
              <w:t>0.628</w:t>
            </w:r>
          </w:p>
        </w:tc>
        <w:tc>
          <w:tcPr>
            <w:tcW w:w="1898" w:type="dxa"/>
            <w:shd w:val="clear" w:color="000000" w:fill="FFFFFF"/>
            <w:vAlign w:val="bottom"/>
            <w:hideMark/>
          </w:tcPr>
          <w:p w14:paraId="0CA54D8C" w14:textId="77777777" w:rsidR="004C1ADA" w:rsidRPr="004C1ADA" w:rsidRDefault="004C1ADA" w:rsidP="004C1ADA">
            <w:pPr>
              <w:jc w:val="right"/>
              <w:rPr>
                <w:color w:val="000000"/>
                <w:sz w:val="21"/>
                <w:szCs w:val="21"/>
              </w:rPr>
            </w:pPr>
            <w:r w:rsidRPr="004C1ADA">
              <w:rPr>
                <w:color w:val="000000"/>
                <w:sz w:val="21"/>
                <w:szCs w:val="21"/>
              </w:rPr>
              <w:t>236</w:t>
            </w:r>
          </w:p>
        </w:tc>
        <w:tc>
          <w:tcPr>
            <w:tcW w:w="1983" w:type="dxa"/>
            <w:shd w:val="clear" w:color="000000" w:fill="FFFFFF"/>
            <w:vAlign w:val="bottom"/>
            <w:hideMark/>
          </w:tcPr>
          <w:p w14:paraId="3C9CBE7D" w14:textId="77777777" w:rsidR="004C1ADA" w:rsidRPr="004C1ADA" w:rsidRDefault="004C1ADA" w:rsidP="004C1ADA">
            <w:pPr>
              <w:jc w:val="right"/>
              <w:rPr>
                <w:color w:val="000000"/>
                <w:sz w:val="21"/>
                <w:szCs w:val="21"/>
              </w:rPr>
            </w:pPr>
            <w:r w:rsidRPr="004C1ADA">
              <w:rPr>
                <w:color w:val="000000"/>
                <w:sz w:val="21"/>
                <w:szCs w:val="21"/>
              </w:rPr>
              <w:t>484</w:t>
            </w:r>
          </w:p>
        </w:tc>
      </w:tr>
      <w:tr w:rsidR="004C1ADA" w:rsidRPr="004C1ADA" w14:paraId="4603BC5A" w14:textId="77777777" w:rsidTr="004F7BB5">
        <w:trPr>
          <w:trHeight w:val="303"/>
        </w:trPr>
        <w:tc>
          <w:tcPr>
            <w:tcW w:w="1435" w:type="dxa"/>
            <w:shd w:val="clear" w:color="000000" w:fill="FFFFFF"/>
            <w:vAlign w:val="bottom"/>
            <w:hideMark/>
          </w:tcPr>
          <w:p w14:paraId="36863D9D" w14:textId="77777777" w:rsidR="004C1ADA" w:rsidRPr="004C1ADA" w:rsidRDefault="004C1ADA" w:rsidP="004C1ADA">
            <w:pPr>
              <w:rPr>
                <w:color w:val="000000"/>
                <w:sz w:val="21"/>
                <w:szCs w:val="21"/>
              </w:rPr>
            </w:pPr>
            <w:r w:rsidRPr="004C1ADA">
              <w:rPr>
                <w:color w:val="000000"/>
                <w:sz w:val="21"/>
                <w:szCs w:val="21"/>
              </w:rPr>
              <w:t>XGB</w:t>
            </w:r>
          </w:p>
        </w:tc>
        <w:tc>
          <w:tcPr>
            <w:tcW w:w="1088" w:type="dxa"/>
            <w:shd w:val="clear" w:color="000000" w:fill="FFFFFF"/>
            <w:vAlign w:val="bottom"/>
            <w:hideMark/>
          </w:tcPr>
          <w:p w14:paraId="56F67EEF" w14:textId="77777777" w:rsidR="004C1ADA" w:rsidRPr="004C1ADA" w:rsidRDefault="004C1ADA" w:rsidP="004C1ADA">
            <w:pPr>
              <w:jc w:val="right"/>
              <w:rPr>
                <w:color w:val="000000"/>
                <w:sz w:val="21"/>
                <w:szCs w:val="21"/>
              </w:rPr>
            </w:pPr>
            <w:r w:rsidRPr="004C1ADA">
              <w:rPr>
                <w:color w:val="000000"/>
                <w:sz w:val="21"/>
                <w:szCs w:val="21"/>
              </w:rPr>
              <w:t>0.257</w:t>
            </w:r>
          </w:p>
        </w:tc>
        <w:tc>
          <w:tcPr>
            <w:tcW w:w="814" w:type="dxa"/>
            <w:shd w:val="clear" w:color="000000" w:fill="FFFFFF"/>
            <w:vAlign w:val="bottom"/>
            <w:hideMark/>
          </w:tcPr>
          <w:p w14:paraId="49707AEE" w14:textId="77777777" w:rsidR="004C1ADA" w:rsidRPr="004C1ADA" w:rsidRDefault="004C1ADA" w:rsidP="004C1ADA">
            <w:pPr>
              <w:jc w:val="right"/>
              <w:rPr>
                <w:color w:val="000000"/>
                <w:sz w:val="21"/>
                <w:szCs w:val="21"/>
              </w:rPr>
            </w:pPr>
            <w:r w:rsidRPr="004C1ADA">
              <w:rPr>
                <w:color w:val="000000"/>
                <w:sz w:val="21"/>
                <w:szCs w:val="21"/>
              </w:rPr>
              <w:t>0.038</w:t>
            </w:r>
          </w:p>
        </w:tc>
        <w:tc>
          <w:tcPr>
            <w:tcW w:w="904" w:type="dxa"/>
            <w:shd w:val="clear" w:color="000000" w:fill="FFFFFF"/>
            <w:vAlign w:val="bottom"/>
            <w:hideMark/>
          </w:tcPr>
          <w:p w14:paraId="7B28C9B5" w14:textId="77777777" w:rsidR="004C1ADA" w:rsidRPr="004C1ADA" w:rsidRDefault="004C1ADA" w:rsidP="004C1ADA">
            <w:pPr>
              <w:jc w:val="right"/>
              <w:rPr>
                <w:color w:val="000000"/>
                <w:sz w:val="21"/>
                <w:szCs w:val="21"/>
              </w:rPr>
            </w:pPr>
            <w:r w:rsidRPr="004C1ADA">
              <w:rPr>
                <w:color w:val="000000"/>
                <w:sz w:val="21"/>
                <w:szCs w:val="21"/>
              </w:rPr>
              <w:t>0.067</w:t>
            </w:r>
          </w:p>
        </w:tc>
        <w:tc>
          <w:tcPr>
            <w:tcW w:w="1265" w:type="dxa"/>
            <w:shd w:val="clear" w:color="000000" w:fill="FFFFFF"/>
            <w:vAlign w:val="bottom"/>
            <w:hideMark/>
          </w:tcPr>
          <w:p w14:paraId="66CF2F5F" w14:textId="77777777" w:rsidR="004C1ADA" w:rsidRPr="004C1ADA" w:rsidRDefault="004C1ADA" w:rsidP="004C1ADA">
            <w:pPr>
              <w:jc w:val="right"/>
              <w:rPr>
                <w:color w:val="000000"/>
                <w:sz w:val="21"/>
                <w:szCs w:val="21"/>
              </w:rPr>
            </w:pPr>
            <w:r w:rsidRPr="004C1ADA">
              <w:rPr>
                <w:color w:val="000000"/>
                <w:sz w:val="21"/>
                <w:szCs w:val="21"/>
              </w:rPr>
              <w:t>0.600</w:t>
            </w:r>
          </w:p>
        </w:tc>
        <w:tc>
          <w:tcPr>
            <w:tcW w:w="1898" w:type="dxa"/>
            <w:shd w:val="clear" w:color="000000" w:fill="FFFFFF"/>
            <w:vAlign w:val="bottom"/>
            <w:hideMark/>
          </w:tcPr>
          <w:p w14:paraId="35592ADA" w14:textId="77777777" w:rsidR="004C1ADA" w:rsidRPr="004C1ADA" w:rsidRDefault="004C1ADA" w:rsidP="004C1ADA">
            <w:pPr>
              <w:jc w:val="right"/>
              <w:rPr>
                <w:color w:val="000000"/>
                <w:sz w:val="21"/>
                <w:szCs w:val="21"/>
              </w:rPr>
            </w:pPr>
            <w:r w:rsidRPr="004C1ADA">
              <w:rPr>
                <w:color w:val="000000"/>
                <w:sz w:val="21"/>
                <w:szCs w:val="21"/>
              </w:rPr>
              <w:t>215</w:t>
            </w:r>
          </w:p>
        </w:tc>
        <w:tc>
          <w:tcPr>
            <w:tcW w:w="1983" w:type="dxa"/>
            <w:shd w:val="clear" w:color="000000" w:fill="FFFFFF"/>
            <w:vAlign w:val="bottom"/>
            <w:hideMark/>
          </w:tcPr>
          <w:p w14:paraId="38CDB0C8" w14:textId="77777777" w:rsidR="004C1ADA" w:rsidRPr="004C1ADA" w:rsidRDefault="004C1ADA" w:rsidP="004C1ADA">
            <w:pPr>
              <w:jc w:val="right"/>
              <w:rPr>
                <w:color w:val="000000"/>
                <w:sz w:val="21"/>
                <w:szCs w:val="21"/>
              </w:rPr>
            </w:pPr>
            <w:r w:rsidRPr="004C1ADA">
              <w:rPr>
                <w:color w:val="000000"/>
                <w:sz w:val="21"/>
                <w:szCs w:val="21"/>
              </w:rPr>
              <w:t>450</w:t>
            </w:r>
          </w:p>
        </w:tc>
      </w:tr>
      <w:tr w:rsidR="004C1ADA" w:rsidRPr="004C1ADA" w14:paraId="53E8A2DF" w14:textId="77777777" w:rsidTr="004F7BB5">
        <w:trPr>
          <w:trHeight w:val="303"/>
        </w:trPr>
        <w:tc>
          <w:tcPr>
            <w:tcW w:w="1435" w:type="dxa"/>
            <w:shd w:val="clear" w:color="000000" w:fill="FFFFFF"/>
            <w:vAlign w:val="bottom"/>
            <w:hideMark/>
          </w:tcPr>
          <w:p w14:paraId="185D9E6B" w14:textId="77777777" w:rsidR="004C1ADA" w:rsidRPr="004C1ADA" w:rsidRDefault="004C1ADA" w:rsidP="004C1ADA">
            <w:pPr>
              <w:rPr>
                <w:color w:val="000000"/>
                <w:sz w:val="21"/>
                <w:szCs w:val="21"/>
              </w:rPr>
            </w:pPr>
            <w:r w:rsidRPr="004C1ADA">
              <w:rPr>
                <w:color w:val="000000"/>
                <w:sz w:val="21"/>
                <w:szCs w:val="21"/>
              </w:rPr>
              <w:t>SVC</w:t>
            </w:r>
          </w:p>
        </w:tc>
        <w:tc>
          <w:tcPr>
            <w:tcW w:w="1088" w:type="dxa"/>
            <w:shd w:val="clear" w:color="000000" w:fill="FFFFFF"/>
            <w:vAlign w:val="bottom"/>
            <w:hideMark/>
          </w:tcPr>
          <w:p w14:paraId="5A931A8E" w14:textId="77777777" w:rsidR="004C1ADA" w:rsidRPr="004C1ADA" w:rsidRDefault="004C1ADA" w:rsidP="004C1ADA">
            <w:pPr>
              <w:jc w:val="right"/>
              <w:rPr>
                <w:color w:val="000000"/>
                <w:sz w:val="21"/>
                <w:szCs w:val="21"/>
              </w:rPr>
            </w:pPr>
            <w:r w:rsidRPr="004C1ADA">
              <w:rPr>
                <w:color w:val="000000"/>
                <w:sz w:val="21"/>
                <w:szCs w:val="21"/>
              </w:rPr>
              <w:t>0.153</w:t>
            </w:r>
          </w:p>
        </w:tc>
        <w:tc>
          <w:tcPr>
            <w:tcW w:w="814" w:type="dxa"/>
            <w:shd w:val="clear" w:color="000000" w:fill="FFFFFF"/>
            <w:vAlign w:val="bottom"/>
            <w:hideMark/>
          </w:tcPr>
          <w:p w14:paraId="586E8F74" w14:textId="77777777" w:rsidR="004C1ADA" w:rsidRPr="004C1ADA" w:rsidRDefault="004C1ADA" w:rsidP="004C1ADA">
            <w:pPr>
              <w:jc w:val="right"/>
              <w:rPr>
                <w:color w:val="000000"/>
                <w:sz w:val="21"/>
                <w:szCs w:val="21"/>
              </w:rPr>
            </w:pPr>
            <w:r w:rsidRPr="00CE011D">
              <w:rPr>
                <w:color w:val="000000"/>
                <w:sz w:val="21"/>
                <w:szCs w:val="21"/>
                <w:highlight w:val="yellow"/>
              </w:rPr>
              <w:t>0.647</w:t>
            </w:r>
          </w:p>
        </w:tc>
        <w:tc>
          <w:tcPr>
            <w:tcW w:w="904" w:type="dxa"/>
            <w:shd w:val="clear" w:color="000000" w:fill="FFFFFF"/>
            <w:vAlign w:val="bottom"/>
            <w:hideMark/>
          </w:tcPr>
          <w:p w14:paraId="24823520" w14:textId="77777777" w:rsidR="004C1ADA" w:rsidRPr="004C1ADA" w:rsidRDefault="004C1ADA" w:rsidP="004C1ADA">
            <w:pPr>
              <w:jc w:val="right"/>
              <w:rPr>
                <w:color w:val="000000"/>
                <w:sz w:val="21"/>
                <w:szCs w:val="21"/>
              </w:rPr>
            </w:pPr>
            <w:r w:rsidRPr="004C1ADA">
              <w:rPr>
                <w:color w:val="000000"/>
                <w:sz w:val="21"/>
                <w:szCs w:val="21"/>
              </w:rPr>
              <w:t>0.247</w:t>
            </w:r>
          </w:p>
        </w:tc>
        <w:tc>
          <w:tcPr>
            <w:tcW w:w="1265" w:type="dxa"/>
            <w:shd w:val="clear" w:color="000000" w:fill="FFFFFF"/>
            <w:vAlign w:val="bottom"/>
            <w:hideMark/>
          </w:tcPr>
          <w:p w14:paraId="323CDA40" w14:textId="77777777" w:rsidR="004C1ADA" w:rsidRPr="004C1ADA" w:rsidRDefault="004C1ADA" w:rsidP="004C1ADA">
            <w:pPr>
              <w:jc w:val="right"/>
              <w:rPr>
                <w:color w:val="000000"/>
                <w:sz w:val="21"/>
                <w:szCs w:val="21"/>
              </w:rPr>
            </w:pPr>
            <w:r w:rsidRPr="004C1ADA">
              <w:rPr>
                <w:color w:val="000000"/>
                <w:sz w:val="21"/>
                <w:szCs w:val="21"/>
              </w:rPr>
              <w:t>0.580</w:t>
            </w:r>
          </w:p>
        </w:tc>
        <w:tc>
          <w:tcPr>
            <w:tcW w:w="1898" w:type="dxa"/>
            <w:shd w:val="clear" w:color="000000" w:fill="FFFFFF"/>
            <w:vAlign w:val="bottom"/>
            <w:hideMark/>
          </w:tcPr>
          <w:p w14:paraId="638DA9FB" w14:textId="77777777" w:rsidR="004C1ADA" w:rsidRPr="004C1ADA" w:rsidRDefault="004C1ADA" w:rsidP="004C1ADA">
            <w:pPr>
              <w:jc w:val="right"/>
              <w:rPr>
                <w:color w:val="000000"/>
                <w:sz w:val="21"/>
                <w:szCs w:val="21"/>
              </w:rPr>
            </w:pPr>
            <w:r w:rsidRPr="004C1ADA">
              <w:rPr>
                <w:color w:val="000000"/>
                <w:sz w:val="21"/>
                <w:szCs w:val="21"/>
              </w:rPr>
              <w:t>212</w:t>
            </w:r>
          </w:p>
        </w:tc>
        <w:tc>
          <w:tcPr>
            <w:tcW w:w="1983" w:type="dxa"/>
            <w:shd w:val="clear" w:color="000000" w:fill="FFFFFF"/>
            <w:vAlign w:val="bottom"/>
            <w:hideMark/>
          </w:tcPr>
          <w:p w14:paraId="4CBEEF21" w14:textId="40F0B642" w:rsidR="004C1ADA" w:rsidRPr="004C1ADA" w:rsidRDefault="004C1ADA" w:rsidP="004C1ADA">
            <w:pPr>
              <w:jc w:val="right"/>
              <w:rPr>
                <w:color w:val="000000"/>
                <w:sz w:val="21"/>
                <w:szCs w:val="21"/>
              </w:rPr>
            </w:pPr>
            <w:r w:rsidRPr="004C1ADA">
              <w:rPr>
                <w:color w:val="000000"/>
                <w:sz w:val="21"/>
                <w:szCs w:val="21"/>
              </w:rPr>
              <w:t>4</w:t>
            </w:r>
            <w:r w:rsidR="00A61E02">
              <w:rPr>
                <w:color w:val="000000"/>
                <w:sz w:val="21"/>
                <w:szCs w:val="21"/>
              </w:rPr>
              <w:t>40</w:t>
            </w:r>
          </w:p>
        </w:tc>
      </w:tr>
      <w:tr w:rsidR="00A61E02" w:rsidRPr="004C1ADA" w14:paraId="00A8E0B6" w14:textId="77777777" w:rsidTr="004F7BB5">
        <w:trPr>
          <w:trHeight w:val="303"/>
        </w:trPr>
        <w:tc>
          <w:tcPr>
            <w:tcW w:w="1435" w:type="dxa"/>
            <w:shd w:val="clear" w:color="000000" w:fill="FFFFFF"/>
            <w:vAlign w:val="bottom"/>
            <w:hideMark/>
          </w:tcPr>
          <w:p w14:paraId="1EBD35B5" w14:textId="77777777" w:rsidR="00A61E02" w:rsidRPr="004C1ADA" w:rsidRDefault="00A61E02" w:rsidP="00A61E02">
            <w:pPr>
              <w:rPr>
                <w:color w:val="000000"/>
                <w:sz w:val="21"/>
                <w:szCs w:val="21"/>
              </w:rPr>
            </w:pPr>
            <w:r w:rsidRPr="004C1ADA">
              <w:rPr>
                <w:color w:val="000000"/>
                <w:sz w:val="21"/>
                <w:szCs w:val="21"/>
              </w:rPr>
              <w:t>RF</w:t>
            </w:r>
          </w:p>
        </w:tc>
        <w:tc>
          <w:tcPr>
            <w:tcW w:w="1088" w:type="dxa"/>
            <w:shd w:val="clear" w:color="000000" w:fill="FFFFFF"/>
            <w:vAlign w:val="bottom"/>
            <w:hideMark/>
          </w:tcPr>
          <w:p w14:paraId="5BC21B6C" w14:textId="218CEAE7" w:rsidR="00A61E02" w:rsidRPr="00A61E02" w:rsidRDefault="00A61E02" w:rsidP="00A61E02">
            <w:pPr>
              <w:jc w:val="right"/>
              <w:rPr>
                <w:color w:val="000000"/>
                <w:sz w:val="21"/>
                <w:szCs w:val="21"/>
              </w:rPr>
            </w:pPr>
            <w:r w:rsidRPr="00A61E02">
              <w:rPr>
                <w:color w:val="000000"/>
                <w:sz w:val="21"/>
                <w:szCs w:val="21"/>
              </w:rPr>
              <w:t>0.237</w:t>
            </w:r>
          </w:p>
        </w:tc>
        <w:tc>
          <w:tcPr>
            <w:tcW w:w="814" w:type="dxa"/>
            <w:shd w:val="clear" w:color="000000" w:fill="FFFFFF"/>
            <w:vAlign w:val="bottom"/>
            <w:hideMark/>
          </w:tcPr>
          <w:p w14:paraId="40A2E0B1" w14:textId="7B9AAE9D" w:rsidR="00A61E02" w:rsidRPr="00A61E02" w:rsidRDefault="00A61E02" w:rsidP="00A61E02">
            <w:pPr>
              <w:jc w:val="right"/>
              <w:rPr>
                <w:color w:val="000000"/>
                <w:sz w:val="21"/>
                <w:szCs w:val="21"/>
              </w:rPr>
            </w:pPr>
            <w:r w:rsidRPr="00A61E02">
              <w:rPr>
                <w:color w:val="000000"/>
                <w:sz w:val="21"/>
                <w:szCs w:val="21"/>
              </w:rPr>
              <w:t>0.065</w:t>
            </w:r>
          </w:p>
        </w:tc>
        <w:tc>
          <w:tcPr>
            <w:tcW w:w="904" w:type="dxa"/>
            <w:shd w:val="clear" w:color="000000" w:fill="FFFFFF"/>
            <w:vAlign w:val="bottom"/>
            <w:hideMark/>
          </w:tcPr>
          <w:p w14:paraId="4392B3B4" w14:textId="73452ACD" w:rsidR="00A61E02" w:rsidRPr="00A61E02" w:rsidRDefault="00A61E02" w:rsidP="00A61E02">
            <w:pPr>
              <w:jc w:val="right"/>
              <w:rPr>
                <w:color w:val="000000"/>
                <w:sz w:val="21"/>
                <w:szCs w:val="21"/>
              </w:rPr>
            </w:pPr>
            <w:r w:rsidRPr="00A61E02">
              <w:rPr>
                <w:color w:val="000000"/>
                <w:sz w:val="21"/>
                <w:szCs w:val="21"/>
              </w:rPr>
              <w:t>0.102</w:t>
            </w:r>
          </w:p>
        </w:tc>
        <w:tc>
          <w:tcPr>
            <w:tcW w:w="1265" w:type="dxa"/>
            <w:shd w:val="clear" w:color="000000" w:fill="FFFFFF"/>
            <w:vAlign w:val="bottom"/>
            <w:hideMark/>
          </w:tcPr>
          <w:p w14:paraId="6E04CC37" w14:textId="5EF90CF9" w:rsidR="00A61E02" w:rsidRPr="00A61E02" w:rsidRDefault="00A61E02" w:rsidP="00A61E02">
            <w:pPr>
              <w:jc w:val="right"/>
              <w:rPr>
                <w:color w:val="000000"/>
                <w:sz w:val="21"/>
                <w:szCs w:val="21"/>
              </w:rPr>
            </w:pPr>
            <w:r w:rsidRPr="00A61E02">
              <w:rPr>
                <w:color w:val="000000"/>
                <w:sz w:val="21"/>
                <w:szCs w:val="21"/>
              </w:rPr>
              <w:t>0.588</w:t>
            </w:r>
          </w:p>
        </w:tc>
        <w:tc>
          <w:tcPr>
            <w:tcW w:w="1898" w:type="dxa"/>
            <w:shd w:val="clear" w:color="000000" w:fill="FFFFFF"/>
            <w:vAlign w:val="bottom"/>
            <w:hideMark/>
          </w:tcPr>
          <w:p w14:paraId="491B534A" w14:textId="52E2788C" w:rsidR="00A61E02" w:rsidRPr="00A61E02" w:rsidRDefault="00A61E02" w:rsidP="00A61E02">
            <w:pPr>
              <w:jc w:val="right"/>
              <w:rPr>
                <w:color w:val="000000"/>
                <w:sz w:val="21"/>
                <w:szCs w:val="21"/>
              </w:rPr>
            </w:pPr>
            <w:r w:rsidRPr="00A61E02">
              <w:rPr>
                <w:color w:val="000000"/>
                <w:sz w:val="21"/>
                <w:szCs w:val="21"/>
              </w:rPr>
              <w:t>206</w:t>
            </w:r>
          </w:p>
        </w:tc>
        <w:tc>
          <w:tcPr>
            <w:tcW w:w="1983" w:type="dxa"/>
            <w:shd w:val="clear" w:color="000000" w:fill="FFFFFF"/>
            <w:vAlign w:val="bottom"/>
            <w:hideMark/>
          </w:tcPr>
          <w:p w14:paraId="38571AB8" w14:textId="4ABC3BEA" w:rsidR="00A61E02" w:rsidRPr="00A61E02" w:rsidRDefault="00A61E02" w:rsidP="00A61E02">
            <w:pPr>
              <w:jc w:val="right"/>
              <w:rPr>
                <w:color w:val="000000"/>
                <w:sz w:val="21"/>
                <w:szCs w:val="21"/>
              </w:rPr>
            </w:pPr>
            <w:r w:rsidRPr="00A61E02">
              <w:rPr>
                <w:color w:val="000000"/>
                <w:sz w:val="21"/>
                <w:szCs w:val="21"/>
              </w:rPr>
              <w:t>450</w:t>
            </w:r>
          </w:p>
        </w:tc>
      </w:tr>
      <w:tr w:rsidR="004C1ADA" w:rsidRPr="004C1ADA" w14:paraId="46E3B1B6" w14:textId="77777777" w:rsidTr="004F7BB5">
        <w:trPr>
          <w:trHeight w:val="303"/>
        </w:trPr>
        <w:tc>
          <w:tcPr>
            <w:tcW w:w="1435" w:type="dxa"/>
            <w:shd w:val="clear" w:color="000000" w:fill="FFFFFF"/>
            <w:vAlign w:val="bottom"/>
            <w:hideMark/>
          </w:tcPr>
          <w:p w14:paraId="69C14DC1" w14:textId="77777777" w:rsidR="004C1ADA" w:rsidRPr="004C1ADA" w:rsidRDefault="004C1ADA" w:rsidP="004C1ADA">
            <w:pPr>
              <w:rPr>
                <w:color w:val="000000"/>
                <w:sz w:val="21"/>
                <w:szCs w:val="21"/>
              </w:rPr>
            </w:pPr>
            <w:r w:rsidRPr="004C1ADA">
              <w:rPr>
                <w:color w:val="000000"/>
                <w:sz w:val="21"/>
                <w:szCs w:val="21"/>
              </w:rPr>
              <w:t>KNN</w:t>
            </w:r>
          </w:p>
        </w:tc>
        <w:tc>
          <w:tcPr>
            <w:tcW w:w="1088" w:type="dxa"/>
            <w:shd w:val="clear" w:color="000000" w:fill="FFFFFF"/>
            <w:vAlign w:val="bottom"/>
            <w:hideMark/>
          </w:tcPr>
          <w:p w14:paraId="37D0C253" w14:textId="77777777" w:rsidR="004C1ADA" w:rsidRPr="004C1ADA" w:rsidRDefault="004C1ADA" w:rsidP="004C1ADA">
            <w:pPr>
              <w:jc w:val="right"/>
              <w:rPr>
                <w:color w:val="000000"/>
                <w:sz w:val="21"/>
                <w:szCs w:val="21"/>
              </w:rPr>
            </w:pPr>
            <w:r w:rsidRPr="004C1ADA">
              <w:rPr>
                <w:color w:val="000000"/>
                <w:sz w:val="21"/>
                <w:szCs w:val="21"/>
              </w:rPr>
              <w:t>0.144</w:t>
            </w:r>
          </w:p>
        </w:tc>
        <w:tc>
          <w:tcPr>
            <w:tcW w:w="814" w:type="dxa"/>
            <w:shd w:val="clear" w:color="000000" w:fill="FFFFFF"/>
            <w:vAlign w:val="bottom"/>
            <w:hideMark/>
          </w:tcPr>
          <w:p w14:paraId="5EBBCDF5" w14:textId="77777777" w:rsidR="004C1ADA" w:rsidRPr="004C1ADA" w:rsidRDefault="004C1ADA" w:rsidP="004C1ADA">
            <w:pPr>
              <w:jc w:val="right"/>
              <w:rPr>
                <w:color w:val="000000"/>
                <w:sz w:val="21"/>
                <w:szCs w:val="21"/>
              </w:rPr>
            </w:pPr>
            <w:r w:rsidRPr="004C1ADA">
              <w:rPr>
                <w:color w:val="000000"/>
                <w:sz w:val="21"/>
                <w:szCs w:val="21"/>
              </w:rPr>
              <w:t>0.455</w:t>
            </w:r>
          </w:p>
        </w:tc>
        <w:tc>
          <w:tcPr>
            <w:tcW w:w="904" w:type="dxa"/>
            <w:shd w:val="clear" w:color="000000" w:fill="FFFFFF"/>
            <w:vAlign w:val="bottom"/>
            <w:hideMark/>
          </w:tcPr>
          <w:p w14:paraId="65D907BE" w14:textId="77777777" w:rsidR="004C1ADA" w:rsidRPr="004C1ADA" w:rsidRDefault="004C1ADA" w:rsidP="004C1ADA">
            <w:pPr>
              <w:jc w:val="right"/>
              <w:rPr>
                <w:color w:val="000000"/>
                <w:sz w:val="21"/>
                <w:szCs w:val="21"/>
              </w:rPr>
            </w:pPr>
            <w:r w:rsidRPr="004C1ADA">
              <w:rPr>
                <w:color w:val="000000"/>
                <w:sz w:val="21"/>
                <w:szCs w:val="21"/>
              </w:rPr>
              <w:t>0.218</w:t>
            </w:r>
          </w:p>
        </w:tc>
        <w:tc>
          <w:tcPr>
            <w:tcW w:w="1265" w:type="dxa"/>
            <w:shd w:val="clear" w:color="000000" w:fill="FFFFFF"/>
            <w:vAlign w:val="bottom"/>
            <w:hideMark/>
          </w:tcPr>
          <w:p w14:paraId="520AF8C3" w14:textId="77777777" w:rsidR="004C1ADA" w:rsidRPr="004C1ADA" w:rsidRDefault="004C1ADA" w:rsidP="004C1ADA">
            <w:pPr>
              <w:jc w:val="right"/>
              <w:rPr>
                <w:color w:val="000000"/>
                <w:sz w:val="21"/>
                <w:szCs w:val="21"/>
              </w:rPr>
            </w:pPr>
            <w:r w:rsidRPr="004C1ADA">
              <w:rPr>
                <w:color w:val="000000"/>
                <w:sz w:val="21"/>
                <w:szCs w:val="21"/>
              </w:rPr>
              <w:t>0.541</w:t>
            </w:r>
          </w:p>
        </w:tc>
        <w:tc>
          <w:tcPr>
            <w:tcW w:w="1898" w:type="dxa"/>
            <w:shd w:val="clear" w:color="000000" w:fill="FFFFFF"/>
            <w:vAlign w:val="bottom"/>
            <w:hideMark/>
          </w:tcPr>
          <w:p w14:paraId="09F62A88" w14:textId="77777777" w:rsidR="004C1ADA" w:rsidRPr="004C1ADA" w:rsidRDefault="004C1ADA" w:rsidP="004C1ADA">
            <w:pPr>
              <w:jc w:val="right"/>
              <w:rPr>
                <w:color w:val="000000"/>
                <w:sz w:val="21"/>
                <w:szCs w:val="21"/>
              </w:rPr>
            </w:pPr>
            <w:r w:rsidRPr="004C1ADA">
              <w:rPr>
                <w:color w:val="000000"/>
                <w:sz w:val="21"/>
                <w:szCs w:val="21"/>
              </w:rPr>
              <w:t>182</w:t>
            </w:r>
          </w:p>
        </w:tc>
        <w:tc>
          <w:tcPr>
            <w:tcW w:w="1983" w:type="dxa"/>
            <w:shd w:val="clear" w:color="000000" w:fill="FFFFFF"/>
            <w:vAlign w:val="bottom"/>
            <w:hideMark/>
          </w:tcPr>
          <w:p w14:paraId="43CA6724" w14:textId="77777777" w:rsidR="004C1ADA" w:rsidRPr="004C1ADA" w:rsidRDefault="004C1ADA" w:rsidP="004C1ADA">
            <w:pPr>
              <w:jc w:val="right"/>
              <w:rPr>
                <w:color w:val="000000"/>
                <w:sz w:val="21"/>
                <w:szCs w:val="21"/>
              </w:rPr>
            </w:pPr>
            <w:r w:rsidRPr="004C1ADA">
              <w:rPr>
                <w:color w:val="000000"/>
                <w:sz w:val="21"/>
                <w:szCs w:val="21"/>
              </w:rPr>
              <w:t>391</w:t>
            </w:r>
          </w:p>
        </w:tc>
      </w:tr>
      <w:tr w:rsidR="00E81DBB" w:rsidRPr="004C1ADA" w14:paraId="0B539466" w14:textId="77777777" w:rsidTr="00337648">
        <w:trPr>
          <w:trHeight w:val="303"/>
        </w:trPr>
        <w:tc>
          <w:tcPr>
            <w:tcW w:w="1435" w:type="dxa"/>
            <w:tcBorders>
              <w:bottom w:val="single" w:sz="4" w:space="0" w:color="auto"/>
            </w:tcBorders>
            <w:noWrap/>
            <w:vAlign w:val="bottom"/>
            <w:hideMark/>
          </w:tcPr>
          <w:p w14:paraId="28256098" w14:textId="77777777" w:rsidR="00E81DBB" w:rsidRPr="004C1ADA" w:rsidRDefault="00E81DBB" w:rsidP="00E81DBB">
            <w:pPr>
              <w:rPr>
                <w:color w:val="000000"/>
                <w:sz w:val="21"/>
                <w:szCs w:val="21"/>
              </w:rPr>
            </w:pPr>
            <w:r w:rsidRPr="004C1ADA">
              <w:rPr>
                <w:color w:val="000000"/>
                <w:sz w:val="21"/>
                <w:szCs w:val="21"/>
              </w:rPr>
              <w:t>DT</w:t>
            </w:r>
          </w:p>
        </w:tc>
        <w:tc>
          <w:tcPr>
            <w:tcW w:w="1088" w:type="dxa"/>
            <w:tcBorders>
              <w:bottom w:val="single" w:sz="4" w:space="0" w:color="auto"/>
            </w:tcBorders>
            <w:shd w:val="clear" w:color="000000" w:fill="FFFFFF"/>
            <w:vAlign w:val="bottom"/>
          </w:tcPr>
          <w:p w14:paraId="3CF77A04" w14:textId="3C3F6BF4" w:rsidR="00E81DBB" w:rsidRPr="00E81DBB" w:rsidRDefault="00E81DBB" w:rsidP="00E81DBB">
            <w:pPr>
              <w:jc w:val="right"/>
              <w:rPr>
                <w:color w:val="000000"/>
                <w:sz w:val="21"/>
                <w:szCs w:val="21"/>
              </w:rPr>
            </w:pPr>
            <w:r w:rsidRPr="00E81DBB">
              <w:rPr>
                <w:color w:val="000000"/>
                <w:sz w:val="21"/>
                <w:szCs w:val="21"/>
              </w:rPr>
              <w:t>0.162</w:t>
            </w:r>
          </w:p>
        </w:tc>
        <w:tc>
          <w:tcPr>
            <w:tcW w:w="814" w:type="dxa"/>
            <w:tcBorders>
              <w:bottom w:val="single" w:sz="4" w:space="0" w:color="auto"/>
            </w:tcBorders>
            <w:shd w:val="clear" w:color="000000" w:fill="FFFFFF"/>
            <w:vAlign w:val="bottom"/>
          </w:tcPr>
          <w:p w14:paraId="7D10BA46" w14:textId="681D4F79" w:rsidR="00E81DBB" w:rsidRPr="00E81DBB" w:rsidRDefault="00E81DBB" w:rsidP="00E81DBB">
            <w:pPr>
              <w:jc w:val="right"/>
              <w:rPr>
                <w:color w:val="000000"/>
                <w:sz w:val="21"/>
                <w:szCs w:val="21"/>
              </w:rPr>
            </w:pPr>
            <w:r w:rsidRPr="00E81DBB">
              <w:rPr>
                <w:color w:val="000000"/>
                <w:sz w:val="21"/>
                <w:szCs w:val="21"/>
              </w:rPr>
              <w:t>0.195</w:t>
            </w:r>
          </w:p>
        </w:tc>
        <w:tc>
          <w:tcPr>
            <w:tcW w:w="904" w:type="dxa"/>
            <w:tcBorders>
              <w:bottom w:val="single" w:sz="4" w:space="0" w:color="auto"/>
            </w:tcBorders>
            <w:shd w:val="clear" w:color="000000" w:fill="FFFFFF"/>
            <w:vAlign w:val="bottom"/>
          </w:tcPr>
          <w:p w14:paraId="05C712EF" w14:textId="477EBB02" w:rsidR="00E81DBB" w:rsidRPr="00E81DBB" w:rsidRDefault="00E81DBB" w:rsidP="00E81DBB">
            <w:pPr>
              <w:jc w:val="right"/>
              <w:rPr>
                <w:color w:val="000000"/>
                <w:sz w:val="21"/>
                <w:szCs w:val="21"/>
              </w:rPr>
            </w:pPr>
            <w:r w:rsidRPr="00E81DBB">
              <w:rPr>
                <w:color w:val="000000"/>
                <w:sz w:val="21"/>
                <w:szCs w:val="21"/>
              </w:rPr>
              <w:t>0.177</w:t>
            </w:r>
          </w:p>
        </w:tc>
        <w:tc>
          <w:tcPr>
            <w:tcW w:w="1265" w:type="dxa"/>
            <w:tcBorders>
              <w:bottom w:val="single" w:sz="4" w:space="0" w:color="auto"/>
            </w:tcBorders>
            <w:shd w:val="clear" w:color="000000" w:fill="FFFFFF"/>
            <w:vAlign w:val="bottom"/>
          </w:tcPr>
          <w:p w14:paraId="412E05E9" w14:textId="726BD248" w:rsidR="00E81DBB" w:rsidRPr="00E81DBB" w:rsidRDefault="00E81DBB" w:rsidP="00E81DBB">
            <w:pPr>
              <w:jc w:val="right"/>
              <w:rPr>
                <w:color w:val="000000"/>
                <w:sz w:val="21"/>
                <w:szCs w:val="21"/>
              </w:rPr>
            </w:pPr>
            <w:r w:rsidRPr="00E81DBB">
              <w:rPr>
                <w:color w:val="000000"/>
                <w:sz w:val="21"/>
                <w:szCs w:val="21"/>
              </w:rPr>
              <w:t>0.52</w:t>
            </w:r>
            <w:r w:rsidR="00A61E02">
              <w:rPr>
                <w:color w:val="000000"/>
                <w:sz w:val="21"/>
                <w:szCs w:val="21"/>
              </w:rPr>
              <w:t>0</w:t>
            </w:r>
          </w:p>
        </w:tc>
        <w:tc>
          <w:tcPr>
            <w:tcW w:w="1898" w:type="dxa"/>
            <w:tcBorders>
              <w:bottom w:val="single" w:sz="4" w:space="0" w:color="auto"/>
            </w:tcBorders>
            <w:shd w:val="clear" w:color="000000" w:fill="FFFFFF"/>
            <w:vAlign w:val="bottom"/>
          </w:tcPr>
          <w:p w14:paraId="1DA58022" w14:textId="1C61D33A" w:rsidR="00E81DBB" w:rsidRPr="00E81DBB" w:rsidRDefault="00E81DBB" w:rsidP="00E81DBB">
            <w:pPr>
              <w:jc w:val="right"/>
              <w:rPr>
                <w:color w:val="000000"/>
                <w:sz w:val="21"/>
                <w:szCs w:val="21"/>
              </w:rPr>
            </w:pPr>
            <w:r w:rsidRPr="00E81DBB">
              <w:rPr>
                <w:color w:val="000000"/>
                <w:sz w:val="21"/>
                <w:szCs w:val="21"/>
              </w:rPr>
              <w:t>171</w:t>
            </w:r>
          </w:p>
        </w:tc>
        <w:tc>
          <w:tcPr>
            <w:tcW w:w="1983" w:type="dxa"/>
            <w:tcBorders>
              <w:bottom w:val="single" w:sz="4" w:space="0" w:color="auto"/>
            </w:tcBorders>
            <w:shd w:val="clear" w:color="000000" w:fill="FFFFFF"/>
            <w:vAlign w:val="bottom"/>
          </w:tcPr>
          <w:p w14:paraId="71314C93" w14:textId="6FF116A2" w:rsidR="00E81DBB" w:rsidRPr="00E81DBB" w:rsidRDefault="00E81DBB" w:rsidP="00E81DBB">
            <w:pPr>
              <w:jc w:val="right"/>
              <w:rPr>
                <w:color w:val="000000"/>
                <w:sz w:val="21"/>
                <w:szCs w:val="21"/>
              </w:rPr>
            </w:pPr>
            <w:r w:rsidRPr="00E81DBB">
              <w:rPr>
                <w:color w:val="000000"/>
                <w:sz w:val="21"/>
                <w:szCs w:val="21"/>
              </w:rPr>
              <w:t>387</w:t>
            </w:r>
          </w:p>
        </w:tc>
      </w:tr>
    </w:tbl>
    <w:p w14:paraId="02E9BC35" w14:textId="16557F53" w:rsidR="004F7BB5" w:rsidRDefault="00522FC0" w:rsidP="005D5867">
      <w:pPr>
        <w:rPr>
          <w:lang w:eastAsia="en-US"/>
        </w:rPr>
      </w:pPr>
      <w:r>
        <w:rPr>
          <w:lang w:eastAsia="en-US"/>
        </w:rPr>
        <w:lastRenderedPageBreak/>
        <w:t xml:space="preserve"> </w:t>
      </w:r>
      <w:r w:rsidR="00817C40">
        <w:rPr>
          <w:lang w:eastAsia="en-US"/>
        </w:rPr>
        <w:t xml:space="preserve">  </w:t>
      </w:r>
      <w:r w:rsidR="004F7BB5">
        <w:rPr>
          <w:lang w:eastAsia="en-US"/>
        </w:rPr>
        <w:t xml:space="preserve">As we can see from above, after we trained the models by applying SMOTE to each train fold split in the Training set, and </w:t>
      </w:r>
      <w:r w:rsidR="006E048A">
        <w:rPr>
          <w:lang w:eastAsia="en-US"/>
        </w:rPr>
        <w:t>test</w:t>
      </w:r>
      <w:r w:rsidR="004F7BB5">
        <w:rPr>
          <w:lang w:eastAsia="en-US"/>
        </w:rPr>
        <w:t xml:space="preserve"> the model </w:t>
      </w:r>
      <w:r w:rsidR="00F63237">
        <w:rPr>
          <w:lang w:eastAsia="en-US"/>
        </w:rPr>
        <w:t>on</w:t>
      </w:r>
      <w:r w:rsidR="004F7BB5">
        <w:rPr>
          <w:lang w:eastAsia="en-US"/>
        </w:rPr>
        <w:t xml:space="preserve"> the Testing set, Recalls of some of the models drastically improved. For instance, Logistic Regression</w:t>
      </w:r>
      <w:r w:rsidR="00684E1E">
        <w:rPr>
          <w:lang w:eastAsia="en-US"/>
        </w:rPr>
        <w:t xml:space="preserve"> (LR)</w:t>
      </w:r>
      <w:r w:rsidR="004F7BB5">
        <w:rPr>
          <w:lang w:eastAsia="en-US"/>
        </w:rPr>
        <w:t xml:space="preserve"> and Support Vector Classifier</w:t>
      </w:r>
      <w:r w:rsidR="00036BCC">
        <w:rPr>
          <w:lang w:eastAsia="en-US"/>
        </w:rPr>
        <w:t xml:space="preserve"> (SVC)</w:t>
      </w:r>
      <w:r w:rsidR="004F7BB5">
        <w:rPr>
          <w:lang w:eastAsia="en-US"/>
        </w:rPr>
        <w:t xml:space="preserve"> before oversampling</w:t>
      </w:r>
      <w:r w:rsidR="001C27A7">
        <w:rPr>
          <w:lang w:eastAsia="en-US"/>
        </w:rPr>
        <w:t>, predicted zero</w:t>
      </w:r>
      <w:r w:rsidR="004F7BB5">
        <w:rPr>
          <w:lang w:eastAsia="en-US"/>
        </w:rPr>
        <w:t xml:space="preserve"> Target enrollee</w:t>
      </w:r>
      <w:r w:rsidR="001C27A7">
        <w:rPr>
          <w:lang w:eastAsia="en-US"/>
        </w:rPr>
        <w:t xml:space="preserve"> </w:t>
      </w:r>
      <w:r w:rsidR="001D203B">
        <w:rPr>
          <w:lang w:eastAsia="en-US"/>
        </w:rPr>
        <w:t xml:space="preserve">(Recall was zero). </w:t>
      </w:r>
      <w:r w:rsidR="004F7BB5">
        <w:rPr>
          <w:lang w:eastAsia="en-US"/>
        </w:rPr>
        <w:t>However</w:t>
      </w:r>
      <w:r w:rsidR="00036BCC">
        <w:rPr>
          <w:lang w:eastAsia="en-US"/>
        </w:rPr>
        <w:t>,</w:t>
      </w:r>
      <w:r w:rsidR="004F7BB5">
        <w:rPr>
          <w:lang w:eastAsia="en-US"/>
        </w:rPr>
        <w:t xml:space="preserve"> after oversampling</w:t>
      </w:r>
      <w:r w:rsidR="001D203B">
        <w:rPr>
          <w:lang w:eastAsia="en-US"/>
        </w:rPr>
        <w:t xml:space="preserve">, their Recall became the second (SVC) and the third (LR) highest comparing to other models. </w:t>
      </w:r>
      <w:r w:rsidR="00CE011D" w:rsidRPr="00CE011D">
        <w:rPr>
          <w:lang w:eastAsia="en-US"/>
        </w:rPr>
        <w:t>Gaussian Naïve Bayes</w:t>
      </w:r>
      <w:r w:rsidR="00693322">
        <w:rPr>
          <w:lang w:eastAsia="en-US"/>
        </w:rPr>
        <w:t xml:space="preserve"> (GNB)</w:t>
      </w:r>
      <w:r w:rsidR="00CE011D">
        <w:rPr>
          <w:lang w:eastAsia="en-US"/>
        </w:rPr>
        <w:t xml:space="preserve"> has the best Recall, scored 0.674.</w:t>
      </w:r>
      <w:r w:rsidR="001D203B">
        <w:rPr>
          <w:lang w:eastAsia="en-US"/>
        </w:rPr>
        <w:t xml:space="preserve"> What about other metrics? How much did they improve after oversampling? Please find the answer </w:t>
      </w:r>
      <w:r w:rsidR="001D203B" w:rsidRPr="001D203B">
        <w:rPr>
          <w:i/>
          <w:iCs/>
          <w:lang w:eastAsia="en-US"/>
        </w:rPr>
        <w:t>in Table 6.6</w:t>
      </w:r>
      <w:r w:rsidR="001D203B">
        <w:rPr>
          <w:lang w:eastAsia="en-US"/>
        </w:rPr>
        <w:t xml:space="preserve"> below.</w:t>
      </w:r>
    </w:p>
    <w:p w14:paraId="1AEF452B" w14:textId="77777777" w:rsidR="001D203B" w:rsidRDefault="001D203B" w:rsidP="005D5867">
      <w:pPr>
        <w:rPr>
          <w:lang w:eastAsia="en-US"/>
        </w:rPr>
      </w:pPr>
    </w:p>
    <w:p w14:paraId="0EAA7642" w14:textId="77777777" w:rsidR="001D203B" w:rsidRDefault="001D203B" w:rsidP="005D5867">
      <w:pPr>
        <w:rPr>
          <w:i/>
          <w:iCs/>
          <w:lang w:eastAsia="en-US"/>
        </w:rPr>
      </w:pPr>
    </w:p>
    <w:p w14:paraId="5A43DD6B" w14:textId="683D31C0" w:rsidR="0087107D" w:rsidRPr="00823F33" w:rsidRDefault="00823F33" w:rsidP="005D5867">
      <w:pPr>
        <w:rPr>
          <w:i/>
          <w:iCs/>
          <w:lang w:eastAsia="en-US"/>
        </w:rPr>
      </w:pPr>
      <w:r w:rsidRPr="00823F33">
        <w:rPr>
          <w:i/>
          <w:iCs/>
          <w:lang w:eastAsia="en-US"/>
        </w:rPr>
        <w:t xml:space="preserve">Table 6.6 Metrics percentage change after SMOTE </w:t>
      </w:r>
    </w:p>
    <w:tbl>
      <w:tblPr>
        <w:tblW w:w="9948" w:type="dxa"/>
        <w:tblCellMar>
          <w:top w:w="15" w:type="dxa"/>
          <w:bottom w:w="15" w:type="dxa"/>
        </w:tblCellMar>
        <w:tblLook w:val="04A0" w:firstRow="1" w:lastRow="0" w:firstColumn="1" w:lastColumn="0" w:noHBand="0" w:noVBand="1"/>
      </w:tblPr>
      <w:tblGrid>
        <w:gridCol w:w="1278"/>
        <w:gridCol w:w="1332"/>
        <w:gridCol w:w="1080"/>
        <w:gridCol w:w="1080"/>
        <w:gridCol w:w="1260"/>
        <w:gridCol w:w="1980"/>
        <w:gridCol w:w="1938"/>
      </w:tblGrid>
      <w:tr w:rsidR="00CD6E06" w:rsidRPr="00CD6E06" w14:paraId="36291D32" w14:textId="77777777" w:rsidTr="00CD6E06">
        <w:trPr>
          <w:trHeight w:val="362"/>
        </w:trPr>
        <w:tc>
          <w:tcPr>
            <w:tcW w:w="1278" w:type="dxa"/>
            <w:tcBorders>
              <w:top w:val="single" w:sz="4" w:space="0" w:color="auto"/>
              <w:left w:val="nil"/>
              <w:bottom w:val="single" w:sz="4" w:space="0" w:color="auto"/>
            </w:tcBorders>
            <w:shd w:val="clear" w:color="000000" w:fill="D0CECE"/>
            <w:noWrap/>
            <w:vAlign w:val="bottom"/>
            <w:hideMark/>
          </w:tcPr>
          <w:p w14:paraId="3E2D8AA0" w14:textId="77777777" w:rsidR="00CD6E06" w:rsidRPr="00CD6E06" w:rsidRDefault="00CD6E06" w:rsidP="00CD6E06">
            <w:pPr>
              <w:rPr>
                <w:color w:val="000000"/>
                <w:sz w:val="21"/>
                <w:szCs w:val="21"/>
              </w:rPr>
            </w:pPr>
            <w:r w:rsidRPr="00CD6E06">
              <w:rPr>
                <w:color w:val="000000"/>
                <w:sz w:val="21"/>
                <w:szCs w:val="21"/>
              </w:rPr>
              <w:t> Model</w:t>
            </w:r>
          </w:p>
        </w:tc>
        <w:tc>
          <w:tcPr>
            <w:tcW w:w="1332" w:type="dxa"/>
            <w:tcBorders>
              <w:top w:val="single" w:sz="4" w:space="0" w:color="auto"/>
              <w:bottom w:val="single" w:sz="4" w:space="0" w:color="auto"/>
            </w:tcBorders>
            <w:shd w:val="clear" w:color="000000" w:fill="D0CECE"/>
            <w:noWrap/>
            <w:vAlign w:val="bottom"/>
            <w:hideMark/>
          </w:tcPr>
          <w:p w14:paraId="742BFBCE" w14:textId="77777777" w:rsidR="00CD6E06" w:rsidRPr="00CD6E06" w:rsidRDefault="00CD6E06" w:rsidP="00CD6E06">
            <w:pPr>
              <w:rPr>
                <w:color w:val="000000"/>
                <w:sz w:val="21"/>
                <w:szCs w:val="21"/>
              </w:rPr>
            </w:pPr>
            <w:r w:rsidRPr="00CD6E06">
              <w:rPr>
                <w:color w:val="000000"/>
                <w:sz w:val="21"/>
                <w:szCs w:val="21"/>
              </w:rPr>
              <w:t>Precision</w:t>
            </w:r>
          </w:p>
        </w:tc>
        <w:tc>
          <w:tcPr>
            <w:tcW w:w="1080" w:type="dxa"/>
            <w:tcBorders>
              <w:top w:val="single" w:sz="4" w:space="0" w:color="auto"/>
              <w:bottom w:val="single" w:sz="4" w:space="0" w:color="auto"/>
            </w:tcBorders>
            <w:shd w:val="clear" w:color="000000" w:fill="D0CECE"/>
            <w:noWrap/>
            <w:vAlign w:val="bottom"/>
            <w:hideMark/>
          </w:tcPr>
          <w:p w14:paraId="56680C50" w14:textId="77777777" w:rsidR="00CD6E06" w:rsidRPr="00CD6E06" w:rsidRDefault="00CD6E06" w:rsidP="00CD6E06">
            <w:pPr>
              <w:rPr>
                <w:color w:val="000000"/>
                <w:sz w:val="21"/>
                <w:szCs w:val="21"/>
              </w:rPr>
            </w:pPr>
            <w:r w:rsidRPr="00CD6E06">
              <w:rPr>
                <w:color w:val="000000"/>
                <w:sz w:val="21"/>
                <w:szCs w:val="21"/>
              </w:rPr>
              <w:t>Recall</w:t>
            </w:r>
          </w:p>
        </w:tc>
        <w:tc>
          <w:tcPr>
            <w:tcW w:w="1080" w:type="dxa"/>
            <w:tcBorders>
              <w:top w:val="single" w:sz="4" w:space="0" w:color="auto"/>
              <w:bottom w:val="single" w:sz="4" w:space="0" w:color="auto"/>
            </w:tcBorders>
            <w:shd w:val="clear" w:color="000000" w:fill="D0CECE"/>
            <w:noWrap/>
            <w:vAlign w:val="bottom"/>
            <w:hideMark/>
          </w:tcPr>
          <w:p w14:paraId="70AD4A47" w14:textId="77777777" w:rsidR="00CD6E06" w:rsidRPr="00CD6E06" w:rsidRDefault="00CD6E06" w:rsidP="00CD6E06">
            <w:pPr>
              <w:rPr>
                <w:color w:val="000000"/>
                <w:sz w:val="21"/>
                <w:szCs w:val="21"/>
              </w:rPr>
            </w:pPr>
            <w:r w:rsidRPr="00CD6E06">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4307713E" w14:textId="77777777" w:rsidR="00CD6E06" w:rsidRPr="00CD6E06" w:rsidRDefault="00CD6E06" w:rsidP="00CD6E06">
            <w:pPr>
              <w:rPr>
                <w:color w:val="000000"/>
                <w:sz w:val="21"/>
                <w:szCs w:val="21"/>
              </w:rPr>
            </w:pPr>
            <w:r w:rsidRPr="00CD6E06">
              <w:rPr>
                <w:color w:val="000000"/>
                <w:sz w:val="21"/>
                <w:szCs w:val="21"/>
              </w:rPr>
              <w:t>ROC_AUC</w:t>
            </w:r>
          </w:p>
        </w:tc>
        <w:tc>
          <w:tcPr>
            <w:tcW w:w="1980" w:type="dxa"/>
            <w:tcBorders>
              <w:top w:val="single" w:sz="4" w:space="0" w:color="auto"/>
              <w:bottom w:val="single" w:sz="4" w:space="0" w:color="auto"/>
            </w:tcBorders>
            <w:shd w:val="clear" w:color="000000" w:fill="D0CECE"/>
            <w:noWrap/>
            <w:vAlign w:val="bottom"/>
            <w:hideMark/>
          </w:tcPr>
          <w:p w14:paraId="0F901D49" w14:textId="1ECB698D"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20%</w:t>
            </w:r>
          </w:p>
        </w:tc>
        <w:tc>
          <w:tcPr>
            <w:tcW w:w="1938" w:type="dxa"/>
            <w:tcBorders>
              <w:top w:val="single" w:sz="4" w:space="0" w:color="auto"/>
              <w:bottom w:val="single" w:sz="4" w:space="0" w:color="auto"/>
            </w:tcBorders>
            <w:shd w:val="clear" w:color="000000" w:fill="D0CECE"/>
            <w:noWrap/>
            <w:vAlign w:val="bottom"/>
            <w:hideMark/>
          </w:tcPr>
          <w:p w14:paraId="26C0311E" w14:textId="005B5538" w:rsidR="00CD6E06" w:rsidRPr="00CD6E06" w:rsidRDefault="000A42A0" w:rsidP="00CD6E06">
            <w:pPr>
              <w:rPr>
                <w:color w:val="000000"/>
                <w:sz w:val="21"/>
                <w:szCs w:val="21"/>
              </w:rPr>
            </w:pPr>
            <w:r>
              <w:rPr>
                <w:color w:val="000000"/>
                <w:sz w:val="21"/>
                <w:szCs w:val="21"/>
              </w:rPr>
              <w:t>Target</w:t>
            </w:r>
            <w:r w:rsidR="00CD6E06" w:rsidRPr="00CD6E06">
              <w:rPr>
                <w:color w:val="000000"/>
                <w:sz w:val="21"/>
                <w:szCs w:val="21"/>
              </w:rPr>
              <w:t xml:space="preserve"> in top 50%</w:t>
            </w:r>
          </w:p>
        </w:tc>
      </w:tr>
      <w:tr w:rsidR="00CD6E06" w:rsidRPr="00CD6E06" w14:paraId="6B5B5212" w14:textId="77777777" w:rsidTr="00CD6E06">
        <w:trPr>
          <w:trHeight w:val="300"/>
        </w:trPr>
        <w:tc>
          <w:tcPr>
            <w:tcW w:w="1278" w:type="dxa"/>
            <w:tcBorders>
              <w:top w:val="single" w:sz="4" w:space="0" w:color="auto"/>
              <w:left w:val="nil"/>
              <w:bottom w:val="nil"/>
              <w:right w:val="nil"/>
            </w:tcBorders>
            <w:shd w:val="clear" w:color="000000" w:fill="FFFFFF"/>
            <w:vAlign w:val="bottom"/>
            <w:hideMark/>
          </w:tcPr>
          <w:p w14:paraId="6251E413" w14:textId="77777777" w:rsidR="00CD6E06" w:rsidRPr="00CD6E06" w:rsidRDefault="00CD6E06" w:rsidP="00CD6E06">
            <w:pPr>
              <w:rPr>
                <w:color w:val="000000"/>
                <w:sz w:val="21"/>
                <w:szCs w:val="21"/>
              </w:rPr>
            </w:pPr>
            <w:r w:rsidRPr="00CD6E06">
              <w:rPr>
                <w:color w:val="000000"/>
                <w:sz w:val="21"/>
                <w:szCs w:val="21"/>
              </w:rPr>
              <w:t>XGB</w:t>
            </w:r>
          </w:p>
        </w:tc>
        <w:tc>
          <w:tcPr>
            <w:tcW w:w="1332" w:type="dxa"/>
            <w:tcBorders>
              <w:top w:val="single" w:sz="4" w:space="0" w:color="auto"/>
              <w:left w:val="nil"/>
              <w:bottom w:val="nil"/>
              <w:right w:val="nil"/>
            </w:tcBorders>
            <w:shd w:val="clear" w:color="000000" w:fill="FFFFFF"/>
            <w:noWrap/>
            <w:vAlign w:val="bottom"/>
            <w:hideMark/>
          </w:tcPr>
          <w:p w14:paraId="7AA78FBB" w14:textId="77777777" w:rsidR="00CD6E06" w:rsidRPr="00CD6E06" w:rsidRDefault="00CD6E06" w:rsidP="00CD6E06">
            <w:pPr>
              <w:jc w:val="right"/>
              <w:rPr>
                <w:color w:val="000000"/>
                <w:sz w:val="21"/>
                <w:szCs w:val="21"/>
              </w:rPr>
            </w:pPr>
            <w:r w:rsidRPr="00CD6E06">
              <w:rPr>
                <w:color w:val="000000"/>
                <w:sz w:val="21"/>
                <w:szCs w:val="21"/>
              </w:rPr>
              <w:t>16.82</w:t>
            </w:r>
          </w:p>
        </w:tc>
        <w:tc>
          <w:tcPr>
            <w:tcW w:w="1080" w:type="dxa"/>
            <w:tcBorders>
              <w:top w:val="single" w:sz="4" w:space="0" w:color="auto"/>
              <w:left w:val="nil"/>
              <w:bottom w:val="nil"/>
              <w:right w:val="nil"/>
            </w:tcBorders>
            <w:shd w:val="clear" w:color="000000" w:fill="FFFFFF"/>
            <w:noWrap/>
            <w:vAlign w:val="bottom"/>
            <w:hideMark/>
          </w:tcPr>
          <w:p w14:paraId="0941E92E" w14:textId="77777777" w:rsidR="00CD6E06" w:rsidRPr="00CD6E06" w:rsidRDefault="00CD6E06" w:rsidP="00CD6E06">
            <w:pPr>
              <w:jc w:val="right"/>
              <w:rPr>
                <w:color w:val="000000"/>
                <w:sz w:val="21"/>
                <w:szCs w:val="21"/>
              </w:rPr>
            </w:pPr>
            <w:r w:rsidRPr="00CD6E06">
              <w:rPr>
                <w:color w:val="000000"/>
                <w:sz w:val="21"/>
                <w:szCs w:val="21"/>
              </w:rPr>
              <w:t>2.70</w:t>
            </w:r>
          </w:p>
        </w:tc>
        <w:tc>
          <w:tcPr>
            <w:tcW w:w="1080" w:type="dxa"/>
            <w:tcBorders>
              <w:top w:val="single" w:sz="4" w:space="0" w:color="auto"/>
              <w:left w:val="nil"/>
              <w:bottom w:val="nil"/>
              <w:right w:val="nil"/>
            </w:tcBorders>
            <w:shd w:val="clear" w:color="000000" w:fill="FFFFFF"/>
            <w:noWrap/>
            <w:vAlign w:val="bottom"/>
            <w:hideMark/>
          </w:tcPr>
          <w:p w14:paraId="409B4115" w14:textId="77777777" w:rsidR="00CD6E06" w:rsidRPr="00CD6E06" w:rsidRDefault="00CD6E06" w:rsidP="00CD6E06">
            <w:pPr>
              <w:jc w:val="right"/>
              <w:rPr>
                <w:color w:val="000000"/>
                <w:sz w:val="21"/>
                <w:szCs w:val="21"/>
              </w:rPr>
            </w:pPr>
            <w:r w:rsidRPr="00CD6E06">
              <w:rPr>
                <w:color w:val="000000"/>
                <w:sz w:val="21"/>
                <w:szCs w:val="21"/>
              </w:rPr>
              <w:t>6.35</w:t>
            </w:r>
          </w:p>
        </w:tc>
        <w:tc>
          <w:tcPr>
            <w:tcW w:w="1260" w:type="dxa"/>
            <w:tcBorders>
              <w:top w:val="single" w:sz="4" w:space="0" w:color="auto"/>
              <w:left w:val="nil"/>
              <w:bottom w:val="nil"/>
              <w:right w:val="nil"/>
            </w:tcBorders>
            <w:shd w:val="clear" w:color="000000" w:fill="FFFFFF"/>
            <w:noWrap/>
            <w:vAlign w:val="bottom"/>
            <w:hideMark/>
          </w:tcPr>
          <w:p w14:paraId="1F1CA563" w14:textId="77777777" w:rsidR="00CD6E06" w:rsidRPr="00CD6E06" w:rsidRDefault="00CD6E06" w:rsidP="00CD6E06">
            <w:pPr>
              <w:jc w:val="right"/>
              <w:rPr>
                <w:color w:val="000000"/>
                <w:sz w:val="21"/>
                <w:szCs w:val="21"/>
              </w:rPr>
            </w:pPr>
            <w:r w:rsidRPr="00CD6E06">
              <w:rPr>
                <w:color w:val="000000"/>
                <w:sz w:val="21"/>
                <w:szCs w:val="21"/>
              </w:rPr>
              <w:t>0.17</w:t>
            </w:r>
          </w:p>
        </w:tc>
        <w:tc>
          <w:tcPr>
            <w:tcW w:w="1980" w:type="dxa"/>
            <w:tcBorders>
              <w:top w:val="single" w:sz="4" w:space="0" w:color="auto"/>
              <w:left w:val="nil"/>
              <w:bottom w:val="nil"/>
              <w:right w:val="nil"/>
            </w:tcBorders>
            <w:shd w:val="clear" w:color="000000" w:fill="FFFFFF"/>
            <w:noWrap/>
            <w:vAlign w:val="bottom"/>
            <w:hideMark/>
          </w:tcPr>
          <w:p w14:paraId="290189E1" w14:textId="77777777" w:rsidR="00CD6E06" w:rsidRPr="00CD6E06" w:rsidRDefault="00CD6E06" w:rsidP="00CD6E06">
            <w:pPr>
              <w:jc w:val="right"/>
              <w:rPr>
                <w:color w:val="9C0006"/>
                <w:sz w:val="21"/>
                <w:szCs w:val="21"/>
              </w:rPr>
            </w:pPr>
            <w:r w:rsidRPr="00CD6E06">
              <w:rPr>
                <w:color w:val="9C0006"/>
                <w:sz w:val="21"/>
                <w:szCs w:val="21"/>
              </w:rPr>
              <w:t>-4.44</w:t>
            </w:r>
          </w:p>
        </w:tc>
        <w:tc>
          <w:tcPr>
            <w:tcW w:w="1938" w:type="dxa"/>
            <w:tcBorders>
              <w:top w:val="single" w:sz="4" w:space="0" w:color="auto"/>
              <w:left w:val="nil"/>
              <w:bottom w:val="nil"/>
              <w:right w:val="nil"/>
            </w:tcBorders>
            <w:shd w:val="clear" w:color="000000" w:fill="FFFFFF"/>
            <w:noWrap/>
            <w:vAlign w:val="bottom"/>
            <w:hideMark/>
          </w:tcPr>
          <w:p w14:paraId="3B133815" w14:textId="77777777" w:rsidR="00CD6E06" w:rsidRPr="00CD6E06" w:rsidRDefault="00CD6E06" w:rsidP="00CD6E06">
            <w:pPr>
              <w:jc w:val="right"/>
              <w:rPr>
                <w:color w:val="9C0006"/>
                <w:sz w:val="21"/>
                <w:szCs w:val="21"/>
              </w:rPr>
            </w:pPr>
            <w:r w:rsidRPr="00CD6E06">
              <w:rPr>
                <w:color w:val="9C0006"/>
                <w:sz w:val="21"/>
                <w:szCs w:val="21"/>
              </w:rPr>
              <w:t>-1.32</w:t>
            </w:r>
          </w:p>
        </w:tc>
      </w:tr>
      <w:tr w:rsidR="00CD6E06" w:rsidRPr="00CD6E06" w14:paraId="110AE5C3" w14:textId="77777777" w:rsidTr="00CD6E06">
        <w:trPr>
          <w:trHeight w:val="300"/>
        </w:trPr>
        <w:tc>
          <w:tcPr>
            <w:tcW w:w="1278" w:type="dxa"/>
            <w:tcBorders>
              <w:top w:val="nil"/>
              <w:left w:val="nil"/>
              <w:bottom w:val="nil"/>
              <w:right w:val="nil"/>
            </w:tcBorders>
            <w:shd w:val="clear" w:color="000000" w:fill="FFFFFF"/>
            <w:vAlign w:val="bottom"/>
            <w:hideMark/>
          </w:tcPr>
          <w:p w14:paraId="29687194" w14:textId="77777777" w:rsidR="00CD6E06" w:rsidRPr="00CD6E06" w:rsidRDefault="00CD6E06" w:rsidP="00CD6E06">
            <w:pPr>
              <w:rPr>
                <w:color w:val="000000"/>
                <w:sz w:val="21"/>
                <w:szCs w:val="21"/>
              </w:rPr>
            </w:pPr>
            <w:r w:rsidRPr="00CD6E06">
              <w:rPr>
                <w:color w:val="000000"/>
                <w:sz w:val="21"/>
                <w:szCs w:val="21"/>
              </w:rPr>
              <w:t>SVC</w:t>
            </w:r>
          </w:p>
        </w:tc>
        <w:tc>
          <w:tcPr>
            <w:tcW w:w="1332" w:type="dxa"/>
            <w:tcBorders>
              <w:top w:val="nil"/>
              <w:left w:val="nil"/>
              <w:bottom w:val="nil"/>
              <w:right w:val="nil"/>
            </w:tcBorders>
            <w:shd w:val="clear" w:color="000000" w:fill="FFFFFF"/>
            <w:noWrap/>
            <w:vAlign w:val="bottom"/>
            <w:hideMark/>
          </w:tcPr>
          <w:p w14:paraId="26DA0A1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15C2E217"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706840E1"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6A8DDE3D" w14:textId="77777777" w:rsidR="00CD6E06" w:rsidRPr="00CD6E06" w:rsidRDefault="00CD6E06" w:rsidP="00CD6E06">
            <w:pPr>
              <w:jc w:val="right"/>
              <w:rPr>
                <w:color w:val="000000"/>
                <w:sz w:val="21"/>
                <w:szCs w:val="21"/>
              </w:rPr>
            </w:pPr>
            <w:r w:rsidRPr="00CD6E06">
              <w:rPr>
                <w:color w:val="000000"/>
                <w:sz w:val="21"/>
                <w:szCs w:val="21"/>
              </w:rPr>
              <w:t>14.40</w:t>
            </w:r>
          </w:p>
        </w:tc>
        <w:tc>
          <w:tcPr>
            <w:tcW w:w="1980" w:type="dxa"/>
            <w:tcBorders>
              <w:top w:val="nil"/>
              <w:left w:val="nil"/>
              <w:bottom w:val="nil"/>
              <w:right w:val="nil"/>
            </w:tcBorders>
            <w:shd w:val="clear" w:color="000000" w:fill="FFFFFF"/>
            <w:noWrap/>
            <w:vAlign w:val="bottom"/>
            <w:hideMark/>
          </w:tcPr>
          <w:p w14:paraId="5F93B694" w14:textId="77777777" w:rsidR="00CD6E06" w:rsidRPr="00CD6E06" w:rsidRDefault="00CD6E06" w:rsidP="00CD6E06">
            <w:pPr>
              <w:jc w:val="right"/>
              <w:rPr>
                <w:color w:val="000000"/>
                <w:sz w:val="21"/>
                <w:szCs w:val="21"/>
              </w:rPr>
            </w:pPr>
            <w:r w:rsidRPr="00CD6E06">
              <w:rPr>
                <w:color w:val="000000"/>
                <w:sz w:val="21"/>
                <w:szCs w:val="21"/>
              </w:rPr>
              <w:t>39.47</w:t>
            </w:r>
          </w:p>
        </w:tc>
        <w:tc>
          <w:tcPr>
            <w:tcW w:w="1938" w:type="dxa"/>
            <w:tcBorders>
              <w:top w:val="nil"/>
              <w:left w:val="nil"/>
              <w:bottom w:val="nil"/>
              <w:right w:val="nil"/>
            </w:tcBorders>
            <w:shd w:val="clear" w:color="000000" w:fill="FFFFFF"/>
            <w:noWrap/>
            <w:vAlign w:val="bottom"/>
            <w:hideMark/>
          </w:tcPr>
          <w:p w14:paraId="40D04599" w14:textId="77777777" w:rsidR="00CD6E06" w:rsidRPr="00CD6E06" w:rsidRDefault="00CD6E06" w:rsidP="00CD6E06">
            <w:pPr>
              <w:jc w:val="right"/>
              <w:rPr>
                <w:color w:val="000000"/>
                <w:sz w:val="21"/>
                <w:szCs w:val="21"/>
              </w:rPr>
            </w:pPr>
            <w:r w:rsidRPr="00CD6E06">
              <w:rPr>
                <w:color w:val="000000"/>
                <w:sz w:val="21"/>
                <w:szCs w:val="21"/>
              </w:rPr>
              <w:t>20.60</w:t>
            </w:r>
          </w:p>
        </w:tc>
      </w:tr>
      <w:tr w:rsidR="00CD6E06" w:rsidRPr="00CD6E06" w14:paraId="1BE056F9" w14:textId="77777777" w:rsidTr="00CD6E06">
        <w:trPr>
          <w:trHeight w:val="300"/>
        </w:trPr>
        <w:tc>
          <w:tcPr>
            <w:tcW w:w="1278" w:type="dxa"/>
            <w:tcBorders>
              <w:top w:val="nil"/>
              <w:left w:val="nil"/>
              <w:bottom w:val="nil"/>
              <w:right w:val="nil"/>
            </w:tcBorders>
            <w:shd w:val="clear" w:color="000000" w:fill="FFFFFF"/>
            <w:vAlign w:val="bottom"/>
            <w:hideMark/>
          </w:tcPr>
          <w:p w14:paraId="6A1D21E2" w14:textId="77777777" w:rsidR="00CD6E06" w:rsidRPr="00CD6E06" w:rsidRDefault="00CD6E06" w:rsidP="00CD6E06">
            <w:pPr>
              <w:rPr>
                <w:color w:val="000000"/>
                <w:sz w:val="21"/>
                <w:szCs w:val="21"/>
              </w:rPr>
            </w:pPr>
            <w:r w:rsidRPr="00CD6E06">
              <w:rPr>
                <w:color w:val="000000"/>
                <w:sz w:val="21"/>
                <w:szCs w:val="21"/>
              </w:rPr>
              <w:t>RF</w:t>
            </w:r>
          </w:p>
        </w:tc>
        <w:tc>
          <w:tcPr>
            <w:tcW w:w="1332" w:type="dxa"/>
            <w:tcBorders>
              <w:top w:val="nil"/>
              <w:left w:val="nil"/>
              <w:bottom w:val="nil"/>
              <w:right w:val="nil"/>
            </w:tcBorders>
            <w:shd w:val="clear" w:color="000000" w:fill="FFFFFF"/>
            <w:noWrap/>
            <w:vAlign w:val="bottom"/>
            <w:hideMark/>
          </w:tcPr>
          <w:p w14:paraId="7AA9D635" w14:textId="77777777" w:rsidR="00CD6E06" w:rsidRPr="00CD6E06" w:rsidRDefault="00CD6E06" w:rsidP="00CD6E06">
            <w:pPr>
              <w:jc w:val="right"/>
              <w:rPr>
                <w:color w:val="9C0006"/>
                <w:sz w:val="21"/>
                <w:szCs w:val="21"/>
              </w:rPr>
            </w:pPr>
            <w:r w:rsidRPr="00CD6E06">
              <w:rPr>
                <w:color w:val="9C0006"/>
                <w:sz w:val="21"/>
                <w:szCs w:val="21"/>
              </w:rPr>
              <w:t>-15.19</w:t>
            </w:r>
          </w:p>
        </w:tc>
        <w:tc>
          <w:tcPr>
            <w:tcW w:w="1080" w:type="dxa"/>
            <w:tcBorders>
              <w:top w:val="nil"/>
              <w:left w:val="nil"/>
              <w:bottom w:val="nil"/>
              <w:right w:val="nil"/>
            </w:tcBorders>
            <w:shd w:val="clear" w:color="000000" w:fill="FFFFFF"/>
            <w:noWrap/>
            <w:vAlign w:val="bottom"/>
            <w:hideMark/>
          </w:tcPr>
          <w:p w14:paraId="608B99CD" w14:textId="77777777" w:rsidR="00CD6E06" w:rsidRPr="00CD6E06" w:rsidRDefault="00CD6E06" w:rsidP="00CD6E06">
            <w:pPr>
              <w:jc w:val="right"/>
              <w:rPr>
                <w:color w:val="000000"/>
                <w:sz w:val="21"/>
                <w:szCs w:val="21"/>
              </w:rPr>
            </w:pPr>
            <w:r w:rsidRPr="00CD6E06">
              <w:rPr>
                <w:color w:val="000000"/>
                <w:sz w:val="21"/>
                <w:szCs w:val="21"/>
              </w:rPr>
              <w:t>17.65</w:t>
            </w:r>
          </w:p>
        </w:tc>
        <w:tc>
          <w:tcPr>
            <w:tcW w:w="1080" w:type="dxa"/>
            <w:tcBorders>
              <w:top w:val="nil"/>
              <w:left w:val="nil"/>
              <w:bottom w:val="nil"/>
              <w:right w:val="nil"/>
            </w:tcBorders>
            <w:shd w:val="clear" w:color="000000" w:fill="FFFFFF"/>
            <w:noWrap/>
            <w:vAlign w:val="bottom"/>
            <w:hideMark/>
          </w:tcPr>
          <w:p w14:paraId="669832B3" w14:textId="77777777" w:rsidR="00CD6E06" w:rsidRPr="00CD6E06" w:rsidRDefault="00CD6E06" w:rsidP="00CD6E06">
            <w:pPr>
              <w:jc w:val="right"/>
              <w:rPr>
                <w:color w:val="000000"/>
                <w:sz w:val="21"/>
                <w:szCs w:val="21"/>
              </w:rPr>
            </w:pPr>
            <w:r w:rsidRPr="00CD6E06">
              <w:rPr>
                <w:color w:val="000000"/>
                <w:sz w:val="21"/>
                <w:szCs w:val="21"/>
              </w:rPr>
              <w:t>11.63</w:t>
            </w:r>
          </w:p>
        </w:tc>
        <w:tc>
          <w:tcPr>
            <w:tcW w:w="1260" w:type="dxa"/>
            <w:tcBorders>
              <w:top w:val="nil"/>
              <w:left w:val="nil"/>
              <w:bottom w:val="nil"/>
              <w:right w:val="nil"/>
            </w:tcBorders>
            <w:shd w:val="clear" w:color="000000" w:fill="FFFFFF"/>
            <w:noWrap/>
            <w:vAlign w:val="bottom"/>
            <w:hideMark/>
          </w:tcPr>
          <w:p w14:paraId="77DDE613" w14:textId="77777777" w:rsidR="00CD6E06" w:rsidRPr="00CD6E06" w:rsidRDefault="00CD6E06" w:rsidP="00CD6E06">
            <w:pPr>
              <w:jc w:val="right"/>
              <w:rPr>
                <w:color w:val="000000"/>
                <w:sz w:val="21"/>
                <w:szCs w:val="21"/>
              </w:rPr>
            </w:pPr>
            <w:r w:rsidRPr="00CD6E06">
              <w:rPr>
                <w:color w:val="000000"/>
                <w:sz w:val="21"/>
                <w:szCs w:val="21"/>
              </w:rPr>
              <w:t>0.67</w:t>
            </w:r>
          </w:p>
        </w:tc>
        <w:tc>
          <w:tcPr>
            <w:tcW w:w="1980" w:type="dxa"/>
            <w:tcBorders>
              <w:top w:val="nil"/>
              <w:left w:val="nil"/>
              <w:bottom w:val="nil"/>
              <w:right w:val="nil"/>
            </w:tcBorders>
            <w:shd w:val="clear" w:color="000000" w:fill="FFFFFF"/>
            <w:noWrap/>
            <w:vAlign w:val="bottom"/>
            <w:hideMark/>
          </w:tcPr>
          <w:p w14:paraId="16D05A12" w14:textId="77777777" w:rsidR="00CD6E06" w:rsidRPr="00CD6E06" w:rsidRDefault="00CD6E06" w:rsidP="00CD6E06">
            <w:pPr>
              <w:jc w:val="right"/>
              <w:rPr>
                <w:color w:val="9C0006"/>
                <w:sz w:val="21"/>
                <w:szCs w:val="21"/>
              </w:rPr>
            </w:pPr>
            <w:r w:rsidRPr="00CD6E06">
              <w:rPr>
                <w:color w:val="9C0006"/>
                <w:sz w:val="21"/>
                <w:szCs w:val="21"/>
              </w:rPr>
              <w:t>-0.95</w:t>
            </w:r>
          </w:p>
        </w:tc>
        <w:tc>
          <w:tcPr>
            <w:tcW w:w="1938" w:type="dxa"/>
            <w:tcBorders>
              <w:top w:val="nil"/>
              <w:left w:val="nil"/>
              <w:bottom w:val="nil"/>
              <w:right w:val="nil"/>
            </w:tcBorders>
            <w:shd w:val="clear" w:color="000000" w:fill="FFFFFF"/>
            <w:noWrap/>
            <w:vAlign w:val="bottom"/>
            <w:hideMark/>
          </w:tcPr>
          <w:p w14:paraId="521C1F0F" w14:textId="77777777" w:rsidR="00CD6E06" w:rsidRPr="00CD6E06" w:rsidRDefault="00CD6E06" w:rsidP="00CD6E06">
            <w:pPr>
              <w:jc w:val="right"/>
              <w:rPr>
                <w:color w:val="9C0006"/>
                <w:sz w:val="21"/>
                <w:szCs w:val="21"/>
              </w:rPr>
            </w:pPr>
            <w:r w:rsidRPr="00CD6E06">
              <w:rPr>
                <w:color w:val="9C0006"/>
                <w:sz w:val="21"/>
                <w:szCs w:val="21"/>
              </w:rPr>
              <w:t>-0.44</w:t>
            </w:r>
          </w:p>
        </w:tc>
      </w:tr>
      <w:tr w:rsidR="00CD6E06" w:rsidRPr="00CD6E06" w14:paraId="7C3FED5B" w14:textId="77777777" w:rsidTr="00CD6E06">
        <w:trPr>
          <w:trHeight w:val="300"/>
        </w:trPr>
        <w:tc>
          <w:tcPr>
            <w:tcW w:w="1278" w:type="dxa"/>
            <w:tcBorders>
              <w:top w:val="nil"/>
              <w:left w:val="nil"/>
              <w:bottom w:val="nil"/>
              <w:right w:val="nil"/>
            </w:tcBorders>
            <w:noWrap/>
            <w:vAlign w:val="bottom"/>
            <w:hideMark/>
          </w:tcPr>
          <w:p w14:paraId="08753DBE" w14:textId="07454315" w:rsidR="00CD6E06" w:rsidRPr="00CD6E06" w:rsidRDefault="00823F33" w:rsidP="00CD6E06">
            <w:pPr>
              <w:rPr>
                <w:color w:val="000000"/>
                <w:sz w:val="21"/>
                <w:szCs w:val="21"/>
              </w:rPr>
            </w:pPr>
            <w:r>
              <w:rPr>
                <w:color w:val="000000"/>
                <w:sz w:val="21"/>
                <w:szCs w:val="21"/>
              </w:rPr>
              <w:t>LR</w:t>
            </w:r>
          </w:p>
        </w:tc>
        <w:tc>
          <w:tcPr>
            <w:tcW w:w="1332" w:type="dxa"/>
            <w:tcBorders>
              <w:top w:val="nil"/>
              <w:left w:val="nil"/>
              <w:bottom w:val="nil"/>
              <w:right w:val="nil"/>
            </w:tcBorders>
            <w:shd w:val="clear" w:color="000000" w:fill="FFFFFF"/>
            <w:noWrap/>
            <w:vAlign w:val="bottom"/>
            <w:hideMark/>
          </w:tcPr>
          <w:p w14:paraId="14CE46BE"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487C9AA6" w14:textId="77777777" w:rsidR="00CD6E06" w:rsidRPr="00CD6E06" w:rsidRDefault="00CD6E06" w:rsidP="00CD6E06">
            <w:pPr>
              <w:jc w:val="right"/>
              <w:rPr>
                <w:color w:val="000000"/>
                <w:sz w:val="21"/>
                <w:szCs w:val="21"/>
              </w:rPr>
            </w:pPr>
            <w:r w:rsidRPr="00CD6E06">
              <w:rPr>
                <w:color w:val="000000"/>
                <w:sz w:val="21"/>
                <w:szCs w:val="21"/>
              </w:rPr>
              <w:t>∞</w:t>
            </w:r>
          </w:p>
        </w:tc>
        <w:tc>
          <w:tcPr>
            <w:tcW w:w="1080" w:type="dxa"/>
            <w:tcBorders>
              <w:top w:val="nil"/>
              <w:left w:val="nil"/>
              <w:bottom w:val="nil"/>
              <w:right w:val="nil"/>
            </w:tcBorders>
            <w:shd w:val="clear" w:color="000000" w:fill="FFFFFF"/>
            <w:noWrap/>
            <w:vAlign w:val="bottom"/>
            <w:hideMark/>
          </w:tcPr>
          <w:p w14:paraId="6F45B1E9" w14:textId="77777777" w:rsidR="00CD6E06" w:rsidRPr="00CD6E06" w:rsidRDefault="00CD6E06" w:rsidP="00CD6E06">
            <w:pPr>
              <w:jc w:val="right"/>
              <w:rPr>
                <w:color w:val="000000"/>
                <w:sz w:val="21"/>
                <w:szCs w:val="21"/>
              </w:rPr>
            </w:pPr>
            <w:r w:rsidRPr="00CD6E06">
              <w:rPr>
                <w:color w:val="000000"/>
                <w:sz w:val="21"/>
                <w:szCs w:val="21"/>
              </w:rPr>
              <w:t>∞</w:t>
            </w:r>
          </w:p>
        </w:tc>
        <w:tc>
          <w:tcPr>
            <w:tcW w:w="1260" w:type="dxa"/>
            <w:tcBorders>
              <w:top w:val="nil"/>
              <w:left w:val="nil"/>
              <w:bottom w:val="nil"/>
              <w:right w:val="nil"/>
            </w:tcBorders>
            <w:shd w:val="clear" w:color="000000" w:fill="FFFFFF"/>
            <w:noWrap/>
            <w:vAlign w:val="bottom"/>
            <w:hideMark/>
          </w:tcPr>
          <w:p w14:paraId="5FC72F27" w14:textId="77777777" w:rsidR="00CD6E06" w:rsidRPr="00CD6E06" w:rsidRDefault="00CD6E06" w:rsidP="00CD6E06">
            <w:pPr>
              <w:jc w:val="right"/>
              <w:rPr>
                <w:color w:val="9C0006"/>
                <w:sz w:val="21"/>
                <w:szCs w:val="21"/>
              </w:rPr>
            </w:pPr>
            <w:r w:rsidRPr="00CD6E06">
              <w:rPr>
                <w:color w:val="9C0006"/>
                <w:sz w:val="21"/>
                <w:szCs w:val="21"/>
              </w:rPr>
              <w:t>-0.95</w:t>
            </w:r>
          </w:p>
        </w:tc>
        <w:tc>
          <w:tcPr>
            <w:tcW w:w="1980" w:type="dxa"/>
            <w:tcBorders>
              <w:top w:val="nil"/>
              <w:left w:val="nil"/>
              <w:bottom w:val="nil"/>
              <w:right w:val="nil"/>
            </w:tcBorders>
            <w:shd w:val="clear" w:color="000000" w:fill="FFFFFF"/>
            <w:noWrap/>
            <w:vAlign w:val="bottom"/>
            <w:hideMark/>
          </w:tcPr>
          <w:p w14:paraId="7768E094" w14:textId="77777777" w:rsidR="00CD6E06" w:rsidRPr="00CD6E06" w:rsidRDefault="00CD6E06" w:rsidP="00CD6E06">
            <w:pPr>
              <w:jc w:val="right"/>
              <w:rPr>
                <w:color w:val="9C0006"/>
                <w:sz w:val="21"/>
                <w:szCs w:val="21"/>
              </w:rPr>
            </w:pPr>
            <w:r w:rsidRPr="00CD6E06">
              <w:rPr>
                <w:color w:val="9C0006"/>
                <w:sz w:val="21"/>
                <w:szCs w:val="21"/>
              </w:rPr>
              <w:t>-3.44</w:t>
            </w:r>
          </w:p>
        </w:tc>
        <w:tc>
          <w:tcPr>
            <w:tcW w:w="1938" w:type="dxa"/>
            <w:tcBorders>
              <w:top w:val="nil"/>
              <w:left w:val="nil"/>
              <w:bottom w:val="nil"/>
              <w:right w:val="nil"/>
            </w:tcBorders>
            <w:shd w:val="clear" w:color="000000" w:fill="FFFFFF"/>
            <w:noWrap/>
            <w:vAlign w:val="bottom"/>
            <w:hideMark/>
          </w:tcPr>
          <w:p w14:paraId="0D7C7FCF" w14:textId="77777777" w:rsidR="00CD6E06" w:rsidRPr="00CD6E06" w:rsidRDefault="00CD6E06" w:rsidP="00CD6E06">
            <w:pPr>
              <w:jc w:val="right"/>
              <w:rPr>
                <w:color w:val="9C0006"/>
                <w:sz w:val="21"/>
                <w:szCs w:val="21"/>
              </w:rPr>
            </w:pPr>
            <w:r w:rsidRPr="00CD6E06">
              <w:rPr>
                <w:color w:val="9C0006"/>
                <w:sz w:val="21"/>
                <w:szCs w:val="21"/>
              </w:rPr>
              <w:t>-0.62</w:t>
            </w:r>
          </w:p>
        </w:tc>
      </w:tr>
      <w:tr w:rsidR="00CD6E06" w:rsidRPr="00CD6E06" w14:paraId="3EC1EB8F" w14:textId="77777777" w:rsidTr="00CD6E06">
        <w:trPr>
          <w:trHeight w:val="300"/>
        </w:trPr>
        <w:tc>
          <w:tcPr>
            <w:tcW w:w="1278" w:type="dxa"/>
            <w:tcBorders>
              <w:top w:val="nil"/>
              <w:left w:val="nil"/>
              <w:bottom w:val="nil"/>
              <w:right w:val="nil"/>
            </w:tcBorders>
            <w:shd w:val="clear" w:color="000000" w:fill="FFFFFF"/>
            <w:vAlign w:val="bottom"/>
            <w:hideMark/>
          </w:tcPr>
          <w:p w14:paraId="3B81AF00" w14:textId="77777777" w:rsidR="00CD6E06" w:rsidRPr="00CD6E06" w:rsidRDefault="00CD6E06" w:rsidP="00CD6E06">
            <w:pPr>
              <w:rPr>
                <w:color w:val="000000"/>
                <w:sz w:val="21"/>
                <w:szCs w:val="21"/>
              </w:rPr>
            </w:pPr>
            <w:proofErr w:type="spellStart"/>
            <w:r w:rsidRPr="00CD6E06">
              <w:rPr>
                <w:color w:val="000000"/>
                <w:sz w:val="21"/>
                <w:szCs w:val="21"/>
              </w:rPr>
              <w:t>LightGB</w:t>
            </w:r>
            <w:proofErr w:type="spellEnd"/>
          </w:p>
        </w:tc>
        <w:tc>
          <w:tcPr>
            <w:tcW w:w="1332" w:type="dxa"/>
            <w:tcBorders>
              <w:top w:val="nil"/>
              <w:left w:val="nil"/>
              <w:bottom w:val="nil"/>
              <w:right w:val="nil"/>
            </w:tcBorders>
            <w:shd w:val="clear" w:color="000000" w:fill="FFFFFF"/>
            <w:noWrap/>
            <w:vAlign w:val="bottom"/>
            <w:hideMark/>
          </w:tcPr>
          <w:p w14:paraId="79235F0D" w14:textId="77777777" w:rsidR="00CD6E06" w:rsidRPr="00CD6E06" w:rsidRDefault="00CD6E06" w:rsidP="00CD6E06">
            <w:pPr>
              <w:jc w:val="right"/>
              <w:rPr>
                <w:color w:val="9C0006"/>
                <w:sz w:val="21"/>
                <w:szCs w:val="21"/>
              </w:rPr>
            </w:pPr>
            <w:r w:rsidRPr="00CD6E06">
              <w:rPr>
                <w:color w:val="9C0006"/>
                <w:sz w:val="21"/>
                <w:szCs w:val="21"/>
              </w:rPr>
              <w:t>-7.21</w:t>
            </w:r>
          </w:p>
        </w:tc>
        <w:tc>
          <w:tcPr>
            <w:tcW w:w="1080" w:type="dxa"/>
            <w:tcBorders>
              <w:top w:val="nil"/>
              <w:left w:val="nil"/>
              <w:bottom w:val="nil"/>
              <w:right w:val="nil"/>
            </w:tcBorders>
            <w:shd w:val="clear" w:color="000000" w:fill="FFFFFF"/>
            <w:noWrap/>
            <w:vAlign w:val="bottom"/>
            <w:hideMark/>
          </w:tcPr>
          <w:p w14:paraId="5D025D92" w14:textId="77777777" w:rsidR="00CD6E06" w:rsidRPr="00CD6E06" w:rsidRDefault="00CD6E06" w:rsidP="00CD6E06">
            <w:pPr>
              <w:jc w:val="right"/>
              <w:rPr>
                <w:color w:val="000000"/>
                <w:sz w:val="21"/>
                <w:szCs w:val="21"/>
              </w:rPr>
            </w:pPr>
            <w:r w:rsidRPr="00CD6E06">
              <w:rPr>
                <w:color w:val="000000"/>
                <w:sz w:val="21"/>
                <w:szCs w:val="21"/>
              </w:rPr>
              <w:t>81.25</w:t>
            </w:r>
          </w:p>
        </w:tc>
        <w:tc>
          <w:tcPr>
            <w:tcW w:w="1080" w:type="dxa"/>
            <w:tcBorders>
              <w:top w:val="nil"/>
              <w:left w:val="nil"/>
              <w:bottom w:val="nil"/>
              <w:right w:val="nil"/>
            </w:tcBorders>
            <w:shd w:val="clear" w:color="000000" w:fill="FFFFFF"/>
            <w:noWrap/>
            <w:vAlign w:val="bottom"/>
            <w:hideMark/>
          </w:tcPr>
          <w:p w14:paraId="3ECCA0F3" w14:textId="77777777" w:rsidR="00CD6E06" w:rsidRPr="00CD6E06" w:rsidRDefault="00CD6E06" w:rsidP="00CD6E06">
            <w:pPr>
              <w:jc w:val="right"/>
              <w:rPr>
                <w:color w:val="000000"/>
                <w:sz w:val="21"/>
                <w:szCs w:val="21"/>
              </w:rPr>
            </w:pPr>
            <w:r w:rsidRPr="00CD6E06">
              <w:rPr>
                <w:color w:val="000000"/>
                <w:sz w:val="21"/>
                <w:szCs w:val="21"/>
              </w:rPr>
              <w:t>70.97</w:t>
            </w:r>
          </w:p>
        </w:tc>
        <w:tc>
          <w:tcPr>
            <w:tcW w:w="1260" w:type="dxa"/>
            <w:tcBorders>
              <w:top w:val="nil"/>
              <w:left w:val="nil"/>
              <w:bottom w:val="nil"/>
              <w:right w:val="nil"/>
            </w:tcBorders>
            <w:shd w:val="clear" w:color="000000" w:fill="FFFFFF"/>
            <w:noWrap/>
            <w:vAlign w:val="bottom"/>
            <w:hideMark/>
          </w:tcPr>
          <w:p w14:paraId="4B476E3B" w14:textId="77777777" w:rsidR="00CD6E06" w:rsidRPr="00CD6E06" w:rsidRDefault="00CD6E06" w:rsidP="00CD6E06">
            <w:pPr>
              <w:jc w:val="right"/>
              <w:rPr>
                <w:color w:val="000000"/>
                <w:sz w:val="21"/>
                <w:szCs w:val="21"/>
              </w:rPr>
            </w:pPr>
            <w:r w:rsidRPr="00CD6E06">
              <w:rPr>
                <w:color w:val="000000"/>
                <w:sz w:val="21"/>
                <w:szCs w:val="21"/>
              </w:rPr>
              <w:t>1.62</w:t>
            </w:r>
          </w:p>
        </w:tc>
        <w:tc>
          <w:tcPr>
            <w:tcW w:w="1980" w:type="dxa"/>
            <w:tcBorders>
              <w:top w:val="nil"/>
              <w:left w:val="nil"/>
              <w:bottom w:val="nil"/>
              <w:right w:val="nil"/>
            </w:tcBorders>
            <w:shd w:val="clear" w:color="000000" w:fill="FFFFFF"/>
            <w:noWrap/>
            <w:vAlign w:val="bottom"/>
            <w:hideMark/>
          </w:tcPr>
          <w:p w14:paraId="0E5CB31D" w14:textId="77777777" w:rsidR="00CD6E06" w:rsidRPr="00CD6E06" w:rsidRDefault="00CD6E06" w:rsidP="00CD6E06">
            <w:pPr>
              <w:jc w:val="right"/>
              <w:rPr>
                <w:color w:val="9C0006"/>
                <w:sz w:val="21"/>
                <w:szCs w:val="21"/>
              </w:rPr>
            </w:pPr>
            <w:r w:rsidRPr="00CD6E06">
              <w:rPr>
                <w:color w:val="9C0006"/>
                <w:sz w:val="21"/>
                <w:szCs w:val="21"/>
              </w:rPr>
              <w:t>-0.42</w:t>
            </w:r>
          </w:p>
        </w:tc>
        <w:tc>
          <w:tcPr>
            <w:tcW w:w="1938" w:type="dxa"/>
            <w:tcBorders>
              <w:top w:val="nil"/>
              <w:left w:val="nil"/>
              <w:bottom w:val="nil"/>
              <w:right w:val="nil"/>
            </w:tcBorders>
            <w:shd w:val="clear" w:color="000000" w:fill="FFFFFF"/>
            <w:noWrap/>
            <w:vAlign w:val="bottom"/>
            <w:hideMark/>
          </w:tcPr>
          <w:p w14:paraId="155025AC" w14:textId="77777777" w:rsidR="00CD6E06" w:rsidRPr="00CD6E06" w:rsidRDefault="00CD6E06" w:rsidP="00CD6E06">
            <w:pPr>
              <w:jc w:val="right"/>
              <w:rPr>
                <w:color w:val="000000"/>
                <w:sz w:val="21"/>
                <w:szCs w:val="21"/>
              </w:rPr>
            </w:pPr>
            <w:r w:rsidRPr="00CD6E06">
              <w:rPr>
                <w:color w:val="000000"/>
                <w:sz w:val="21"/>
                <w:szCs w:val="21"/>
              </w:rPr>
              <w:t>2.33</w:t>
            </w:r>
          </w:p>
        </w:tc>
      </w:tr>
      <w:tr w:rsidR="00CD6E06" w:rsidRPr="00CD6E06" w14:paraId="426413BB" w14:textId="77777777" w:rsidTr="00CD6E06">
        <w:trPr>
          <w:trHeight w:val="300"/>
        </w:trPr>
        <w:tc>
          <w:tcPr>
            <w:tcW w:w="1278" w:type="dxa"/>
            <w:tcBorders>
              <w:top w:val="nil"/>
              <w:left w:val="nil"/>
              <w:bottom w:val="nil"/>
              <w:right w:val="nil"/>
            </w:tcBorders>
            <w:shd w:val="clear" w:color="000000" w:fill="FFFFFF"/>
            <w:vAlign w:val="bottom"/>
            <w:hideMark/>
          </w:tcPr>
          <w:p w14:paraId="3076B001" w14:textId="77777777" w:rsidR="00CD6E06" w:rsidRPr="00CD6E06" w:rsidRDefault="00CD6E06" w:rsidP="00CD6E06">
            <w:pPr>
              <w:rPr>
                <w:color w:val="000000"/>
                <w:sz w:val="21"/>
                <w:szCs w:val="21"/>
              </w:rPr>
            </w:pPr>
            <w:r w:rsidRPr="00CD6E06">
              <w:rPr>
                <w:color w:val="000000"/>
                <w:sz w:val="21"/>
                <w:szCs w:val="21"/>
              </w:rPr>
              <w:t>KNN</w:t>
            </w:r>
          </w:p>
        </w:tc>
        <w:tc>
          <w:tcPr>
            <w:tcW w:w="1332" w:type="dxa"/>
            <w:tcBorders>
              <w:top w:val="nil"/>
              <w:left w:val="nil"/>
              <w:bottom w:val="nil"/>
              <w:right w:val="nil"/>
            </w:tcBorders>
            <w:shd w:val="clear" w:color="000000" w:fill="FFFFFF"/>
            <w:noWrap/>
            <w:vAlign w:val="bottom"/>
            <w:hideMark/>
          </w:tcPr>
          <w:p w14:paraId="544AF526" w14:textId="77777777" w:rsidR="00CD6E06" w:rsidRPr="00CD6E06" w:rsidRDefault="00CD6E06" w:rsidP="00CD6E06">
            <w:pPr>
              <w:jc w:val="right"/>
              <w:rPr>
                <w:color w:val="9C0006"/>
                <w:sz w:val="21"/>
                <w:szCs w:val="21"/>
              </w:rPr>
            </w:pPr>
            <w:r w:rsidRPr="00CD6E06">
              <w:rPr>
                <w:color w:val="9C0006"/>
                <w:sz w:val="21"/>
                <w:szCs w:val="21"/>
              </w:rPr>
              <w:t>-31.43</w:t>
            </w:r>
          </w:p>
        </w:tc>
        <w:tc>
          <w:tcPr>
            <w:tcW w:w="1080" w:type="dxa"/>
            <w:tcBorders>
              <w:top w:val="nil"/>
              <w:left w:val="nil"/>
              <w:bottom w:val="nil"/>
              <w:right w:val="nil"/>
            </w:tcBorders>
            <w:shd w:val="clear" w:color="000000" w:fill="FFFFFF"/>
            <w:noWrap/>
            <w:vAlign w:val="bottom"/>
            <w:hideMark/>
          </w:tcPr>
          <w:p w14:paraId="5AAB8407" w14:textId="77777777" w:rsidR="00CD6E06" w:rsidRPr="00CD6E06" w:rsidRDefault="00CD6E06" w:rsidP="00CD6E06">
            <w:pPr>
              <w:jc w:val="right"/>
              <w:rPr>
                <w:color w:val="000000"/>
                <w:sz w:val="21"/>
                <w:szCs w:val="21"/>
              </w:rPr>
            </w:pPr>
            <w:r w:rsidRPr="00CD6E06">
              <w:rPr>
                <w:color w:val="000000"/>
                <w:sz w:val="21"/>
                <w:szCs w:val="21"/>
              </w:rPr>
              <w:t>1009.76</w:t>
            </w:r>
          </w:p>
        </w:tc>
        <w:tc>
          <w:tcPr>
            <w:tcW w:w="1080" w:type="dxa"/>
            <w:tcBorders>
              <w:top w:val="nil"/>
              <w:left w:val="nil"/>
              <w:bottom w:val="nil"/>
              <w:right w:val="nil"/>
            </w:tcBorders>
            <w:shd w:val="clear" w:color="000000" w:fill="FFFFFF"/>
            <w:noWrap/>
            <w:vAlign w:val="bottom"/>
            <w:hideMark/>
          </w:tcPr>
          <w:p w14:paraId="00F4D67D" w14:textId="77777777" w:rsidR="00CD6E06" w:rsidRPr="00CD6E06" w:rsidRDefault="00CD6E06" w:rsidP="00CD6E06">
            <w:pPr>
              <w:jc w:val="right"/>
              <w:rPr>
                <w:color w:val="000000"/>
                <w:sz w:val="21"/>
                <w:szCs w:val="21"/>
              </w:rPr>
            </w:pPr>
            <w:r w:rsidRPr="00CD6E06">
              <w:rPr>
                <w:color w:val="000000"/>
                <w:sz w:val="21"/>
                <w:szCs w:val="21"/>
              </w:rPr>
              <w:t>215.94</w:t>
            </w:r>
          </w:p>
        </w:tc>
        <w:tc>
          <w:tcPr>
            <w:tcW w:w="1260" w:type="dxa"/>
            <w:tcBorders>
              <w:top w:val="nil"/>
              <w:left w:val="nil"/>
              <w:bottom w:val="nil"/>
              <w:right w:val="nil"/>
            </w:tcBorders>
            <w:shd w:val="clear" w:color="000000" w:fill="FFFFFF"/>
            <w:noWrap/>
            <w:vAlign w:val="bottom"/>
            <w:hideMark/>
          </w:tcPr>
          <w:p w14:paraId="4BD539FF"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4E1EDB81" w14:textId="77777777" w:rsidR="00CD6E06" w:rsidRPr="00CD6E06" w:rsidRDefault="00CD6E06" w:rsidP="00CD6E06">
            <w:pPr>
              <w:jc w:val="right"/>
              <w:rPr>
                <w:color w:val="9C0006"/>
                <w:sz w:val="21"/>
                <w:szCs w:val="21"/>
              </w:rPr>
            </w:pPr>
            <w:r w:rsidRPr="00CD6E06">
              <w:rPr>
                <w:color w:val="9C0006"/>
                <w:sz w:val="21"/>
                <w:szCs w:val="21"/>
              </w:rPr>
              <w:t>-3.70</w:t>
            </w:r>
          </w:p>
        </w:tc>
        <w:tc>
          <w:tcPr>
            <w:tcW w:w="1938" w:type="dxa"/>
            <w:tcBorders>
              <w:top w:val="nil"/>
              <w:left w:val="nil"/>
              <w:bottom w:val="nil"/>
              <w:right w:val="nil"/>
            </w:tcBorders>
            <w:shd w:val="clear" w:color="000000" w:fill="FFFFFF"/>
            <w:noWrap/>
            <w:vAlign w:val="bottom"/>
            <w:hideMark/>
          </w:tcPr>
          <w:p w14:paraId="10D7D070" w14:textId="77777777" w:rsidR="00CD6E06" w:rsidRPr="00CD6E06" w:rsidRDefault="00CD6E06" w:rsidP="00CD6E06">
            <w:pPr>
              <w:jc w:val="right"/>
              <w:rPr>
                <w:color w:val="9C0006"/>
                <w:sz w:val="21"/>
                <w:szCs w:val="21"/>
              </w:rPr>
            </w:pPr>
            <w:r w:rsidRPr="00CD6E06">
              <w:rPr>
                <w:color w:val="9C0006"/>
                <w:sz w:val="21"/>
                <w:szCs w:val="21"/>
              </w:rPr>
              <w:t>-5.33</w:t>
            </w:r>
          </w:p>
        </w:tc>
      </w:tr>
      <w:tr w:rsidR="00CD6E06" w:rsidRPr="00CD6E06" w14:paraId="067A846C" w14:textId="77777777" w:rsidTr="00CD6E06">
        <w:trPr>
          <w:trHeight w:val="300"/>
        </w:trPr>
        <w:tc>
          <w:tcPr>
            <w:tcW w:w="1278" w:type="dxa"/>
            <w:tcBorders>
              <w:top w:val="nil"/>
              <w:left w:val="nil"/>
              <w:bottom w:val="nil"/>
              <w:right w:val="nil"/>
            </w:tcBorders>
            <w:shd w:val="clear" w:color="000000" w:fill="FFFFFF"/>
            <w:vAlign w:val="bottom"/>
            <w:hideMark/>
          </w:tcPr>
          <w:p w14:paraId="1455CBDF" w14:textId="77777777" w:rsidR="00CD6E06" w:rsidRPr="00CD6E06" w:rsidRDefault="00CD6E06" w:rsidP="00CD6E06">
            <w:pPr>
              <w:rPr>
                <w:color w:val="000000"/>
                <w:sz w:val="21"/>
                <w:szCs w:val="21"/>
              </w:rPr>
            </w:pPr>
            <w:r w:rsidRPr="00CD6E06">
              <w:rPr>
                <w:color w:val="000000"/>
                <w:sz w:val="21"/>
                <w:szCs w:val="21"/>
              </w:rPr>
              <w:t>GB</w:t>
            </w:r>
          </w:p>
        </w:tc>
        <w:tc>
          <w:tcPr>
            <w:tcW w:w="1332" w:type="dxa"/>
            <w:tcBorders>
              <w:top w:val="nil"/>
              <w:left w:val="nil"/>
              <w:bottom w:val="nil"/>
              <w:right w:val="nil"/>
            </w:tcBorders>
            <w:shd w:val="clear" w:color="000000" w:fill="FFFFFF"/>
            <w:noWrap/>
            <w:vAlign w:val="bottom"/>
            <w:hideMark/>
          </w:tcPr>
          <w:p w14:paraId="3A7AE2CF" w14:textId="77777777" w:rsidR="00CD6E06" w:rsidRPr="00CD6E06" w:rsidRDefault="00CD6E06" w:rsidP="00CD6E06">
            <w:pPr>
              <w:jc w:val="right"/>
              <w:rPr>
                <w:color w:val="000000"/>
                <w:sz w:val="21"/>
                <w:szCs w:val="21"/>
              </w:rPr>
            </w:pPr>
            <w:r w:rsidRPr="00CD6E06">
              <w:rPr>
                <w:color w:val="000000"/>
                <w:sz w:val="21"/>
                <w:szCs w:val="21"/>
              </w:rPr>
              <w:t>33.22</w:t>
            </w:r>
          </w:p>
        </w:tc>
        <w:tc>
          <w:tcPr>
            <w:tcW w:w="1080" w:type="dxa"/>
            <w:tcBorders>
              <w:top w:val="nil"/>
              <w:left w:val="nil"/>
              <w:bottom w:val="nil"/>
              <w:right w:val="nil"/>
            </w:tcBorders>
            <w:shd w:val="clear" w:color="000000" w:fill="FFFFFF"/>
            <w:noWrap/>
            <w:vAlign w:val="bottom"/>
            <w:hideMark/>
          </w:tcPr>
          <w:p w14:paraId="175BECE7" w14:textId="77777777" w:rsidR="00CD6E06" w:rsidRPr="00CD6E06" w:rsidRDefault="00CD6E06" w:rsidP="00CD6E06">
            <w:pPr>
              <w:jc w:val="right"/>
              <w:rPr>
                <w:color w:val="000000"/>
                <w:sz w:val="21"/>
                <w:szCs w:val="21"/>
              </w:rPr>
            </w:pPr>
            <w:r w:rsidRPr="00CD6E06">
              <w:rPr>
                <w:color w:val="000000"/>
                <w:sz w:val="21"/>
                <w:szCs w:val="21"/>
              </w:rPr>
              <w:t>1000.00</w:t>
            </w:r>
          </w:p>
        </w:tc>
        <w:tc>
          <w:tcPr>
            <w:tcW w:w="1080" w:type="dxa"/>
            <w:tcBorders>
              <w:top w:val="nil"/>
              <w:left w:val="nil"/>
              <w:bottom w:val="nil"/>
              <w:right w:val="nil"/>
            </w:tcBorders>
            <w:shd w:val="clear" w:color="000000" w:fill="FFFFFF"/>
            <w:noWrap/>
            <w:vAlign w:val="bottom"/>
            <w:hideMark/>
          </w:tcPr>
          <w:p w14:paraId="3C9C1B42" w14:textId="77777777" w:rsidR="00CD6E06" w:rsidRPr="00CD6E06" w:rsidRDefault="00CD6E06" w:rsidP="00CD6E06">
            <w:pPr>
              <w:jc w:val="right"/>
              <w:rPr>
                <w:color w:val="000000"/>
                <w:sz w:val="21"/>
                <w:szCs w:val="21"/>
              </w:rPr>
            </w:pPr>
            <w:r w:rsidRPr="00CD6E06">
              <w:rPr>
                <w:color w:val="000000"/>
                <w:sz w:val="21"/>
                <w:szCs w:val="21"/>
              </w:rPr>
              <w:t>1120.00</w:t>
            </w:r>
          </w:p>
        </w:tc>
        <w:tc>
          <w:tcPr>
            <w:tcW w:w="1260" w:type="dxa"/>
            <w:tcBorders>
              <w:top w:val="nil"/>
              <w:left w:val="nil"/>
              <w:bottom w:val="nil"/>
              <w:right w:val="nil"/>
            </w:tcBorders>
            <w:shd w:val="clear" w:color="000000" w:fill="FFFFFF"/>
            <w:noWrap/>
            <w:vAlign w:val="bottom"/>
            <w:hideMark/>
          </w:tcPr>
          <w:p w14:paraId="4BCE7570" w14:textId="77777777" w:rsidR="00CD6E06" w:rsidRPr="00CD6E06" w:rsidRDefault="00CD6E06" w:rsidP="00CD6E06">
            <w:pPr>
              <w:jc w:val="right"/>
              <w:rPr>
                <w:color w:val="9C0006"/>
                <w:sz w:val="21"/>
                <w:szCs w:val="21"/>
              </w:rPr>
            </w:pPr>
            <w:r w:rsidRPr="00CD6E06">
              <w:rPr>
                <w:color w:val="9C0006"/>
                <w:sz w:val="21"/>
                <w:szCs w:val="21"/>
              </w:rPr>
              <w:t>-1.86</w:t>
            </w:r>
          </w:p>
        </w:tc>
        <w:tc>
          <w:tcPr>
            <w:tcW w:w="1980" w:type="dxa"/>
            <w:tcBorders>
              <w:top w:val="nil"/>
              <w:left w:val="nil"/>
              <w:bottom w:val="nil"/>
              <w:right w:val="nil"/>
            </w:tcBorders>
            <w:shd w:val="clear" w:color="000000" w:fill="FFFFFF"/>
            <w:noWrap/>
            <w:vAlign w:val="bottom"/>
            <w:hideMark/>
          </w:tcPr>
          <w:p w14:paraId="4A7C27F2" w14:textId="77777777" w:rsidR="00CD6E06" w:rsidRPr="00CD6E06" w:rsidRDefault="00CD6E06" w:rsidP="00CD6E06">
            <w:pPr>
              <w:jc w:val="right"/>
              <w:rPr>
                <w:color w:val="000000"/>
                <w:sz w:val="21"/>
                <w:szCs w:val="21"/>
              </w:rPr>
            </w:pPr>
            <w:r w:rsidRPr="00CD6E06">
              <w:rPr>
                <w:color w:val="000000"/>
                <w:sz w:val="21"/>
                <w:szCs w:val="21"/>
              </w:rPr>
              <w:t>0.39</w:t>
            </w:r>
          </w:p>
        </w:tc>
        <w:tc>
          <w:tcPr>
            <w:tcW w:w="1938" w:type="dxa"/>
            <w:tcBorders>
              <w:top w:val="nil"/>
              <w:left w:val="nil"/>
              <w:bottom w:val="nil"/>
              <w:right w:val="nil"/>
            </w:tcBorders>
            <w:shd w:val="clear" w:color="000000" w:fill="FFFFFF"/>
            <w:noWrap/>
            <w:vAlign w:val="bottom"/>
            <w:hideMark/>
          </w:tcPr>
          <w:p w14:paraId="18155C16" w14:textId="77777777" w:rsidR="00CD6E06" w:rsidRPr="00CD6E06" w:rsidRDefault="00CD6E06" w:rsidP="00CD6E06">
            <w:pPr>
              <w:jc w:val="right"/>
              <w:rPr>
                <w:color w:val="9C0006"/>
                <w:sz w:val="21"/>
                <w:szCs w:val="21"/>
              </w:rPr>
            </w:pPr>
            <w:r w:rsidRPr="00CD6E06">
              <w:rPr>
                <w:color w:val="9C0006"/>
                <w:sz w:val="21"/>
                <w:szCs w:val="21"/>
              </w:rPr>
              <w:t>-3.65</w:t>
            </w:r>
          </w:p>
        </w:tc>
      </w:tr>
      <w:tr w:rsidR="00CD6E06" w:rsidRPr="00CD6E06" w14:paraId="614A454F" w14:textId="77777777" w:rsidTr="00CD6E06">
        <w:trPr>
          <w:trHeight w:val="300"/>
        </w:trPr>
        <w:tc>
          <w:tcPr>
            <w:tcW w:w="1278" w:type="dxa"/>
            <w:tcBorders>
              <w:top w:val="nil"/>
              <w:left w:val="nil"/>
              <w:bottom w:val="nil"/>
              <w:right w:val="nil"/>
            </w:tcBorders>
            <w:shd w:val="clear" w:color="000000" w:fill="FFFFFF"/>
            <w:vAlign w:val="bottom"/>
            <w:hideMark/>
          </w:tcPr>
          <w:p w14:paraId="2536E134" w14:textId="77777777" w:rsidR="00CD6E06" w:rsidRPr="00CD6E06" w:rsidRDefault="00CD6E06" w:rsidP="00CD6E06">
            <w:pPr>
              <w:rPr>
                <w:color w:val="000000"/>
                <w:sz w:val="21"/>
                <w:szCs w:val="21"/>
              </w:rPr>
            </w:pPr>
            <w:proofErr w:type="spellStart"/>
            <w:r w:rsidRPr="00CD6E06">
              <w:rPr>
                <w:color w:val="000000"/>
                <w:sz w:val="21"/>
                <w:szCs w:val="21"/>
              </w:rPr>
              <w:t>GaussianNB</w:t>
            </w:r>
            <w:proofErr w:type="spellEnd"/>
          </w:p>
        </w:tc>
        <w:tc>
          <w:tcPr>
            <w:tcW w:w="1332" w:type="dxa"/>
            <w:tcBorders>
              <w:top w:val="nil"/>
              <w:left w:val="nil"/>
              <w:bottom w:val="nil"/>
              <w:right w:val="nil"/>
            </w:tcBorders>
            <w:shd w:val="clear" w:color="000000" w:fill="FFFFFF"/>
            <w:noWrap/>
            <w:vAlign w:val="bottom"/>
            <w:hideMark/>
          </w:tcPr>
          <w:p w14:paraId="456A43AF" w14:textId="77777777" w:rsidR="00CD6E06" w:rsidRPr="00CD6E06" w:rsidRDefault="00CD6E06" w:rsidP="00CD6E06">
            <w:pPr>
              <w:jc w:val="right"/>
              <w:rPr>
                <w:color w:val="9C0006"/>
                <w:sz w:val="21"/>
                <w:szCs w:val="21"/>
              </w:rPr>
            </w:pPr>
            <w:r w:rsidRPr="00CD6E06">
              <w:rPr>
                <w:color w:val="9C0006"/>
                <w:sz w:val="21"/>
                <w:szCs w:val="21"/>
              </w:rPr>
              <w:t>-34.35</w:t>
            </w:r>
          </w:p>
        </w:tc>
        <w:tc>
          <w:tcPr>
            <w:tcW w:w="1080" w:type="dxa"/>
            <w:tcBorders>
              <w:top w:val="nil"/>
              <w:left w:val="nil"/>
              <w:bottom w:val="nil"/>
              <w:right w:val="nil"/>
            </w:tcBorders>
            <w:shd w:val="clear" w:color="000000" w:fill="FFFFFF"/>
            <w:noWrap/>
            <w:vAlign w:val="bottom"/>
            <w:hideMark/>
          </w:tcPr>
          <w:p w14:paraId="18B36878" w14:textId="77777777" w:rsidR="00CD6E06" w:rsidRPr="00CD6E06" w:rsidRDefault="00CD6E06" w:rsidP="00CD6E06">
            <w:pPr>
              <w:jc w:val="right"/>
              <w:rPr>
                <w:color w:val="000000"/>
                <w:sz w:val="21"/>
                <w:szCs w:val="21"/>
              </w:rPr>
            </w:pPr>
            <w:r w:rsidRPr="00CD6E06">
              <w:rPr>
                <w:color w:val="000000"/>
                <w:sz w:val="21"/>
                <w:szCs w:val="21"/>
              </w:rPr>
              <w:t>100.00</w:t>
            </w:r>
          </w:p>
        </w:tc>
        <w:tc>
          <w:tcPr>
            <w:tcW w:w="1080" w:type="dxa"/>
            <w:tcBorders>
              <w:top w:val="nil"/>
              <w:left w:val="nil"/>
              <w:bottom w:val="nil"/>
              <w:right w:val="nil"/>
            </w:tcBorders>
            <w:shd w:val="clear" w:color="000000" w:fill="FFFFFF"/>
            <w:noWrap/>
            <w:vAlign w:val="bottom"/>
            <w:hideMark/>
          </w:tcPr>
          <w:p w14:paraId="35BB798B" w14:textId="77777777" w:rsidR="00CD6E06" w:rsidRPr="00CD6E06" w:rsidRDefault="00CD6E06" w:rsidP="00CD6E06">
            <w:pPr>
              <w:jc w:val="right"/>
              <w:rPr>
                <w:color w:val="9C0006"/>
                <w:sz w:val="21"/>
                <w:szCs w:val="21"/>
              </w:rPr>
            </w:pPr>
            <w:r w:rsidRPr="00CD6E06">
              <w:rPr>
                <w:color w:val="9C0006"/>
                <w:sz w:val="21"/>
                <w:szCs w:val="21"/>
              </w:rPr>
              <w:t>-10.22</w:t>
            </w:r>
          </w:p>
        </w:tc>
        <w:tc>
          <w:tcPr>
            <w:tcW w:w="1260" w:type="dxa"/>
            <w:tcBorders>
              <w:top w:val="nil"/>
              <w:left w:val="nil"/>
              <w:bottom w:val="nil"/>
              <w:right w:val="nil"/>
            </w:tcBorders>
            <w:shd w:val="clear" w:color="000000" w:fill="FFFFFF"/>
            <w:noWrap/>
            <w:vAlign w:val="bottom"/>
            <w:hideMark/>
          </w:tcPr>
          <w:p w14:paraId="74329AF1" w14:textId="77777777" w:rsidR="00CD6E06" w:rsidRPr="00CD6E06" w:rsidRDefault="00CD6E06" w:rsidP="00CD6E06">
            <w:pPr>
              <w:jc w:val="right"/>
              <w:rPr>
                <w:color w:val="9C0006"/>
                <w:sz w:val="21"/>
                <w:szCs w:val="21"/>
              </w:rPr>
            </w:pPr>
            <w:r w:rsidRPr="00CD6E06">
              <w:rPr>
                <w:color w:val="9C0006"/>
                <w:sz w:val="21"/>
                <w:szCs w:val="21"/>
              </w:rPr>
              <w:t>-1.64</w:t>
            </w:r>
          </w:p>
        </w:tc>
        <w:tc>
          <w:tcPr>
            <w:tcW w:w="1980" w:type="dxa"/>
            <w:tcBorders>
              <w:top w:val="nil"/>
              <w:left w:val="nil"/>
              <w:bottom w:val="nil"/>
              <w:right w:val="nil"/>
            </w:tcBorders>
            <w:shd w:val="clear" w:color="000000" w:fill="FFFFFF"/>
            <w:noWrap/>
            <w:vAlign w:val="bottom"/>
            <w:hideMark/>
          </w:tcPr>
          <w:p w14:paraId="546EFA66" w14:textId="77777777" w:rsidR="00CD6E06" w:rsidRPr="00CD6E06" w:rsidRDefault="00CD6E06" w:rsidP="00CD6E06">
            <w:pPr>
              <w:jc w:val="right"/>
              <w:rPr>
                <w:color w:val="000000"/>
                <w:sz w:val="21"/>
                <w:szCs w:val="21"/>
              </w:rPr>
            </w:pPr>
            <w:r w:rsidRPr="00CD6E06">
              <w:rPr>
                <w:color w:val="000000"/>
                <w:sz w:val="21"/>
                <w:szCs w:val="21"/>
              </w:rPr>
              <w:t>0.00</w:t>
            </w:r>
          </w:p>
        </w:tc>
        <w:tc>
          <w:tcPr>
            <w:tcW w:w="1938" w:type="dxa"/>
            <w:tcBorders>
              <w:top w:val="nil"/>
              <w:left w:val="nil"/>
              <w:bottom w:val="nil"/>
              <w:right w:val="nil"/>
            </w:tcBorders>
            <w:shd w:val="clear" w:color="000000" w:fill="FFFFFF"/>
            <w:noWrap/>
            <w:vAlign w:val="bottom"/>
            <w:hideMark/>
          </w:tcPr>
          <w:p w14:paraId="4088F5CB" w14:textId="77777777" w:rsidR="00CD6E06" w:rsidRPr="00CD6E06" w:rsidRDefault="00CD6E06" w:rsidP="00CD6E06">
            <w:pPr>
              <w:jc w:val="right"/>
              <w:rPr>
                <w:color w:val="9C0006"/>
                <w:sz w:val="21"/>
                <w:szCs w:val="21"/>
              </w:rPr>
            </w:pPr>
            <w:r w:rsidRPr="00CD6E06">
              <w:rPr>
                <w:color w:val="9C0006"/>
                <w:sz w:val="21"/>
                <w:szCs w:val="21"/>
              </w:rPr>
              <w:t>-3.71</w:t>
            </w:r>
          </w:p>
        </w:tc>
      </w:tr>
      <w:tr w:rsidR="00CD6E06" w:rsidRPr="00CD6E06" w14:paraId="5F4A7632" w14:textId="77777777" w:rsidTr="00CD6E06">
        <w:trPr>
          <w:trHeight w:val="300"/>
        </w:trPr>
        <w:tc>
          <w:tcPr>
            <w:tcW w:w="1278" w:type="dxa"/>
            <w:tcBorders>
              <w:top w:val="nil"/>
              <w:left w:val="nil"/>
              <w:bottom w:val="nil"/>
              <w:right w:val="nil"/>
            </w:tcBorders>
            <w:noWrap/>
            <w:vAlign w:val="bottom"/>
            <w:hideMark/>
          </w:tcPr>
          <w:p w14:paraId="7951DC5C" w14:textId="77777777" w:rsidR="00CD6E06" w:rsidRPr="00CD6E06" w:rsidRDefault="00CD6E06" w:rsidP="00CD6E06">
            <w:pPr>
              <w:rPr>
                <w:color w:val="000000"/>
                <w:sz w:val="21"/>
                <w:szCs w:val="21"/>
              </w:rPr>
            </w:pPr>
            <w:r w:rsidRPr="00CD6E06">
              <w:rPr>
                <w:color w:val="000000"/>
                <w:sz w:val="21"/>
                <w:szCs w:val="21"/>
              </w:rPr>
              <w:t>DT</w:t>
            </w:r>
          </w:p>
        </w:tc>
        <w:tc>
          <w:tcPr>
            <w:tcW w:w="1332" w:type="dxa"/>
            <w:tcBorders>
              <w:top w:val="nil"/>
              <w:left w:val="nil"/>
              <w:bottom w:val="nil"/>
              <w:right w:val="nil"/>
            </w:tcBorders>
            <w:shd w:val="clear" w:color="000000" w:fill="FFFFFF"/>
            <w:noWrap/>
            <w:vAlign w:val="bottom"/>
            <w:hideMark/>
          </w:tcPr>
          <w:p w14:paraId="547FAE81" w14:textId="77777777" w:rsidR="00CD6E06" w:rsidRPr="00CD6E06" w:rsidRDefault="00CD6E06" w:rsidP="00CD6E06">
            <w:pPr>
              <w:jc w:val="right"/>
              <w:rPr>
                <w:color w:val="9C0006"/>
                <w:sz w:val="21"/>
                <w:szCs w:val="21"/>
              </w:rPr>
            </w:pPr>
            <w:r w:rsidRPr="00CD6E06">
              <w:rPr>
                <w:color w:val="9C0006"/>
                <w:sz w:val="21"/>
                <w:szCs w:val="21"/>
              </w:rPr>
              <w:t>-9.50</w:t>
            </w:r>
          </w:p>
        </w:tc>
        <w:tc>
          <w:tcPr>
            <w:tcW w:w="1080" w:type="dxa"/>
            <w:tcBorders>
              <w:top w:val="nil"/>
              <w:left w:val="nil"/>
              <w:bottom w:val="nil"/>
              <w:right w:val="nil"/>
            </w:tcBorders>
            <w:shd w:val="clear" w:color="000000" w:fill="FFFFFF"/>
            <w:noWrap/>
            <w:vAlign w:val="bottom"/>
            <w:hideMark/>
          </w:tcPr>
          <w:p w14:paraId="41567915" w14:textId="77777777" w:rsidR="00CD6E06" w:rsidRPr="00CD6E06" w:rsidRDefault="00CD6E06" w:rsidP="00CD6E06">
            <w:pPr>
              <w:jc w:val="right"/>
              <w:rPr>
                <w:color w:val="9C0006"/>
                <w:sz w:val="21"/>
                <w:szCs w:val="21"/>
              </w:rPr>
            </w:pPr>
            <w:r w:rsidRPr="00CD6E06">
              <w:rPr>
                <w:color w:val="9C0006"/>
                <w:sz w:val="21"/>
                <w:szCs w:val="21"/>
              </w:rPr>
              <w:t>-10.00</w:t>
            </w:r>
          </w:p>
        </w:tc>
        <w:tc>
          <w:tcPr>
            <w:tcW w:w="1080" w:type="dxa"/>
            <w:tcBorders>
              <w:top w:val="nil"/>
              <w:left w:val="nil"/>
              <w:bottom w:val="nil"/>
              <w:right w:val="nil"/>
            </w:tcBorders>
            <w:shd w:val="clear" w:color="000000" w:fill="FFFFFF"/>
            <w:noWrap/>
            <w:vAlign w:val="bottom"/>
            <w:hideMark/>
          </w:tcPr>
          <w:p w14:paraId="2D6FFBE3" w14:textId="77777777" w:rsidR="00CD6E06" w:rsidRPr="00CD6E06" w:rsidRDefault="00CD6E06" w:rsidP="00CD6E06">
            <w:pPr>
              <w:jc w:val="right"/>
              <w:rPr>
                <w:color w:val="9C0006"/>
                <w:sz w:val="21"/>
                <w:szCs w:val="21"/>
              </w:rPr>
            </w:pPr>
            <w:r w:rsidRPr="00CD6E06">
              <w:rPr>
                <w:color w:val="9C0006"/>
                <w:sz w:val="21"/>
                <w:szCs w:val="21"/>
              </w:rPr>
              <w:t>-9.64</w:t>
            </w:r>
          </w:p>
        </w:tc>
        <w:tc>
          <w:tcPr>
            <w:tcW w:w="1260" w:type="dxa"/>
            <w:tcBorders>
              <w:top w:val="nil"/>
              <w:left w:val="nil"/>
              <w:bottom w:val="nil"/>
              <w:right w:val="nil"/>
            </w:tcBorders>
            <w:shd w:val="clear" w:color="000000" w:fill="FFFFFF"/>
            <w:noWrap/>
            <w:vAlign w:val="bottom"/>
            <w:hideMark/>
          </w:tcPr>
          <w:p w14:paraId="3C1F0477" w14:textId="77777777" w:rsidR="00CD6E06" w:rsidRPr="00CD6E06" w:rsidRDefault="00CD6E06" w:rsidP="00CD6E06">
            <w:pPr>
              <w:jc w:val="right"/>
              <w:rPr>
                <w:color w:val="9C0006"/>
                <w:sz w:val="21"/>
                <w:szCs w:val="21"/>
              </w:rPr>
            </w:pPr>
            <w:r w:rsidRPr="00CD6E06">
              <w:rPr>
                <w:color w:val="9C0006"/>
                <w:sz w:val="21"/>
                <w:szCs w:val="21"/>
              </w:rPr>
              <w:t>-2.25</w:t>
            </w:r>
          </w:p>
        </w:tc>
        <w:tc>
          <w:tcPr>
            <w:tcW w:w="1980" w:type="dxa"/>
            <w:tcBorders>
              <w:top w:val="nil"/>
              <w:left w:val="nil"/>
              <w:bottom w:val="nil"/>
              <w:right w:val="nil"/>
            </w:tcBorders>
            <w:shd w:val="clear" w:color="000000" w:fill="FFFFFF"/>
            <w:noWrap/>
            <w:vAlign w:val="bottom"/>
            <w:hideMark/>
          </w:tcPr>
          <w:p w14:paraId="0CFB0A46" w14:textId="77777777" w:rsidR="00CD6E06" w:rsidRPr="00CD6E06" w:rsidRDefault="00CD6E06" w:rsidP="00CD6E06">
            <w:pPr>
              <w:jc w:val="right"/>
              <w:rPr>
                <w:color w:val="9C0006"/>
                <w:sz w:val="21"/>
                <w:szCs w:val="21"/>
              </w:rPr>
            </w:pPr>
            <w:r w:rsidRPr="00CD6E06">
              <w:rPr>
                <w:color w:val="9C0006"/>
                <w:sz w:val="21"/>
                <w:szCs w:val="21"/>
              </w:rPr>
              <w:t>-9.14</w:t>
            </w:r>
          </w:p>
        </w:tc>
        <w:tc>
          <w:tcPr>
            <w:tcW w:w="1938" w:type="dxa"/>
            <w:tcBorders>
              <w:top w:val="nil"/>
              <w:left w:val="nil"/>
              <w:bottom w:val="nil"/>
              <w:right w:val="nil"/>
            </w:tcBorders>
            <w:shd w:val="clear" w:color="000000" w:fill="FFFFFF"/>
            <w:noWrap/>
            <w:vAlign w:val="bottom"/>
            <w:hideMark/>
          </w:tcPr>
          <w:p w14:paraId="15C5C605" w14:textId="77777777" w:rsidR="00CD6E06" w:rsidRPr="00CD6E06" w:rsidRDefault="00CD6E06" w:rsidP="00CD6E06">
            <w:pPr>
              <w:jc w:val="right"/>
              <w:rPr>
                <w:color w:val="9C0006"/>
                <w:sz w:val="21"/>
                <w:szCs w:val="21"/>
              </w:rPr>
            </w:pPr>
            <w:r w:rsidRPr="00CD6E06">
              <w:rPr>
                <w:color w:val="9C0006"/>
                <w:sz w:val="21"/>
                <w:szCs w:val="21"/>
              </w:rPr>
              <w:t>-1.28</w:t>
            </w:r>
          </w:p>
        </w:tc>
      </w:tr>
      <w:tr w:rsidR="00CD6E06" w:rsidRPr="00CD6E06" w14:paraId="133AAE31" w14:textId="77777777" w:rsidTr="00CD6E06">
        <w:trPr>
          <w:trHeight w:val="300"/>
        </w:trPr>
        <w:tc>
          <w:tcPr>
            <w:tcW w:w="1278" w:type="dxa"/>
            <w:tcBorders>
              <w:top w:val="nil"/>
              <w:left w:val="nil"/>
              <w:bottom w:val="single" w:sz="4" w:space="0" w:color="000000"/>
              <w:right w:val="nil"/>
            </w:tcBorders>
            <w:shd w:val="clear" w:color="000000" w:fill="FFFFFF"/>
            <w:vAlign w:val="bottom"/>
            <w:hideMark/>
          </w:tcPr>
          <w:p w14:paraId="46A547D6" w14:textId="77777777" w:rsidR="00CD6E06" w:rsidRPr="00CD6E06" w:rsidRDefault="00CD6E06" w:rsidP="00CD6E06">
            <w:pPr>
              <w:rPr>
                <w:color w:val="000000"/>
                <w:sz w:val="21"/>
                <w:szCs w:val="21"/>
              </w:rPr>
            </w:pPr>
            <w:proofErr w:type="spellStart"/>
            <w:r w:rsidRPr="00CD6E06">
              <w:rPr>
                <w:color w:val="000000"/>
                <w:sz w:val="21"/>
                <w:szCs w:val="21"/>
              </w:rPr>
              <w:t>CatBoost</w:t>
            </w:r>
            <w:proofErr w:type="spellEnd"/>
          </w:p>
        </w:tc>
        <w:tc>
          <w:tcPr>
            <w:tcW w:w="1332" w:type="dxa"/>
            <w:tcBorders>
              <w:top w:val="nil"/>
              <w:left w:val="nil"/>
              <w:bottom w:val="single" w:sz="4" w:space="0" w:color="000000"/>
              <w:right w:val="nil"/>
            </w:tcBorders>
            <w:shd w:val="clear" w:color="000000" w:fill="FFFFFF"/>
            <w:noWrap/>
            <w:vAlign w:val="bottom"/>
            <w:hideMark/>
          </w:tcPr>
          <w:p w14:paraId="4DC1B741" w14:textId="77777777" w:rsidR="00CD6E06" w:rsidRPr="00CD6E06" w:rsidRDefault="00CD6E06" w:rsidP="00CD6E06">
            <w:pPr>
              <w:jc w:val="right"/>
              <w:rPr>
                <w:color w:val="000000"/>
                <w:sz w:val="21"/>
                <w:szCs w:val="21"/>
              </w:rPr>
            </w:pPr>
            <w:r w:rsidRPr="00CD6E06">
              <w:rPr>
                <w:color w:val="000000"/>
                <w:sz w:val="21"/>
                <w:szCs w:val="21"/>
              </w:rPr>
              <w:t>29.10</w:t>
            </w:r>
          </w:p>
        </w:tc>
        <w:tc>
          <w:tcPr>
            <w:tcW w:w="1080" w:type="dxa"/>
            <w:tcBorders>
              <w:top w:val="nil"/>
              <w:left w:val="nil"/>
              <w:bottom w:val="single" w:sz="4" w:space="0" w:color="000000"/>
              <w:right w:val="nil"/>
            </w:tcBorders>
            <w:shd w:val="clear" w:color="000000" w:fill="FFFFFF"/>
            <w:noWrap/>
            <w:vAlign w:val="bottom"/>
            <w:hideMark/>
          </w:tcPr>
          <w:p w14:paraId="1BA022A4" w14:textId="77777777" w:rsidR="00CD6E06" w:rsidRPr="00CD6E06" w:rsidRDefault="00CD6E06" w:rsidP="00CD6E06">
            <w:pPr>
              <w:jc w:val="right"/>
              <w:rPr>
                <w:color w:val="000000"/>
                <w:sz w:val="21"/>
                <w:szCs w:val="21"/>
              </w:rPr>
            </w:pPr>
            <w:r w:rsidRPr="00CD6E06">
              <w:rPr>
                <w:color w:val="000000"/>
                <w:sz w:val="21"/>
                <w:szCs w:val="21"/>
              </w:rPr>
              <w:t>185.71</w:t>
            </w:r>
          </w:p>
        </w:tc>
        <w:tc>
          <w:tcPr>
            <w:tcW w:w="1080" w:type="dxa"/>
            <w:tcBorders>
              <w:top w:val="nil"/>
              <w:left w:val="nil"/>
              <w:bottom w:val="single" w:sz="4" w:space="0" w:color="000000"/>
              <w:right w:val="nil"/>
            </w:tcBorders>
            <w:shd w:val="clear" w:color="000000" w:fill="FFFFFF"/>
            <w:noWrap/>
            <w:vAlign w:val="bottom"/>
            <w:hideMark/>
          </w:tcPr>
          <w:p w14:paraId="695DA1E0" w14:textId="77777777" w:rsidR="00CD6E06" w:rsidRPr="00CD6E06" w:rsidRDefault="00CD6E06" w:rsidP="00CD6E06">
            <w:pPr>
              <w:jc w:val="right"/>
              <w:rPr>
                <w:color w:val="000000"/>
                <w:sz w:val="21"/>
                <w:szCs w:val="21"/>
              </w:rPr>
            </w:pPr>
            <w:r w:rsidRPr="00CD6E06">
              <w:rPr>
                <w:color w:val="000000"/>
                <w:sz w:val="21"/>
                <w:szCs w:val="21"/>
              </w:rPr>
              <w:t>173.08</w:t>
            </w:r>
          </w:p>
        </w:tc>
        <w:tc>
          <w:tcPr>
            <w:tcW w:w="1260" w:type="dxa"/>
            <w:tcBorders>
              <w:top w:val="nil"/>
              <w:left w:val="nil"/>
              <w:bottom w:val="single" w:sz="4" w:space="0" w:color="000000"/>
              <w:right w:val="nil"/>
            </w:tcBorders>
            <w:shd w:val="clear" w:color="000000" w:fill="FFFFFF"/>
            <w:noWrap/>
            <w:vAlign w:val="bottom"/>
            <w:hideMark/>
          </w:tcPr>
          <w:p w14:paraId="48180656" w14:textId="77777777" w:rsidR="00CD6E06" w:rsidRPr="00CD6E06" w:rsidRDefault="00CD6E06" w:rsidP="00CD6E06">
            <w:pPr>
              <w:jc w:val="right"/>
              <w:rPr>
                <w:color w:val="9C0006"/>
                <w:sz w:val="21"/>
                <w:szCs w:val="21"/>
              </w:rPr>
            </w:pPr>
            <w:r w:rsidRPr="00CD6E06">
              <w:rPr>
                <w:color w:val="9C0006"/>
                <w:sz w:val="21"/>
                <w:szCs w:val="21"/>
              </w:rPr>
              <w:t>-1.11</w:t>
            </w:r>
          </w:p>
        </w:tc>
        <w:tc>
          <w:tcPr>
            <w:tcW w:w="1980" w:type="dxa"/>
            <w:tcBorders>
              <w:top w:val="nil"/>
              <w:left w:val="nil"/>
              <w:bottom w:val="single" w:sz="4" w:space="0" w:color="000000"/>
              <w:right w:val="nil"/>
            </w:tcBorders>
            <w:shd w:val="clear" w:color="000000" w:fill="FFFFFF"/>
            <w:noWrap/>
            <w:vAlign w:val="bottom"/>
            <w:hideMark/>
          </w:tcPr>
          <w:p w14:paraId="5CB7E3A9" w14:textId="77777777" w:rsidR="00CD6E06" w:rsidRPr="00CD6E06" w:rsidRDefault="00CD6E06" w:rsidP="00CD6E06">
            <w:pPr>
              <w:jc w:val="right"/>
              <w:rPr>
                <w:color w:val="9C0006"/>
                <w:sz w:val="21"/>
                <w:szCs w:val="21"/>
              </w:rPr>
            </w:pPr>
            <w:r w:rsidRPr="00CD6E06">
              <w:rPr>
                <w:color w:val="9C0006"/>
                <w:sz w:val="21"/>
                <w:szCs w:val="21"/>
              </w:rPr>
              <w:t>-5.36</w:t>
            </w:r>
          </w:p>
        </w:tc>
        <w:tc>
          <w:tcPr>
            <w:tcW w:w="1938" w:type="dxa"/>
            <w:tcBorders>
              <w:top w:val="nil"/>
              <w:left w:val="nil"/>
              <w:bottom w:val="single" w:sz="4" w:space="0" w:color="000000"/>
              <w:right w:val="nil"/>
            </w:tcBorders>
            <w:shd w:val="clear" w:color="000000" w:fill="FFFFFF"/>
            <w:noWrap/>
            <w:vAlign w:val="bottom"/>
            <w:hideMark/>
          </w:tcPr>
          <w:p w14:paraId="15A5C31B" w14:textId="77777777" w:rsidR="00CD6E06" w:rsidRPr="00CD6E06" w:rsidRDefault="00CD6E06" w:rsidP="00CD6E06">
            <w:pPr>
              <w:jc w:val="right"/>
              <w:rPr>
                <w:color w:val="9C0006"/>
                <w:sz w:val="21"/>
                <w:szCs w:val="21"/>
              </w:rPr>
            </w:pPr>
            <w:r w:rsidRPr="00CD6E06">
              <w:rPr>
                <w:color w:val="9C0006"/>
                <w:sz w:val="21"/>
                <w:szCs w:val="21"/>
              </w:rPr>
              <w:t>-0.21</w:t>
            </w:r>
          </w:p>
        </w:tc>
      </w:tr>
    </w:tbl>
    <w:p w14:paraId="0692FCB0" w14:textId="77777777" w:rsidR="000A42A0" w:rsidRDefault="001D203B" w:rsidP="001D203B">
      <w:pPr>
        <w:rPr>
          <w:color w:val="000000"/>
          <w:sz w:val="21"/>
          <w:szCs w:val="21"/>
          <w:highlight w:val="yellow"/>
        </w:rPr>
      </w:pPr>
      <w:r w:rsidRPr="001D203B">
        <w:rPr>
          <w:highlight w:val="yellow"/>
        </w:rPr>
        <w:t>*</w:t>
      </w:r>
      <w:r w:rsidRPr="001D203B">
        <w:rPr>
          <w:b/>
          <w:bCs/>
          <w:color w:val="000000"/>
          <w:sz w:val="21"/>
          <w:szCs w:val="21"/>
          <w:highlight w:val="yellow"/>
        </w:rPr>
        <w:t>∞</w:t>
      </w:r>
      <w:r w:rsidRPr="001D203B">
        <w:rPr>
          <w:color w:val="000000"/>
          <w:sz w:val="21"/>
          <w:szCs w:val="21"/>
          <w:highlight w:val="yellow"/>
        </w:rPr>
        <w:t xml:space="preserve"> represents</w:t>
      </w:r>
      <w:r w:rsidR="000A42A0">
        <w:rPr>
          <w:color w:val="000000"/>
          <w:sz w:val="21"/>
          <w:szCs w:val="21"/>
          <w:highlight w:val="yellow"/>
        </w:rPr>
        <w:t xml:space="preserve"> where</w:t>
      </w:r>
      <w:r w:rsidRPr="001D203B">
        <w:rPr>
          <w:color w:val="000000"/>
          <w:sz w:val="21"/>
          <w:szCs w:val="21"/>
          <w:highlight w:val="yellow"/>
        </w:rPr>
        <w:t xml:space="preserve"> the previous metric (before oversampling) </w:t>
      </w:r>
      <w:r w:rsidR="000A42A0">
        <w:rPr>
          <w:color w:val="000000"/>
          <w:sz w:val="21"/>
          <w:szCs w:val="21"/>
          <w:highlight w:val="yellow"/>
        </w:rPr>
        <w:t>was</w:t>
      </w:r>
      <w:r w:rsidRPr="001D203B">
        <w:rPr>
          <w:color w:val="000000"/>
          <w:sz w:val="21"/>
          <w:szCs w:val="21"/>
          <w:highlight w:val="yellow"/>
        </w:rPr>
        <w:t xml:space="preserve"> </w:t>
      </w:r>
      <w:r w:rsidRPr="000A42A0">
        <w:rPr>
          <w:color w:val="000000"/>
          <w:sz w:val="21"/>
          <w:szCs w:val="21"/>
          <w:highlight w:val="yellow"/>
        </w:rPr>
        <w:t>zero</w:t>
      </w:r>
    </w:p>
    <w:p w14:paraId="1E162F17" w14:textId="4FF4AD6D" w:rsidR="0087107D" w:rsidRDefault="000A42A0" w:rsidP="001D203B">
      <w:r>
        <w:rPr>
          <w:color w:val="000000"/>
          <w:sz w:val="21"/>
          <w:szCs w:val="21"/>
          <w:highlight w:val="yellow"/>
        </w:rPr>
        <w:t>*</w:t>
      </w:r>
      <w:r w:rsidRPr="000A42A0">
        <w:rPr>
          <w:color w:val="000000"/>
          <w:sz w:val="21"/>
          <w:szCs w:val="21"/>
          <w:highlight w:val="yellow"/>
        </w:rPr>
        <w:t xml:space="preserve"> red text represents where metrics decreased after oversampling</w:t>
      </w:r>
    </w:p>
    <w:p w14:paraId="66B75446" w14:textId="3A4D0F47" w:rsidR="0087107D" w:rsidRDefault="0087107D" w:rsidP="005D5867">
      <w:pPr>
        <w:rPr>
          <w:lang w:eastAsia="en-US"/>
        </w:rPr>
      </w:pPr>
    </w:p>
    <w:p w14:paraId="394FEF6F" w14:textId="4AA14A98" w:rsidR="00663A91" w:rsidRDefault="00663A91" w:rsidP="005D5867">
      <w:pPr>
        <w:rPr>
          <w:lang w:eastAsia="en-US"/>
        </w:rPr>
      </w:pPr>
    </w:p>
    <w:p w14:paraId="28B777D2" w14:textId="77777777" w:rsidR="00663A91" w:rsidRDefault="00663A91" w:rsidP="005D5867">
      <w:pPr>
        <w:rPr>
          <w:lang w:eastAsia="en-US"/>
        </w:rPr>
      </w:pPr>
    </w:p>
    <w:p w14:paraId="274C2D69" w14:textId="64ABB1DC" w:rsidR="008A626F" w:rsidRDefault="00D32E92" w:rsidP="005D5867">
      <w:r>
        <w:rPr>
          <w:lang w:eastAsia="en-US"/>
        </w:rPr>
        <w:t xml:space="preserve">  </w:t>
      </w:r>
      <w:r w:rsidR="00663A91" w:rsidRPr="007005E9">
        <w:rPr>
          <w:lang w:eastAsia="en-US"/>
        </w:rPr>
        <w:t xml:space="preserve">From </w:t>
      </w:r>
      <w:r w:rsidR="00663A91" w:rsidRPr="007005E9">
        <w:rPr>
          <w:i/>
          <w:iCs/>
          <w:lang w:eastAsia="en-US"/>
        </w:rPr>
        <w:t>Table 6.6</w:t>
      </w:r>
      <w:r w:rsidR="00663A91" w:rsidRPr="007005E9">
        <w:rPr>
          <w:lang w:eastAsia="en-US"/>
        </w:rPr>
        <w:t xml:space="preserve"> we can see despite the drastic improvement in Recall, oversampling </w:t>
      </w:r>
      <w:r w:rsidR="007005E9" w:rsidRPr="007005E9">
        <w:rPr>
          <w:lang w:eastAsia="en-US"/>
        </w:rPr>
        <w:t>is</w:t>
      </w:r>
      <w:r w:rsidR="00663A91" w:rsidRPr="007005E9">
        <w:rPr>
          <w:lang w:eastAsia="en-US"/>
        </w:rPr>
        <w:t xml:space="preserve"> more likely to cause </w:t>
      </w:r>
      <w:r w:rsidR="007005E9" w:rsidRPr="007005E9">
        <w:rPr>
          <w:lang w:eastAsia="en-US"/>
        </w:rPr>
        <w:t xml:space="preserve">a decline in </w:t>
      </w:r>
      <w:r w:rsidR="00663A91" w:rsidRPr="007005E9">
        <w:rPr>
          <w:lang w:eastAsia="en-US"/>
        </w:rPr>
        <w:t xml:space="preserve">other </w:t>
      </w:r>
      <w:r w:rsidR="007005E9" w:rsidRPr="007005E9">
        <w:rPr>
          <w:lang w:eastAsia="en-US"/>
        </w:rPr>
        <w:t xml:space="preserve">metrics. The </w:t>
      </w:r>
      <w:r w:rsidR="007005E9">
        <w:rPr>
          <w:lang w:eastAsia="en-US"/>
        </w:rPr>
        <w:t xml:space="preserve">Top 3 </w:t>
      </w:r>
      <w:r w:rsidR="007005E9" w:rsidRPr="007005E9">
        <w:rPr>
          <w:lang w:eastAsia="en-US"/>
        </w:rPr>
        <w:t xml:space="preserve">highest number of </w:t>
      </w:r>
      <w:r w:rsidR="007005E9" w:rsidRPr="007005E9">
        <w:rPr>
          <w:i/>
          <w:iCs/>
          <w:lang w:eastAsia="en-US"/>
        </w:rPr>
        <w:t>T</w:t>
      </w:r>
      <w:r w:rsidR="007005E9" w:rsidRPr="007005E9">
        <w:rPr>
          <w:i/>
          <w:iCs/>
        </w:rPr>
        <w:t>arget in top 20%</w:t>
      </w:r>
      <w:r w:rsidR="007005E9" w:rsidRPr="007005E9">
        <w:t xml:space="preserve"> and </w:t>
      </w:r>
      <w:r w:rsidR="007005E9" w:rsidRPr="007005E9">
        <w:rPr>
          <w:i/>
          <w:iCs/>
        </w:rPr>
        <w:t>Target in top 50%</w:t>
      </w:r>
      <w:r w:rsidR="007005E9">
        <w:t xml:space="preserve"> </w:t>
      </w:r>
      <w:r w:rsidR="007005E9" w:rsidRPr="007005E9">
        <w:t xml:space="preserve">both dropped after oversampling. </w:t>
      </w:r>
      <w:r w:rsidR="007005E9">
        <w:t>Previously</w:t>
      </w:r>
      <w:r w:rsidR="00F57F61">
        <w:t xml:space="preserve">, before applying SMOTE, </w:t>
      </w:r>
      <w:r w:rsidR="008A626F">
        <w:t>Logistic Regression was able to capture 262 Target enrollee</w:t>
      </w:r>
      <w:r w:rsidR="00E04402">
        <w:t>s</w:t>
      </w:r>
      <w:r w:rsidR="008A626F">
        <w:t xml:space="preserve"> out from 1101 data samples of Testing set, Gradient Boosting was able to capture 493 Target enrollee</w:t>
      </w:r>
      <w:r w:rsidR="00E04402">
        <w:t>s</w:t>
      </w:r>
      <w:r w:rsidR="008A626F">
        <w:t xml:space="preserve"> out from 2754 data samples of Testing set.</w:t>
      </w:r>
      <w:r w:rsidR="00F57F61">
        <w:t xml:space="preserve"> After applied SMOTE,</w:t>
      </w:r>
      <w:r>
        <w:t xml:space="preserve"> the highest number for the 2 metrics decreased to 260 (GB) and 480 (LR)</w:t>
      </w:r>
      <w:r w:rsidR="00E04402">
        <w:t xml:space="preserve"> respectively</w:t>
      </w:r>
      <w:r>
        <w:t>.</w:t>
      </w:r>
      <w:r w:rsidR="00F57F61">
        <w:t xml:space="preserve"> </w:t>
      </w:r>
      <w:r w:rsidR="00755398">
        <w:t>Let’s take a</w:t>
      </w:r>
      <w:r w:rsidR="00EF2EE9">
        <w:t xml:space="preserve"> closer</w:t>
      </w:r>
      <w:r w:rsidR="00755398">
        <w:t xml:space="preserve"> look at how did </w:t>
      </w:r>
      <w:r w:rsidR="00F57F61">
        <w:t xml:space="preserve">Top 3 highest number of </w:t>
      </w:r>
      <w:r w:rsidR="00F57F61" w:rsidRPr="00F57F61">
        <w:rPr>
          <w:i/>
          <w:iCs/>
        </w:rPr>
        <w:t>Target in top 20%</w:t>
      </w:r>
      <w:r w:rsidR="00F57F61">
        <w:t xml:space="preserve"> and </w:t>
      </w:r>
      <w:r w:rsidR="00F57F61" w:rsidRPr="00F57F61">
        <w:rPr>
          <w:i/>
          <w:iCs/>
        </w:rPr>
        <w:t>Target in top 50</w:t>
      </w:r>
      <w:r w:rsidR="00F57F61">
        <w:rPr>
          <w:i/>
          <w:iCs/>
        </w:rPr>
        <w:t xml:space="preserve">% </w:t>
      </w:r>
      <w:r w:rsidR="006D313A">
        <w:t xml:space="preserve">dropped in </w:t>
      </w:r>
      <w:r w:rsidR="006D313A" w:rsidRPr="006D313A">
        <w:rPr>
          <w:i/>
          <w:iCs/>
        </w:rPr>
        <w:t>Table 6.7</w:t>
      </w:r>
      <w:r w:rsidR="00F57F61">
        <w:t>.</w:t>
      </w:r>
    </w:p>
    <w:p w14:paraId="629D6AEE" w14:textId="5FA22F43" w:rsidR="008A626F" w:rsidRPr="008A626F" w:rsidRDefault="008A626F" w:rsidP="008A626F">
      <w:pPr>
        <w:rPr>
          <w:color w:val="FF0000"/>
          <w:sz w:val="21"/>
          <w:szCs w:val="21"/>
        </w:rPr>
      </w:pPr>
      <w:r w:rsidRPr="008A626F">
        <w:rPr>
          <w:color w:val="FF0000"/>
          <w:sz w:val="21"/>
          <w:szCs w:val="21"/>
        </w:rPr>
        <w:t>(*There are 5508 data samples in Testing set and the top 20% from Testing set contains 1101 data samples</w:t>
      </w:r>
      <w:r>
        <w:rPr>
          <w:color w:val="FF0000"/>
          <w:sz w:val="21"/>
          <w:szCs w:val="21"/>
        </w:rPr>
        <w:t>, top 50% from Testing set contains 2754 data samples)</w:t>
      </w:r>
    </w:p>
    <w:p w14:paraId="058293E3" w14:textId="26DDC932" w:rsidR="008A626F" w:rsidRDefault="008A626F" w:rsidP="008A626F">
      <w:pPr>
        <w:rPr>
          <w:lang w:eastAsia="en-US"/>
        </w:rPr>
      </w:pPr>
    </w:p>
    <w:p w14:paraId="257C5177" w14:textId="1882B725" w:rsidR="00F57F61" w:rsidRDefault="00F57F61" w:rsidP="008A626F">
      <w:pPr>
        <w:rPr>
          <w:lang w:eastAsia="en-US"/>
        </w:rPr>
      </w:pPr>
    </w:p>
    <w:p w14:paraId="69B8C202" w14:textId="6FF7B013" w:rsidR="001374E7" w:rsidRDefault="001374E7" w:rsidP="008A626F">
      <w:pPr>
        <w:rPr>
          <w:lang w:eastAsia="en-US"/>
        </w:rPr>
      </w:pPr>
    </w:p>
    <w:p w14:paraId="0C2AB195" w14:textId="5CEB4B2A" w:rsidR="001374E7" w:rsidRDefault="001374E7" w:rsidP="008A626F">
      <w:pPr>
        <w:rPr>
          <w:lang w:eastAsia="en-US"/>
        </w:rPr>
      </w:pPr>
    </w:p>
    <w:p w14:paraId="49AF6046" w14:textId="680D4B59" w:rsidR="001374E7" w:rsidRDefault="001374E7" w:rsidP="008A626F">
      <w:pPr>
        <w:rPr>
          <w:lang w:eastAsia="en-US"/>
        </w:rPr>
      </w:pPr>
    </w:p>
    <w:p w14:paraId="61108114" w14:textId="2E6F070E" w:rsidR="001374E7" w:rsidRDefault="001374E7" w:rsidP="008A626F">
      <w:pPr>
        <w:rPr>
          <w:lang w:eastAsia="en-US"/>
        </w:rPr>
      </w:pPr>
    </w:p>
    <w:p w14:paraId="746E7A40" w14:textId="4D54E51B" w:rsidR="008A1E28" w:rsidRDefault="008A1E28" w:rsidP="008A626F">
      <w:pPr>
        <w:rPr>
          <w:lang w:eastAsia="en-US"/>
        </w:rPr>
      </w:pPr>
    </w:p>
    <w:p w14:paraId="122A2D31" w14:textId="5CEB8F0E" w:rsidR="008A626F" w:rsidRPr="008A626F" w:rsidRDefault="008A626F" w:rsidP="005D5867">
      <w:pPr>
        <w:rPr>
          <w:i/>
          <w:iCs/>
          <w:lang w:eastAsia="en-US"/>
        </w:rPr>
      </w:pPr>
      <w:r w:rsidRPr="008A626F">
        <w:rPr>
          <w:i/>
          <w:iCs/>
          <w:lang w:eastAsia="en-US"/>
        </w:rPr>
        <w:lastRenderedPageBreak/>
        <w:t xml:space="preserve">Table 6.7 </w:t>
      </w:r>
      <w:r w:rsidR="006D313A">
        <w:rPr>
          <w:i/>
          <w:iCs/>
          <w:lang w:eastAsia="en-US"/>
        </w:rPr>
        <w:t>Top 3 best result of</w:t>
      </w:r>
      <w:r w:rsidR="00133ADD">
        <w:rPr>
          <w:i/>
          <w:iCs/>
          <w:lang w:eastAsia="en-US"/>
        </w:rPr>
        <w:t xml:space="preserve"> capturing</w:t>
      </w:r>
      <w:r w:rsidR="006D313A">
        <w:rPr>
          <w:i/>
          <w:iCs/>
          <w:lang w:eastAsia="en-US"/>
        </w:rPr>
        <w:t xml:space="preserve"> </w:t>
      </w:r>
      <w:r w:rsidRPr="008A626F">
        <w:rPr>
          <w:i/>
          <w:iCs/>
          <w:lang w:eastAsia="en-US"/>
        </w:rPr>
        <w:t>Target in top 20% and 50% before vs. after SMOTE</w:t>
      </w:r>
    </w:p>
    <w:tbl>
      <w:tblPr>
        <w:tblW w:w="7640" w:type="dxa"/>
        <w:tblCellMar>
          <w:top w:w="15" w:type="dxa"/>
          <w:bottom w:w="15" w:type="dxa"/>
        </w:tblCellMar>
        <w:tblLook w:val="04A0" w:firstRow="1" w:lastRow="0" w:firstColumn="1" w:lastColumn="0" w:noHBand="0" w:noVBand="1"/>
      </w:tblPr>
      <w:tblGrid>
        <w:gridCol w:w="1784"/>
        <w:gridCol w:w="1785"/>
        <w:gridCol w:w="261"/>
        <w:gridCol w:w="1905"/>
        <w:gridCol w:w="1905"/>
      </w:tblGrid>
      <w:tr w:rsidR="00404F63" w:rsidRPr="00404F63" w14:paraId="036D0094" w14:textId="77777777" w:rsidTr="00404F63">
        <w:trPr>
          <w:trHeight w:val="600"/>
        </w:trPr>
        <w:tc>
          <w:tcPr>
            <w:tcW w:w="1784" w:type="dxa"/>
            <w:tcBorders>
              <w:top w:val="single" w:sz="4" w:space="0" w:color="000000"/>
              <w:left w:val="single" w:sz="4" w:space="0" w:color="000000"/>
              <w:bottom w:val="single" w:sz="4" w:space="0" w:color="000000"/>
              <w:right w:val="single" w:sz="4" w:space="0" w:color="000000"/>
            </w:tcBorders>
            <w:vAlign w:val="bottom"/>
            <w:hideMark/>
          </w:tcPr>
          <w:p w14:paraId="1C735684" w14:textId="77777777" w:rsid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11A48EFE" w14:textId="24CE6131" w:rsidR="00404F63" w:rsidRPr="00404F63" w:rsidRDefault="00404F63" w:rsidP="00404F63">
            <w:pPr>
              <w:rPr>
                <w:color w:val="000000"/>
                <w:sz w:val="21"/>
                <w:szCs w:val="21"/>
              </w:rPr>
            </w:pPr>
            <w:r w:rsidRPr="00404F63">
              <w:rPr>
                <w:color w:val="000000"/>
                <w:sz w:val="21"/>
                <w:szCs w:val="21"/>
              </w:rPr>
              <w:t>20%</w:t>
            </w:r>
          </w:p>
        </w:tc>
        <w:tc>
          <w:tcPr>
            <w:tcW w:w="1785" w:type="dxa"/>
            <w:tcBorders>
              <w:top w:val="single" w:sz="4" w:space="0" w:color="000000"/>
              <w:left w:val="single" w:sz="4" w:space="0" w:color="000000"/>
              <w:bottom w:val="single" w:sz="4" w:space="0" w:color="000000"/>
              <w:right w:val="single" w:sz="4" w:space="0" w:color="000000"/>
            </w:tcBorders>
            <w:vAlign w:val="bottom"/>
            <w:hideMark/>
          </w:tcPr>
          <w:p w14:paraId="70F04ED8" w14:textId="77777777" w:rsid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710E4ECF" w14:textId="0FCAC4E5" w:rsidR="00404F63" w:rsidRPr="00404F63" w:rsidRDefault="00404F63" w:rsidP="00404F63">
            <w:pPr>
              <w:rPr>
                <w:color w:val="000000"/>
                <w:sz w:val="21"/>
                <w:szCs w:val="21"/>
              </w:rPr>
            </w:pPr>
            <w:r w:rsidRPr="00404F63">
              <w:rPr>
                <w:color w:val="000000"/>
                <w:sz w:val="21"/>
                <w:szCs w:val="21"/>
              </w:rPr>
              <w:t>20%</w:t>
            </w:r>
          </w:p>
        </w:tc>
        <w:tc>
          <w:tcPr>
            <w:tcW w:w="261" w:type="dxa"/>
            <w:tcBorders>
              <w:top w:val="nil"/>
              <w:left w:val="nil"/>
              <w:bottom w:val="nil"/>
              <w:right w:val="nil"/>
            </w:tcBorders>
            <w:vAlign w:val="bottom"/>
            <w:hideMark/>
          </w:tcPr>
          <w:p w14:paraId="4CF23F4E"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488FF199" w14:textId="77777777" w:rsidR="008769A5" w:rsidRPr="008A626F" w:rsidRDefault="00404F63" w:rsidP="00404F63">
            <w:pPr>
              <w:rPr>
                <w:color w:val="000000"/>
                <w:sz w:val="21"/>
                <w:szCs w:val="21"/>
              </w:rPr>
            </w:pPr>
            <w:r w:rsidRPr="00404F63">
              <w:rPr>
                <w:color w:val="000000"/>
                <w:sz w:val="21"/>
                <w:szCs w:val="21"/>
              </w:rPr>
              <w:t>Before SMOTE</w:t>
            </w:r>
            <w:r w:rsidRPr="00404F63">
              <w:rPr>
                <w:color w:val="000000"/>
                <w:sz w:val="21"/>
                <w:szCs w:val="21"/>
              </w:rPr>
              <w:br/>
              <w:t xml:space="preserve">Target in top </w:t>
            </w:r>
          </w:p>
          <w:p w14:paraId="04736097" w14:textId="39854409" w:rsidR="00404F63" w:rsidRPr="00404F63" w:rsidRDefault="00404F63" w:rsidP="00404F63">
            <w:pPr>
              <w:rPr>
                <w:color w:val="000000"/>
                <w:sz w:val="21"/>
                <w:szCs w:val="21"/>
              </w:rPr>
            </w:pPr>
            <w:r w:rsidRPr="00404F63">
              <w:rPr>
                <w:color w:val="000000"/>
                <w:sz w:val="21"/>
                <w:szCs w:val="21"/>
              </w:rPr>
              <w:t>50%</w:t>
            </w:r>
          </w:p>
        </w:tc>
        <w:tc>
          <w:tcPr>
            <w:tcW w:w="1905" w:type="dxa"/>
            <w:tcBorders>
              <w:top w:val="single" w:sz="4" w:space="0" w:color="000000"/>
              <w:left w:val="single" w:sz="4" w:space="0" w:color="000000"/>
              <w:bottom w:val="single" w:sz="4" w:space="0" w:color="000000"/>
              <w:right w:val="single" w:sz="4" w:space="0" w:color="000000"/>
            </w:tcBorders>
            <w:vAlign w:val="bottom"/>
            <w:hideMark/>
          </w:tcPr>
          <w:p w14:paraId="54D6968D" w14:textId="77777777" w:rsidR="008769A5" w:rsidRPr="008A626F" w:rsidRDefault="00404F63" w:rsidP="00404F63">
            <w:pPr>
              <w:rPr>
                <w:color w:val="000000"/>
                <w:sz w:val="21"/>
                <w:szCs w:val="21"/>
              </w:rPr>
            </w:pPr>
            <w:r w:rsidRPr="00404F63">
              <w:rPr>
                <w:color w:val="000000"/>
                <w:sz w:val="21"/>
                <w:szCs w:val="21"/>
              </w:rPr>
              <w:t>After SMOTE</w:t>
            </w:r>
            <w:r w:rsidRPr="00404F63">
              <w:rPr>
                <w:color w:val="000000"/>
                <w:sz w:val="21"/>
                <w:szCs w:val="21"/>
              </w:rPr>
              <w:br/>
              <w:t xml:space="preserve">Target in top </w:t>
            </w:r>
          </w:p>
          <w:p w14:paraId="594D3EBF" w14:textId="55345CBD" w:rsidR="00404F63" w:rsidRPr="00404F63" w:rsidRDefault="00404F63" w:rsidP="00404F63">
            <w:pPr>
              <w:rPr>
                <w:color w:val="000000"/>
                <w:sz w:val="21"/>
                <w:szCs w:val="21"/>
              </w:rPr>
            </w:pPr>
            <w:r w:rsidRPr="00404F63">
              <w:rPr>
                <w:color w:val="000000"/>
                <w:sz w:val="21"/>
                <w:szCs w:val="21"/>
              </w:rPr>
              <w:t>50%</w:t>
            </w:r>
          </w:p>
        </w:tc>
      </w:tr>
      <w:tr w:rsidR="00404F63" w:rsidRPr="00404F63" w14:paraId="096E97B2"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noWrap/>
            <w:vAlign w:val="bottom"/>
            <w:hideMark/>
          </w:tcPr>
          <w:p w14:paraId="07BBE36B" w14:textId="4CA817AE" w:rsidR="00404F63" w:rsidRPr="00404F63" w:rsidRDefault="00404F63" w:rsidP="00404F63">
            <w:pPr>
              <w:rPr>
                <w:color w:val="000000"/>
                <w:sz w:val="21"/>
                <w:szCs w:val="21"/>
              </w:rPr>
            </w:pPr>
            <w:r w:rsidRPr="00C1444D">
              <w:rPr>
                <w:color w:val="000000"/>
                <w:sz w:val="21"/>
                <w:szCs w:val="21"/>
                <w:highlight w:val="yellow"/>
              </w:rPr>
              <w:t>262</w:t>
            </w:r>
            <w:r w:rsidR="008769A5" w:rsidRPr="00C1444D">
              <w:rPr>
                <w:color w:val="000000"/>
                <w:sz w:val="21"/>
                <w:szCs w:val="21"/>
                <w:highlight w:val="yellow"/>
              </w:rPr>
              <w:t xml:space="preserve"> </w:t>
            </w:r>
            <w:r w:rsidRPr="00C1444D">
              <w:rPr>
                <w:color w:val="000000"/>
                <w:sz w:val="21"/>
                <w:szCs w:val="21"/>
                <w:highlight w:val="yellow"/>
              </w:rPr>
              <w:t>(LR)</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E103572" w14:textId="475A7B89" w:rsidR="00404F63" w:rsidRPr="00404F63" w:rsidRDefault="00404F63" w:rsidP="00404F63">
            <w:pPr>
              <w:rPr>
                <w:color w:val="000000"/>
                <w:sz w:val="21"/>
                <w:szCs w:val="21"/>
              </w:rPr>
            </w:pPr>
            <w:r w:rsidRPr="00C1444D">
              <w:rPr>
                <w:color w:val="FF0000"/>
                <w:sz w:val="21"/>
                <w:szCs w:val="21"/>
              </w:rPr>
              <w:t>260</w:t>
            </w:r>
            <w:r w:rsidR="008769A5" w:rsidRPr="00C1444D">
              <w:rPr>
                <w:color w:val="FF0000"/>
                <w:sz w:val="21"/>
                <w:szCs w:val="21"/>
              </w:rPr>
              <w:t xml:space="preserve"> </w:t>
            </w:r>
            <w:r w:rsidRPr="00C1444D">
              <w:rPr>
                <w:color w:val="FF0000"/>
                <w:sz w:val="21"/>
                <w:szCs w:val="21"/>
              </w:rPr>
              <w:t>(GB)</w:t>
            </w:r>
          </w:p>
        </w:tc>
        <w:tc>
          <w:tcPr>
            <w:tcW w:w="261" w:type="dxa"/>
            <w:tcBorders>
              <w:top w:val="nil"/>
              <w:left w:val="nil"/>
              <w:bottom w:val="nil"/>
              <w:right w:val="nil"/>
            </w:tcBorders>
            <w:shd w:val="clear" w:color="000000" w:fill="FFFFFF"/>
            <w:noWrap/>
            <w:vAlign w:val="bottom"/>
            <w:hideMark/>
          </w:tcPr>
          <w:p w14:paraId="5EDF2B62"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329027B1" w14:textId="31530C86" w:rsidR="00404F63" w:rsidRPr="00404F63" w:rsidRDefault="00404F63" w:rsidP="00404F63">
            <w:pPr>
              <w:rPr>
                <w:color w:val="000000"/>
                <w:sz w:val="21"/>
                <w:szCs w:val="21"/>
              </w:rPr>
            </w:pPr>
            <w:r w:rsidRPr="00556476">
              <w:rPr>
                <w:color w:val="000000"/>
                <w:sz w:val="21"/>
                <w:szCs w:val="21"/>
                <w:highlight w:val="yellow"/>
              </w:rPr>
              <w:t>493</w:t>
            </w:r>
            <w:r w:rsidR="008769A5" w:rsidRPr="00556476">
              <w:rPr>
                <w:color w:val="000000"/>
                <w:sz w:val="21"/>
                <w:szCs w:val="21"/>
                <w:highlight w:val="yellow"/>
              </w:rPr>
              <w:t xml:space="preserve"> </w:t>
            </w:r>
            <w:r w:rsidRPr="00556476">
              <w:rPr>
                <w:color w:val="000000"/>
                <w:sz w:val="21"/>
                <w:szCs w:val="21"/>
                <w:highlight w:val="yellow"/>
              </w:rPr>
              <w:t>(GB)</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F4F8A04" w14:textId="24C9E15D" w:rsidR="00404F63" w:rsidRPr="00E80ADB" w:rsidRDefault="00404F63" w:rsidP="00404F63">
            <w:pPr>
              <w:rPr>
                <w:color w:val="FF0000"/>
                <w:sz w:val="21"/>
                <w:szCs w:val="21"/>
              </w:rPr>
            </w:pPr>
            <w:r w:rsidRPr="00E80ADB">
              <w:rPr>
                <w:color w:val="FF0000"/>
                <w:sz w:val="21"/>
                <w:szCs w:val="21"/>
              </w:rPr>
              <w:t>480</w:t>
            </w:r>
            <w:r w:rsidR="008769A5" w:rsidRPr="00E80ADB">
              <w:rPr>
                <w:color w:val="FF0000"/>
                <w:sz w:val="21"/>
                <w:szCs w:val="21"/>
              </w:rPr>
              <w:t xml:space="preserve"> </w:t>
            </w:r>
            <w:r w:rsidRPr="00E80ADB">
              <w:rPr>
                <w:color w:val="FF0000"/>
                <w:sz w:val="21"/>
                <w:szCs w:val="21"/>
              </w:rPr>
              <w:t>(LR)</w:t>
            </w:r>
          </w:p>
        </w:tc>
      </w:tr>
      <w:tr w:rsidR="00404F63" w:rsidRPr="00404F63" w14:paraId="2AC7E1CB"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72BE2BC7" w14:textId="5E8C6FC1" w:rsidR="00404F63" w:rsidRPr="00404F63" w:rsidRDefault="00404F63" w:rsidP="00404F63">
            <w:pPr>
              <w:rPr>
                <w:color w:val="000000"/>
                <w:sz w:val="21"/>
                <w:szCs w:val="21"/>
              </w:rPr>
            </w:pPr>
            <w:r w:rsidRPr="00404F63">
              <w:rPr>
                <w:color w:val="000000"/>
                <w:sz w:val="21"/>
                <w:szCs w:val="21"/>
              </w:rPr>
              <w:t>261</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04A26044" w14:textId="75420837" w:rsidR="00404F63" w:rsidRPr="00404F63" w:rsidRDefault="00404F63" w:rsidP="00404F63">
            <w:pPr>
              <w:rPr>
                <w:color w:val="000000"/>
                <w:sz w:val="21"/>
                <w:szCs w:val="21"/>
              </w:rPr>
            </w:pPr>
            <w:r w:rsidRPr="00404F63">
              <w:rPr>
                <w:color w:val="000000"/>
                <w:sz w:val="21"/>
                <w:szCs w:val="21"/>
              </w:rPr>
              <w:t>253</w:t>
            </w:r>
            <w:r w:rsidR="008769A5" w:rsidRPr="008A626F">
              <w:rPr>
                <w:color w:val="000000"/>
                <w:sz w:val="21"/>
                <w:szCs w:val="21"/>
              </w:rPr>
              <w:t xml:space="preserve"> </w:t>
            </w:r>
            <w:r w:rsidRPr="00404F63">
              <w:rPr>
                <w:color w:val="000000"/>
                <w:sz w:val="21"/>
                <w:szCs w:val="21"/>
              </w:rPr>
              <w:t>(LR)</w:t>
            </w:r>
          </w:p>
        </w:tc>
        <w:tc>
          <w:tcPr>
            <w:tcW w:w="261" w:type="dxa"/>
            <w:tcBorders>
              <w:top w:val="nil"/>
              <w:left w:val="nil"/>
              <w:bottom w:val="nil"/>
              <w:right w:val="nil"/>
            </w:tcBorders>
            <w:shd w:val="clear" w:color="000000" w:fill="FFFFFF"/>
            <w:noWrap/>
            <w:vAlign w:val="bottom"/>
            <w:hideMark/>
          </w:tcPr>
          <w:p w14:paraId="6453C4A0"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noWrap/>
            <w:vAlign w:val="bottom"/>
            <w:hideMark/>
          </w:tcPr>
          <w:p w14:paraId="7CAB299A" w14:textId="587C84F1" w:rsidR="00404F63" w:rsidRPr="00404F63" w:rsidRDefault="00404F63" w:rsidP="00404F63">
            <w:pPr>
              <w:rPr>
                <w:color w:val="000000"/>
                <w:sz w:val="21"/>
                <w:szCs w:val="21"/>
              </w:rPr>
            </w:pPr>
            <w:r w:rsidRPr="00404F63">
              <w:rPr>
                <w:color w:val="000000"/>
                <w:sz w:val="21"/>
                <w:szCs w:val="21"/>
              </w:rPr>
              <w:t>483</w:t>
            </w:r>
            <w:r w:rsidR="008769A5" w:rsidRPr="008A626F">
              <w:rPr>
                <w:color w:val="000000"/>
                <w:sz w:val="21"/>
                <w:szCs w:val="21"/>
              </w:rPr>
              <w:t xml:space="preserve"> </w:t>
            </w:r>
            <w:r w:rsidRPr="00404F63">
              <w:rPr>
                <w:color w:val="000000"/>
                <w:sz w:val="21"/>
                <w:szCs w:val="21"/>
              </w:rPr>
              <w:t>(LR)</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4D680656" w14:textId="6FD76C8C" w:rsidR="00404F63" w:rsidRPr="00404F63" w:rsidRDefault="00404F63" w:rsidP="00404F63">
            <w:pPr>
              <w:rPr>
                <w:color w:val="000000"/>
                <w:sz w:val="21"/>
                <w:szCs w:val="21"/>
              </w:rPr>
            </w:pPr>
            <w:r w:rsidRPr="00404F63">
              <w:rPr>
                <w:color w:val="000000"/>
                <w:sz w:val="21"/>
                <w:szCs w:val="21"/>
              </w:rPr>
              <w:t>475</w:t>
            </w:r>
            <w:r w:rsidR="008769A5" w:rsidRPr="008A626F">
              <w:rPr>
                <w:color w:val="000000"/>
                <w:sz w:val="21"/>
                <w:szCs w:val="21"/>
              </w:rPr>
              <w:t xml:space="preserve"> </w:t>
            </w:r>
            <w:r w:rsidRPr="00404F63">
              <w:rPr>
                <w:color w:val="000000"/>
                <w:sz w:val="21"/>
                <w:szCs w:val="21"/>
              </w:rPr>
              <w:t>(GB)</w:t>
            </w:r>
          </w:p>
        </w:tc>
      </w:tr>
      <w:tr w:rsidR="00404F63" w:rsidRPr="00404F63" w14:paraId="083605A6" w14:textId="77777777" w:rsidTr="00404F63">
        <w:trPr>
          <w:trHeight w:val="300"/>
        </w:trPr>
        <w:tc>
          <w:tcPr>
            <w:tcW w:w="1784"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12DE656" w14:textId="67A147F9" w:rsidR="00404F63" w:rsidRPr="00404F63" w:rsidRDefault="00404F63" w:rsidP="00404F63">
            <w:pPr>
              <w:rPr>
                <w:color w:val="000000"/>
                <w:sz w:val="21"/>
                <w:szCs w:val="21"/>
              </w:rPr>
            </w:pPr>
            <w:r w:rsidRPr="00404F63">
              <w:rPr>
                <w:color w:val="000000"/>
                <w:sz w:val="21"/>
                <w:szCs w:val="21"/>
              </w:rPr>
              <w:t>259</w:t>
            </w:r>
            <w:r w:rsidR="008769A5" w:rsidRPr="008A626F">
              <w:rPr>
                <w:color w:val="000000"/>
                <w:sz w:val="21"/>
                <w:szCs w:val="21"/>
              </w:rPr>
              <w:t xml:space="preserve"> </w:t>
            </w:r>
            <w:r w:rsidRPr="00404F63">
              <w:rPr>
                <w:color w:val="000000"/>
                <w:sz w:val="21"/>
                <w:szCs w:val="21"/>
              </w:rPr>
              <w:t>(GB)</w:t>
            </w:r>
          </w:p>
        </w:tc>
        <w:tc>
          <w:tcPr>
            <w:tcW w:w="178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68EA56EB" w14:textId="014210D5" w:rsidR="00404F63" w:rsidRPr="00404F63" w:rsidRDefault="00404F63" w:rsidP="00404F63">
            <w:pPr>
              <w:rPr>
                <w:color w:val="000000"/>
                <w:sz w:val="21"/>
                <w:szCs w:val="21"/>
              </w:rPr>
            </w:pPr>
            <w:r w:rsidRPr="00404F63">
              <w:rPr>
                <w:color w:val="000000"/>
                <w:sz w:val="21"/>
                <w:szCs w:val="21"/>
              </w:rPr>
              <w:t>251</w:t>
            </w:r>
            <w:r w:rsidR="008769A5" w:rsidRPr="008A626F">
              <w:rPr>
                <w:color w:val="000000"/>
                <w:sz w:val="21"/>
                <w:szCs w:val="21"/>
              </w:rPr>
              <w:t xml:space="preserve"> </w:t>
            </w:r>
            <w:r w:rsidRPr="00404F63">
              <w:rPr>
                <w:color w:val="000000"/>
                <w:sz w:val="21"/>
                <w:szCs w:val="21"/>
              </w:rPr>
              <w:t>(GNB)</w:t>
            </w:r>
          </w:p>
        </w:tc>
        <w:tc>
          <w:tcPr>
            <w:tcW w:w="261" w:type="dxa"/>
            <w:tcBorders>
              <w:top w:val="nil"/>
              <w:left w:val="nil"/>
              <w:bottom w:val="nil"/>
              <w:right w:val="nil"/>
            </w:tcBorders>
            <w:shd w:val="clear" w:color="000000" w:fill="FFFFFF"/>
            <w:noWrap/>
            <w:vAlign w:val="bottom"/>
            <w:hideMark/>
          </w:tcPr>
          <w:p w14:paraId="011561DF" w14:textId="77777777" w:rsidR="00404F63" w:rsidRPr="00404F63" w:rsidRDefault="00404F63" w:rsidP="00404F63">
            <w:pPr>
              <w:rPr>
                <w:color w:val="000000"/>
                <w:sz w:val="21"/>
                <w:szCs w:val="21"/>
              </w:rPr>
            </w:pP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2C585C17" w14:textId="3C04F222" w:rsidR="00404F63" w:rsidRPr="00404F63" w:rsidRDefault="00404F63" w:rsidP="00404F63">
            <w:pPr>
              <w:rPr>
                <w:color w:val="000000"/>
                <w:sz w:val="21"/>
                <w:szCs w:val="21"/>
              </w:rPr>
            </w:pPr>
            <w:r w:rsidRPr="00404F63">
              <w:rPr>
                <w:color w:val="000000"/>
                <w:sz w:val="21"/>
                <w:szCs w:val="21"/>
              </w:rPr>
              <w:t>482</w:t>
            </w:r>
            <w:r w:rsidR="008769A5" w:rsidRPr="008A626F">
              <w:rPr>
                <w:color w:val="000000"/>
                <w:sz w:val="21"/>
                <w:szCs w:val="21"/>
              </w:rPr>
              <w:t xml:space="preserve"> </w:t>
            </w:r>
            <w:r w:rsidRPr="00404F63">
              <w:rPr>
                <w:color w:val="000000"/>
                <w:sz w:val="21"/>
                <w:szCs w:val="21"/>
              </w:rPr>
              <w:t>(</w:t>
            </w:r>
            <w:proofErr w:type="spellStart"/>
            <w:r w:rsidRPr="00404F63">
              <w:rPr>
                <w:color w:val="000000"/>
                <w:sz w:val="21"/>
                <w:szCs w:val="21"/>
              </w:rPr>
              <w:t>CatBoost</w:t>
            </w:r>
            <w:proofErr w:type="spellEnd"/>
            <w:r w:rsidRPr="00404F63">
              <w:rPr>
                <w:color w:val="000000"/>
                <w:sz w:val="21"/>
                <w:szCs w:val="21"/>
              </w:rPr>
              <w:t>)</w:t>
            </w:r>
          </w:p>
        </w:tc>
        <w:tc>
          <w:tcPr>
            <w:tcW w:w="1905" w:type="dxa"/>
            <w:tcBorders>
              <w:top w:val="single" w:sz="4" w:space="0" w:color="000000"/>
              <w:left w:val="single" w:sz="4" w:space="0" w:color="000000"/>
              <w:bottom w:val="single" w:sz="4" w:space="0" w:color="000000"/>
              <w:right w:val="single" w:sz="4" w:space="0" w:color="000000"/>
            </w:tcBorders>
            <w:shd w:val="clear" w:color="000000" w:fill="FFFFFF"/>
            <w:noWrap/>
            <w:vAlign w:val="bottom"/>
            <w:hideMark/>
          </w:tcPr>
          <w:p w14:paraId="54D19B0C" w14:textId="366C26CE" w:rsidR="00404F63" w:rsidRPr="00404F63" w:rsidRDefault="00404F63" w:rsidP="00404F63">
            <w:pPr>
              <w:rPr>
                <w:color w:val="000000"/>
                <w:sz w:val="21"/>
                <w:szCs w:val="21"/>
              </w:rPr>
            </w:pPr>
            <w:r w:rsidRPr="00404F63">
              <w:rPr>
                <w:color w:val="000000"/>
                <w:sz w:val="21"/>
                <w:szCs w:val="21"/>
              </w:rPr>
              <w:t>441</w:t>
            </w:r>
            <w:r w:rsidR="008769A5" w:rsidRPr="008A626F">
              <w:rPr>
                <w:color w:val="000000"/>
                <w:sz w:val="21"/>
                <w:szCs w:val="21"/>
              </w:rPr>
              <w:t xml:space="preserve"> </w:t>
            </w:r>
            <w:r w:rsidRPr="00404F63">
              <w:rPr>
                <w:color w:val="000000"/>
                <w:sz w:val="21"/>
                <w:szCs w:val="21"/>
              </w:rPr>
              <w:t>(GNB)</w:t>
            </w:r>
          </w:p>
        </w:tc>
      </w:tr>
    </w:tbl>
    <w:p w14:paraId="717AD31B" w14:textId="39636B54" w:rsidR="00404F63" w:rsidRDefault="00404F63" w:rsidP="005D5867">
      <w:pPr>
        <w:rPr>
          <w:lang w:eastAsia="en-US"/>
        </w:rPr>
      </w:pPr>
    </w:p>
    <w:p w14:paraId="36193A13" w14:textId="06D8F68F" w:rsidR="004C3515" w:rsidRDefault="004C3515" w:rsidP="005D5867">
      <w:pPr>
        <w:rPr>
          <w:lang w:eastAsia="en-US"/>
        </w:rPr>
      </w:pPr>
    </w:p>
    <w:p w14:paraId="4C778EDC" w14:textId="2EBD0D0E" w:rsidR="00975126" w:rsidRPr="00975126" w:rsidRDefault="00975126" w:rsidP="00975126">
      <w:pPr>
        <w:pStyle w:val="Heading3"/>
        <w:rPr>
          <w:rFonts w:ascii="Times New Roman" w:hAnsi="Times New Roman" w:cs="Times New Roman"/>
          <w:lang w:eastAsia="en-US"/>
        </w:rPr>
      </w:pPr>
      <w:bookmarkStart w:id="34" w:name="_Toc56703424"/>
      <w:r w:rsidRPr="00975126">
        <w:rPr>
          <w:rFonts w:ascii="Times New Roman" w:hAnsi="Times New Roman" w:cs="Times New Roman"/>
          <w:lang w:eastAsia="en-US"/>
        </w:rPr>
        <w:t>6.4.2 Model and key Metric Selection</w:t>
      </w:r>
      <w:bookmarkEnd w:id="34"/>
    </w:p>
    <w:p w14:paraId="5155F9A0" w14:textId="77777777" w:rsidR="001908BB" w:rsidRDefault="001908BB" w:rsidP="005D5867">
      <w:pPr>
        <w:rPr>
          <w:lang w:eastAsia="en-US"/>
        </w:rPr>
      </w:pPr>
    </w:p>
    <w:p w14:paraId="5FC99049" w14:textId="0B2E7DEC" w:rsidR="00975126" w:rsidRDefault="001908BB" w:rsidP="005D5867">
      <w:pPr>
        <w:rPr>
          <w:lang w:eastAsia="en-US"/>
        </w:rPr>
      </w:pPr>
      <w:r>
        <w:rPr>
          <w:lang w:eastAsia="en-US"/>
        </w:rPr>
        <w:t xml:space="preserve">  </w:t>
      </w:r>
      <w:r w:rsidR="004C3515">
        <w:rPr>
          <w:lang w:eastAsia="en-US"/>
        </w:rPr>
        <w:t xml:space="preserve">So, now we want to ask </w:t>
      </w:r>
      <w:r w:rsidR="00975126">
        <w:rPr>
          <w:lang w:eastAsia="en-US"/>
        </w:rPr>
        <w:t>two</w:t>
      </w:r>
      <w:r w:rsidR="004C3515">
        <w:rPr>
          <w:lang w:eastAsia="en-US"/>
        </w:rPr>
        <w:t xml:space="preserve"> question</w:t>
      </w:r>
      <w:r w:rsidR="00975126">
        <w:rPr>
          <w:lang w:eastAsia="en-US"/>
        </w:rPr>
        <w:t>s.</w:t>
      </w:r>
    </w:p>
    <w:p w14:paraId="42A965B6" w14:textId="32B3435C" w:rsidR="004C3515" w:rsidRDefault="00975126" w:rsidP="005D5867">
      <w:pPr>
        <w:rPr>
          <w:lang w:eastAsia="en-US"/>
        </w:rPr>
      </w:pPr>
      <w:r>
        <w:rPr>
          <w:lang w:eastAsia="en-US"/>
        </w:rPr>
        <w:t xml:space="preserve">First one: </w:t>
      </w:r>
      <w:r w:rsidR="004C3515">
        <w:rPr>
          <w:lang w:eastAsia="en-US"/>
        </w:rPr>
        <w:t xml:space="preserve">which model is the best for this business case? </w:t>
      </w:r>
      <w:r>
        <w:rPr>
          <w:lang w:eastAsia="en-US"/>
        </w:rPr>
        <w:t xml:space="preserve"> Shall we choose the </w:t>
      </w:r>
      <w:r w:rsidR="004C3515">
        <w:rPr>
          <w:lang w:eastAsia="en-US"/>
        </w:rPr>
        <w:t xml:space="preserve">model has the highest Recall after oversampling? Or </w:t>
      </w:r>
      <w:r>
        <w:rPr>
          <w:lang w:eastAsia="en-US"/>
        </w:rPr>
        <w:t xml:space="preserve">shall we go with </w:t>
      </w:r>
      <w:r w:rsidR="004C3515">
        <w:rPr>
          <w:lang w:eastAsia="en-US"/>
        </w:rPr>
        <w:t>the model</w:t>
      </w:r>
      <w:r>
        <w:rPr>
          <w:lang w:eastAsia="en-US"/>
        </w:rPr>
        <w:t xml:space="preserve"> that</w:t>
      </w:r>
      <w:r w:rsidR="004C3515">
        <w:rPr>
          <w:lang w:eastAsia="en-US"/>
        </w:rPr>
        <w:t xml:space="preserve"> can capture the </w:t>
      </w:r>
      <w:r w:rsidR="00CE011D">
        <w:rPr>
          <w:lang w:eastAsia="en-US"/>
        </w:rPr>
        <w:t>most Target enrollee in Top 50% from the Testing set?</w:t>
      </w:r>
    </w:p>
    <w:p w14:paraId="7F34F17A" w14:textId="5DE0D0DA" w:rsidR="00CE011D" w:rsidRDefault="00CE011D" w:rsidP="005D5867">
      <w:pPr>
        <w:rPr>
          <w:lang w:eastAsia="en-US"/>
        </w:rPr>
      </w:pPr>
    </w:p>
    <w:p w14:paraId="14B91F14" w14:textId="46424A07" w:rsidR="00CE011D" w:rsidRDefault="001908BB" w:rsidP="005D5867">
      <w:pPr>
        <w:rPr>
          <w:lang w:eastAsia="en-US"/>
        </w:rPr>
      </w:pPr>
      <w:r>
        <w:rPr>
          <w:lang w:eastAsia="en-US"/>
        </w:rPr>
        <w:t xml:space="preserve">  </w:t>
      </w:r>
      <w:r w:rsidR="00CE011D">
        <w:rPr>
          <w:lang w:eastAsia="en-US"/>
        </w:rPr>
        <w:t xml:space="preserve">Let’s break this question down by doing a comparison calculation. </w:t>
      </w:r>
    </w:p>
    <w:p w14:paraId="4536B192" w14:textId="28258C75" w:rsidR="00CE011D" w:rsidRDefault="00CE011D" w:rsidP="005D5867">
      <w:pPr>
        <w:rPr>
          <w:lang w:eastAsia="en-US"/>
        </w:rPr>
      </w:pPr>
      <w:r>
        <w:rPr>
          <w:lang w:eastAsia="en-US"/>
        </w:rPr>
        <w:t xml:space="preserve">If we choose the model that provides the best Recall after oversampling, then it should be model </w:t>
      </w:r>
      <w:r w:rsidRPr="00CE011D">
        <w:rPr>
          <w:lang w:eastAsia="en-US"/>
        </w:rPr>
        <w:t>Gaussian Naïve Bayes</w:t>
      </w:r>
      <w:r>
        <w:rPr>
          <w:lang w:eastAsia="en-US"/>
        </w:rPr>
        <w:t xml:space="preserve"> as it has the best Recall 0.674. Let’s assume we use this model and </w:t>
      </w:r>
      <w:r w:rsidR="00556476">
        <w:rPr>
          <w:lang w:eastAsia="en-US"/>
        </w:rPr>
        <w:t xml:space="preserve">predicted the result for our Testing set and </w:t>
      </w:r>
      <w:r>
        <w:rPr>
          <w:lang w:eastAsia="en-US"/>
        </w:rPr>
        <w:t>get the confusion matrix result:</w:t>
      </w:r>
    </w:p>
    <w:p w14:paraId="1BA154C1" w14:textId="5C0D30D7" w:rsidR="00CE011D" w:rsidRDefault="00CE011D" w:rsidP="005D5867">
      <w:pPr>
        <w:rPr>
          <w:lang w:eastAsia="en-US"/>
        </w:rPr>
      </w:pPr>
    </w:p>
    <w:p w14:paraId="01179BF3" w14:textId="2F9A7300" w:rsidR="00C22301" w:rsidRPr="00C22301" w:rsidRDefault="00C22301" w:rsidP="005D5867">
      <w:pPr>
        <w:rPr>
          <w:i/>
          <w:iCs/>
          <w:sz w:val="18"/>
          <w:szCs w:val="18"/>
          <w:lang w:eastAsia="en-US"/>
        </w:rPr>
      </w:pPr>
      <w:r w:rsidRPr="00C22301">
        <w:rPr>
          <w:i/>
          <w:iCs/>
          <w:sz w:val="18"/>
          <w:szCs w:val="18"/>
          <w:lang w:eastAsia="en-US"/>
        </w:rPr>
        <w:t xml:space="preserve">Confusion matrix of </w:t>
      </w:r>
      <w:r w:rsidR="004118E9">
        <w:rPr>
          <w:i/>
          <w:iCs/>
          <w:sz w:val="18"/>
          <w:szCs w:val="18"/>
          <w:lang w:eastAsia="en-US"/>
        </w:rPr>
        <w:t xml:space="preserve">model </w:t>
      </w:r>
      <w:r w:rsidRPr="00C22301">
        <w:rPr>
          <w:i/>
          <w:iCs/>
          <w:sz w:val="18"/>
          <w:szCs w:val="18"/>
          <w:lang w:eastAsia="en-US"/>
        </w:rPr>
        <w:t xml:space="preserve">Gaussian Naïve Bayes after </w:t>
      </w:r>
      <w:r w:rsidR="004118E9">
        <w:rPr>
          <w:i/>
          <w:iCs/>
          <w:sz w:val="18"/>
          <w:szCs w:val="18"/>
          <w:lang w:eastAsia="en-US"/>
        </w:rPr>
        <w:t xml:space="preserve">applying </w:t>
      </w:r>
      <w:r w:rsidRPr="00C22301">
        <w:rPr>
          <w:i/>
          <w:iCs/>
          <w:sz w:val="18"/>
          <w:szCs w:val="18"/>
          <w:lang w:eastAsia="en-US"/>
        </w:rPr>
        <w:t>SMOTE</w:t>
      </w:r>
    </w:p>
    <w:tbl>
      <w:tblPr>
        <w:tblW w:w="4230" w:type="dxa"/>
        <w:tblCellMar>
          <w:top w:w="15" w:type="dxa"/>
          <w:bottom w:w="15" w:type="dxa"/>
        </w:tblCellMar>
        <w:tblLook w:val="04A0" w:firstRow="1" w:lastRow="0" w:firstColumn="1" w:lastColumn="0" w:noHBand="0" w:noVBand="1"/>
      </w:tblPr>
      <w:tblGrid>
        <w:gridCol w:w="1260"/>
        <w:gridCol w:w="1260"/>
        <w:gridCol w:w="1710"/>
      </w:tblGrid>
      <w:tr w:rsidR="00CE011D" w14:paraId="299B798A" w14:textId="77777777" w:rsidTr="00234021">
        <w:trPr>
          <w:trHeight w:val="300"/>
        </w:trPr>
        <w:tc>
          <w:tcPr>
            <w:tcW w:w="1260" w:type="dxa"/>
            <w:tcBorders>
              <w:top w:val="nil"/>
              <w:left w:val="nil"/>
              <w:bottom w:val="nil"/>
              <w:right w:val="nil"/>
            </w:tcBorders>
            <w:noWrap/>
            <w:vAlign w:val="bottom"/>
            <w:hideMark/>
          </w:tcPr>
          <w:p w14:paraId="4DF195F9" w14:textId="77777777" w:rsidR="00CE011D" w:rsidRDefault="00CE011D">
            <w:pPr>
              <w:rPr>
                <w:sz w:val="20"/>
                <w:szCs w:val="20"/>
              </w:rPr>
            </w:pPr>
          </w:p>
        </w:tc>
        <w:tc>
          <w:tcPr>
            <w:tcW w:w="1260" w:type="dxa"/>
            <w:tcBorders>
              <w:top w:val="nil"/>
              <w:left w:val="nil"/>
              <w:bottom w:val="nil"/>
              <w:right w:val="nil"/>
            </w:tcBorders>
            <w:shd w:val="clear" w:color="000000" w:fill="AEAAAA"/>
            <w:noWrap/>
            <w:vAlign w:val="bottom"/>
            <w:hideMark/>
          </w:tcPr>
          <w:p w14:paraId="48135902" w14:textId="4C0C99A2" w:rsidR="00CE011D" w:rsidRDefault="00CE011D">
            <w:pPr>
              <w:rPr>
                <w:rFonts w:ascii="Calibri" w:hAnsi="Calibri" w:cs="Calibri"/>
                <w:color w:val="000000"/>
                <w:sz w:val="22"/>
                <w:szCs w:val="22"/>
              </w:rPr>
            </w:pPr>
            <w:r w:rsidRPr="00CE011D">
              <w:rPr>
                <w:rFonts w:ascii="Calibri" w:hAnsi="Calibri" w:cs="Calibri"/>
                <w:color w:val="FF0000"/>
                <w:sz w:val="22"/>
                <w:szCs w:val="22"/>
              </w:rPr>
              <w:t xml:space="preserve">Predicted </w:t>
            </w:r>
            <w:r w:rsidR="00234021">
              <w:rPr>
                <w:rFonts w:ascii="Calibri" w:hAnsi="Calibri" w:cs="Calibri"/>
                <w:color w:val="FF0000"/>
                <w:sz w:val="22"/>
                <w:szCs w:val="22"/>
              </w:rPr>
              <w:t>Target</w:t>
            </w:r>
            <w:r w:rsidRPr="00CE011D">
              <w:rPr>
                <w:rFonts w:ascii="Calibri" w:hAnsi="Calibri" w:cs="Calibri"/>
                <w:color w:val="FF0000"/>
                <w:sz w:val="22"/>
                <w:szCs w:val="22"/>
              </w:rPr>
              <w:t xml:space="preserve"> </w:t>
            </w:r>
          </w:p>
        </w:tc>
        <w:tc>
          <w:tcPr>
            <w:tcW w:w="1710" w:type="dxa"/>
            <w:tcBorders>
              <w:top w:val="nil"/>
              <w:left w:val="nil"/>
              <w:bottom w:val="nil"/>
              <w:right w:val="nil"/>
            </w:tcBorders>
            <w:shd w:val="clear" w:color="000000" w:fill="AEAAAA"/>
            <w:noWrap/>
            <w:vAlign w:val="bottom"/>
            <w:hideMark/>
          </w:tcPr>
          <w:p w14:paraId="4C577F7F" w14:textId="77777777" w:rsidR="00403233" w:rsidRDefault="00CE011D">
            <w:pPr>
              <w:rPr>
                <w:rFonts w:ascii="Calibri" w:hAnsi="Calibri" w:cs="Calibri"/>
                <w:color w:val="000000"/>
                <w:sz w:val="22"/>
                <w:szCs w:val="22"/>
              </w:rPr>
            </w:pPr>
            <w:r>
              <w:rPr>
                <w:rFonts w:ascii="Calibri" w:hAnsi="Calibri" w:cs="Calibri"/>
                <w:color w:val="000000"/>
                <w:sz w:val="22"/>
                <w:szCs w:val="22"/>
              </w:rPr>
              <w:t xml:space="preserve">Predicted </w:t>
            </w:r>
          </w:p>
          <w:p w14:paraId="294A7C9E" w14:textId="1A1FADB4" w:rsidR="00CE011D" w:rsidRDefault="00234021">
            <w:pPr>
              <w:rPr>
                <w:rFonts w:ascii="Calibri" w:hAnsi="Calibri" w:cs="Calibri"/>
                <w:color w:val="000000"/>
                <w:sz w:val="22"/>
                <w:szCs w:val="22"/>
              </w:rPr>
            </w:pPr>
            <w:r>
              <w:rPr>
                <w:rFonts w:ascii="Calibri" w:hAnsi="Calibri" w:cs="Calibri"/>
                <w:color w:val="000000"/>
                <w:sz w:val="22"/>
                <w:szCs w:val="22"/>
              </w:rPr>
              <w:t>non-Target</w:t>
            </w:r>
            <w:r w:rsidR="00CE011D">
              <w:rPr>
                <w:rFonts w:ascii="Calibri" w:hAnsi="Calibri" w:cs="Calibri"/>
                <w:color w:val="000000"/>
                <w:sz w:val="22"/>
                <w:szCs w:val="22"/>
              </w:rPr>
              <w:t xml:space="preserve"> </w:t>
            </w:r>
          </w:p>
        </w:tc>
      </w:tr>
      <w:tr w:rsidR="00CE011D" w14:paraId="0D347EF0" w14:textId="77777777" w:rsidTr="00234021">
        <w:trPr>
          <w:trHeight w:val="327"/>
        </w:trPr>
        <w:tc>
          <w:tcPr>
            <w:tcW w:w="1260" w:type="dxa"/>
            <w:tcBorders>
              <w:top w:val="nil"/>
              <w:left w:val="nil"/>
              <w:bottom w:val="nil"/>
              <w:right w:val="nil"/>
            </w:tcBorders>
            <w:shd w:val="clear" w:color="000000" w:fill="AEAAAA"/>
            <w:noWrap/>
            <w:vAlign w:val="bottom"/>
            <w:hideMark/>
          </w:tcPr>
          <w:p w14:paraId="4C926931" w14:textId="10EA8BFB" w:rsidR="00CE011D" w:rsidRDefault="00234021">
            <w:pPr>
              <w:rPr>
                <w:rFonts w:ascii="Calibri" w:hAnsi="Calibri" w:cs="Calibri"/>
                <w:color w:val="000000"/>
                <w:sz w:val="22"/>
                <w:szCs w:val="22"/>
              </w:rPr>
            </w:pPr>
            <w:r>
              <w:rPr>
                <w:rFonts w:ascii="Calibri" w:hAnsi="Calibri" w:cs="Calibri"/>
                <w:color w:val="000000"/>
                <w:sz w:val="22"/>
                <w:szCs w:val="22"/>
              </w:rPr>
              <w:t>Target</w:t>
            </w:r>
          </w:p>
        </w:tc>
        <w:tc>
          <w:tcPr>
            <w:tcW w:w="1260" w:type="dxa"/>
            <w:tcBorders>
              <w:top w:val="nil"/>
              <w:left w:val="nil"/>
              <w:bottom w:val="nil"/>
              <w:right w:val="nil"/>
            </w:tcBorders>
            <w:noWrap/>
            <w:vAlign w:val="bottom"/>
            <w:hideMark/>
          </w:tcPr>
          <w:p w14:paraId="27DA5046" w14:textId="755B2AD4"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T</w:t>
            </w:r>
            <w:r w:rsidR="0047152F">
              <w:rPr>
                <w:rFonts w:ascii="Calibri" w:hAnsi="Calibri" w:cs="Calibri"/>
                <w:color w:val="000000"/>
                <w:sz w:val="22"/>
                <w:szCs w:val="22"/>
              </w:rPr>
              <w:t>P</w:t>
            </w:r>
            <w:r>
              <w:rPr>
                <w:rFonts w:ascii="Calibri" w:hAnsi="Calibri" w:cs="Calibri"/>
                <w:color w:val="000000"/>
                <w:sz w:val="22"/>
                <w:szCs w:val="22"/>
              </w:rPr>
              <w:t>: 491</w:t>
            </w:r>
          </w:p>
        </w:tc>
        <w:tc>
          <w:tcPr>
            <w:tcW w:w="1710" w:type="dxa"/>
            <w:tcBorders>
              <w:top w:val="nil"/>
              <w:left w:val="nil"/>
              <w:bottom w:val="nil"/>
              <w:right w:val="nil"/>
            </w:tcBorders>
            <w:noWrap/>
            <w:vAlign w:val="bottom"/>
            <w:hideMark/>
          </w:tcPr>
          <w:p w14:paraId="7D464E3D" w14:textId="6E602618"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 xml:space="preserve"> FN:237</w:t>
            </w:r>
          </w:p>
        </w:tc>
      </w:tr>
      <w:tr w:rsidR="00CE011D" w14:paraId="4BDAF122" w14:textId="77777777" w:rsidTr="00234021">
        <w:trPr>
          <w:trHeight w:val="300"/>
        </w:trPr>
        <w:tc>
          <w:tcPr>
            <w:tcW w:w="1260" w:type="dxa"/>
            <w:tcBorders>
              <w:top w:val="nil"/>
              <w:left w:val="nil"/>
              <w:bottom w:val="nil"/>
              <w:right w:val="nil"/>
            </w:tcBorders>
            <w:shd w:val="clear" w:color="000000" w:fill="AEAAAA"/>
            <w:noWrap/>
            <w:vAlign w:val="bottom"/>
            <w:hideMark/>
          </w:tcPr>
          <w:p w14:paraId="31F66B92" w14:textId="29BAA4D1" w:rsidR="00CE011D" w:rsidRDefault="00234021">
            <w:pPr>
              <w:rPr>
                <w:rFonts w:ascii="Calibri" w:hAnsi="Calibri" w:cs="Calibri"/>
                <w:color w:val="000000"/>
                <w:sz w:val="22"/>
                <w:szCs w:val="22"/>
              </w:rPr>
            </w:pPr>
            <w:r>
              <w:rPr>
                <w:rFonts w:ascii="Calibri" w:hAnsi="Calibri" w:cs="Calibri"/>
                <w:color w:val="000000"/>
                <w:sz w:val="22"/>
                <w:szCs w:val="22"/>
              </w:rPr>
              <w:t>non-Target</w:t>
            </w:r>
          </w:p>
        </w:tc>
        <w:tc>
          <w:tcPr>
            <w:tcW w:w="1260" w:type="dxa"/>
            <w:tcBorders>
              <w:top w:val="nil"/>
              <w:left w:val="nil"/>
              <w:bottom w:val="nil"/>
              <w:right w:val="nil"/>
            </w:tcBorders>
            <w:noWrap/>
            <w:vAlign w:val="bottom"/>
            <w:hideMark/>
          </w:tcPr>
          <w:p w14:paraId="55898439" w14:textId="66D49796" w:rsidR="00CE011D" w:rsidRDefault="00CE011D" w:rsidP="00CE011D">
            <w:pPr>
              <w:ind w:right="220"/>
              <w:jc w:val="right"/>
              <w:rPr>
                <w:rFonts w:ascii="Calibri" w:hAnsi="Calibri" w:cs="Calibri"/>
                <w:color w:val="000000"/>
                <w:sz w:val="22"/>
                <w:szCs w:val="22"/>
              </w:rPr>
            </w:pPr>
            <w:r>
              <w:rPr>
                <w:rFonts w:ascii="Calibri" w:hAnsi="Calibri" w:cs="Calibri"/>
                <w:color w:val="000000"/>
                <w:sz w:val="22"/>
                <w:szCs w:val="22"/>
              </w:rPr>
              <w:t>FP: 2770</w:t>
            </w:r>
          </w:p>
        </w:tc>
        <w:tc>
          <w:tcPr>
            <w:tcW w:w="1710" w:type="dxa"/>
            <w:tcBorders>
              <w:top w:val="nil"/>
              <w:left w:val="nil"/>
              <w:bottom w:val="nil"/>
              <w:right w:val="nil"/>
            </w:tcBorders>
            <w:noWrap/>
            <w:vAlign w:val="bottom"/>
            <w:hideMark/>
          </w:tcPr>
          <w:p w14:paraId="17A263CA" w14:textId="795A220D" w:rsidR="00CE011D" w:rsidRDefault="00CE011D" w:rsidP="00CE011D">
            <w:pPr>
              <w:ind w:right="110"/>
              <w:jc w:val="right"/>
              <w:rPr>
                <w:rFonts w:ascii="Calibri" w:hAnsi="Calibri" w:cs="Calibri"/>
                <w:color w:val="000000"/>
                <w:sz w:val="22"/>
                <w:szCs w:val="22"/>
              </w:rPr>
            </w:pPr>
            <w:r>
              <w:rPr>
                <w:rFonts w:ascii="Calibri" w:hAnsi="Calibri" w:cs="Calibri"/>
                <w:color w:val="000000"/>
                <w:sz w:val="22"/>
                <w:szCs w:val="22"/>
              </w:rPr>
              <w:t>TN: 2010</w:t>
            </w:r>
          </w:p>
        </w:tc>
      </w:tr>
    </w:tbl>
    <w:p w14:paraId="7ECD3FD4" w14:textId="77777777" w:rsidR="00C22301" w:rsidRDefault="00C22301" w:rsidP="005D5867">
      <w:pPr>
        <w:rPr>
          <w:lang w:eastAsia="en-US"/>
        </w:rPr>
      </w:pPr>
    </w:p>
    <w:p w14:paraId="719379D2" w14:textId="7D5EEDF8" w:rsidR="00234021" w:rsidRDefault="001908BB" w:rsidP="005D5867">
      <w:pPr>
        <w:rPr>
          <w:lang w:eastAsia="en-US"/>
        </w:rPr>
      </w:pPr>
      <w:r>
        <w:rPr>
          <w:lang w:eastAsia="en-US"/>
        </w:rPr>
        <w:t xml:space="preserve">  </w:t>
      </w:r>
      <w:r w:rsidR="00CE011D">
        <w:rPr>
          <w:lang w:eastAsia="en-US"/>
        </w:rPr>
        <w:t xml:space="preserve">In this case, we would provide the </w:t>
      </w:r>
      <w:r w:rsidR="00234021">
        <w:rPr>
          <w:lang w:eastAsia="en-US"/>
        </w:rPr>
        <w:t xml:space="preserve">final </w:t>
      </w:r>
      <w:r w:rsidR="00CE011D">
        <w:rPr>
          <w:lang w:eastAsia="en-US"/>
        </w:rPr>
        <w:t xml:space="preserve">Predicted </w:t>
      </w:r>
      <w:r w:rsidR="00234021">
        <w:rPr>
          <w:lang w:eastAsia="en-US"/>
        </w:rPr>
        <w:t>Target</w:t>
      </w:r>
      <w:r w:rsidR="00CE011D">
        <w:rPr>
          <w:lang w:eastAsia="en-US"/>
        </w:rPr>
        <w:t xml:space="preserve"> list to the recruiting team </w:t>
      </w:r>
      <w:r w:rsidR="00191BD9">
        <w:rPr>
          <w:lang w:eastAsia="en-US"/>
        </w:rPr>
        <w:t>for further action. For instance, sending out email to this Target list.</w:t>
      </w:r>
      <w:r w:rsidR="00234021">
        <w:rPr>
          <w:lang w:eastAsia="en-US"/>
        </w:rPr>
        <w:t xml:space="preserve"> </w:t>
      </w:r>
      <w:r w:rsidR="00191BD9">
        <w:rPr>
          <w:lang w:eastAsia="en-US"/>
        </w:rPr>
        <w:t>As we can see from the confusion matrix, t</w:t>
      </w:r>
      <w:r w:rsidR="00234021">
        <w:rPr>
          <w:lang w:eastAsia="en-US"/>
        </w:rPr>
        <w:t xml:space="preserve">his </w:t>
      </w:r>
      <w:r w:rsidR="00191BD9">
        <w:rPr>
          <w:lang w:eastAsia="en-US"/>
        </w:rPr>
        <w:t xml:space="preserve">Target list </w:t>
      </w:r>
      <w:r w:rsidR="00234021">
        <w:rPr>
          <w:lang w:eastAsia="en-US"/>
        </w:rPr>
        <w:t xml:space="preserve">would be a list that contains 3261 (491 + 2770) enrollees while 491 of them are the real Target enrollee. </w:t>
      </w:r>
    </w:p>
    <w:p w14:paraId="44382D64" w14:textId="3A322D85" w:rsidR="00234021" w:rsidRDefault="00234021" w:rsidP="005D5867">
      <w:pPr>
        <w:rPr>
          <w:lang w:eastAsia="en-US"/>
        </w:rPr>
      </w:pPr>
    </w:p>
    <w:p w14:paraId="3F951416" w14:textId="22A21367" w:rsidR="00CA6755" w:rsidRDefault="00FF45B6" w:rsidP="005D5867">
      <w:pPr>
        <w:rPr>
          <w:lang w:eastAsia="en-US"/>
        </w:rPr>
      </w:pPr>
      <w:r>
        <w:rPr>
          <w:lang w:eastAsia="en-US"/>
        </w:rPr>
        <w:t xml:space="preserve">  </w:t>
      </w:r>
      <w:r w:rsidR="00234021">
        <w:rPr>
          <w:lang w:eastAsia="en-US"/>
        </w:rPr>
        <w:t xml:space="preserve">Now let’s take a look at the model that could capture the most Target enrollees in the top 50% from the Testing data. This will be model Gradient Boosting before oversampling, which captured 493 Target enrollees in the top 50% of Testing set. In this case what we would do is provide the top 50% list to the recruiting team, this list contains as we explained previously, 2754 </w:t>
      </w:r>
      <w:r w:rsidR="005B6A26">
        <w:rPr>
          <w:lang w:eastAsia="en-US"/>
        </w:rPr>
        <w:t>e</w:t>
      </w:r>
      <w:r w:rsidR="00234021">
        <w:rPr>
          <w:lang w:eastAsia="en-US"/>
        </w:rPr>
        <w:t>nrollees</w:t>
      </w:r>
      <w:r w:rsidR="006C1D86">
        <w:rPr>
          <w:lang w:eastAsia="en-US"/>
        </w:rPr>
        <w:t xml:space="preserve">. Which means the recruiting team would only need to send out 2754 emails and </w:t>
      </w:r>
      <w:r w:rsidR="00CA6755">
        <w:rPr>
          <w:lang w:eastAsia="en-US"/>
        </w:rPr>
        <w:t>they</w:t>
      </w:r>
      <w:r w:rsidR="00234021">
        <w:rPr>
          <w:lang w:eastAsia="en-US"/>
        </w:rPr>
        <w:t xml:space="preserve"> </w:t>
      </w:r>
      <w:r w:rsidR="006C1D86">
        <w:rPr>
          <w:lang w:eastAsia="en-US"/>
        </w:rPr>
        <w:t>would be able to reach out to 493 real Target enrollees.</w:t>
      </w:r>
      <w:r w:rsidR="00C22301">
        <w:rPr>
          <w:lang w:eastAsia="en-US"/>
        </w:rPr>
        <w:t xml:space="preserve"> </w:t>
      </w:r>
    </w:p>
    <w:p w14:paraId="16D8DC9A" w14:textId="51405D6C" w:rsidR="00357D40" w:rsidRDefault="009056D0" w:rsidP="005D5867">
      <w:pPr>
        <w:rPr>
          <w:lang w:eastAsia="en-US"/>
        </w:rPr>
      </w:pPr>
      <w:r>
        <w:rPr>
          <w:lang w:eastAsia="en-US"/>
        </w:rPr>
        <w:t xml:space="preserve">  </w:t>
      </w:r>
      <w:r w:rsidR="00C22301">
        <w:rPr>
          <w:lang w:eastAsia="en-US"/>
        </w:rPr>
        <w:t xml:space="preserve">Which one is more efficient and economic? 491 out of 3261 or 493 out of 2754?  The answer is obvious. </w:t>
      </w:r>
      <w:r w:rsidR="00357D40">
        <w:rPr>
          <w:lang w:eastAsia="en-US"/>
        </w:rPr>
        <w:t xml:space="preserve">Therefore, we could come to </w:t>
      </w:r>
      <w:r w:rsidR="008B56E2">
        <w:rPr>
          <w:lang w:eastAsia="en-US"/>
        </w:rPr>
        <w:t>3</w:t>
      </w:r>
      <w:r w:rsidR="00357D40">
        <w:rPr>
          <w:lang w:eastAsia="en-US"/>
        </w:rPr>
        <w:t xml:space="preserve"> conclusions </w:t>
      </w:r>
      <w:r w:rsidR="00CA6755">
        <w:rPr>
          <w:lang w:eastAsia="en-US"/>
        </w:rPr>
        <w:t>after the study in</w:t>
      </w:r>
      <w:r w:rsidR="00357D40">
        <w:rPr>
          <w:lang w:eastAsia="en-US"/>
        </w:rPr>
        <w:t xml:space="preserve"> this section:</w:t>
      </w:r>
    </w:p>
    <w:p w14:paraId="70B25DAC" w14:textId="41D23010" w:rsidR="008B56E2" w:rsidRPr="008B56E2" w:rsidRDefault="00357D40" w:rsidP="00975126">
      <w:pPr>
        <w:pStyle w:val="ListParagraph"/>
        <w:numPr>
          <w:ilvl w:val="1"/>
          <w:numId w:val="13"/>
        </w:numPr>
        <w:rPr>
          <w:rFonts w:ascii="Times New Roman" w:hAnsi="Times New Roman" w:cs="Times New Roman"/>
          <w:sz w:val="24"/>
          <w:szCs w:val="24"/>
        </w:rPr>
      </w:pPr>
      <w:r w:rsidRPr="00357D40">
        <w:rPr>
          <w:rFonts w:ascii="Times New Roman" w:hAnsi="Times New Roman" w:cs="Times New Roman"/>
          <w:sz w:val="24"/>
          <w:szCs w:val="24"/>
        </w:rPr>
        <w:t xml:space="preserve">Oversampling (SMOTE) is very effective in terms of improving </w:t>
      </w:r>
      <w:r w:rsidR="008B56E2">
        <w:rPr>
          <w:rFonts w:ascii="Times New Roman" w:hAnsi="Times New Roman" w:cs="Times New Roman"/>
          <w:sz w:val="24"/>
          <w:szCs w:val="24"/>
        </w:rPr>
        <w:t xml:space="preserve">models’ ability to </w:t>
      </w:r>
      <w:r w:rsidR="008B56E2" w:rsidRPr="008B56E2">
        <w:rPr>
          <w:rFonts w:ascii="Times New Roman" w:hAnsi="Times New Roman" w:cs="Times New Roman"/>
          <w:sz w:val="24"/>
          <w:szCs w:val="24"/>
        </w:rPr>
        <w:t xml:space="preserve">predict Positive classes. </w:t>
      </w:r>
      <w:r w:rsidRPr="008B56E2">
        <w:rPr>
          <w:rFonts w:ascii="Times New Roman" w:hAnsi="Times New Roman" w:cs="Times New Roman"/>
          <w:sz w:val="24"/>
          <w:szCs w:val="24"/>
        </w:rPr>
        <w:t>But when the dataset has high degree of feature overlap between classes, applying oversampling method may consequently cause an increase in False Positive classes</w:t>
      </w:r>
      <w:r w:rsidR="000F7F43">
        <w:rPr>
          <w:rFonts w:ascii="Times New Roman" w:hAnsi="Times New Roman" w:cs="Times New Roman"/>
          <w:sz w:val="24"/>
          <w:szCs w:val="24"/>
        </w:rPr>
        <w:t xml:space="preserve"> (Precision will decrease).</w:t>
      </w:r>
    </w:p>
    <w:p w14:paraId="4B6414F9" w14:textId="7DAA3F5B" w:rsidR="008B56E2" w:rsidRPr="008B56E2" w:rsidRDefault="00357D40" w:rsidP="00975126">
      <w:pPr>
        <w:pStyle w:val="ListParagraph"/>
        <w:numPr>
          <w:ilvl w:val="1"/>
          <w:numId w:val="13"/>
        </w:numPr>
        <w:rPr>
          <w:rFonts w:ascii="Times New Roman" w:hAnsi="Times New Roman" w:cs="Times New Roman"/>
          <w:sz w:val="24"/>
          <w:szCs w:val="24"/>
        </w:rPr>
      </w:pPr>
      <w:r w:rsidRPr="008B56E2">
        <w:rPr>
          <w:rFonts w:ascii="Times New Roman" w:hAnsi="Times New Roman" w:cs="Times New Roman"/>
          <w:sz w:val="24"/>
          <w:szCs w:val="24"/>
        </w:rPr>
        <w:lastRenderedPageBreak/>
        <w:t>Depends on the approach we take after</w:t>
      </w:r>
      <w:r w:rsidR="008B56E2" w:rsidRPr="008B56E2">
        <w:rPr>
          <w:rFonts w:ascii="Times New Roman" w:hAnsi="Times New Roman" w:cs="Times New Roman"/>
          <w:sz w:val="24"/>
          <w:szCs w:val="24"/>
        </w:rPr>
        <w:t xml:space="preserve"> </w:t>
      </w:r>
      <w:r w:rsidR="004650B4">
        <w:rPr>
          <w:rFonts w:ascii="Times New Roman" w:hAnsi="Times New Roman" w:cs="Times New Roman"/>
          <w:sz w:val="24"/>
          <w:szCs w:val="24"/>
        </w:rPr>
        <w:t xml:space="preserve">the </w:t>
      </w:r>
      <w:r w:rsidRPr="008B56E2">
        <w:rPr>
          <w:rFonts w:ascii="Times New Roman" w:hAnsi="Times New Roman" w:cs="Times New Roman"/>
          <w:sz w:val="24"/>
          <w:szCs w:val="24"/>
        </w:rPr>
        <w:t>prediction</w:t>
      </w:r>
      <w:r w:rsidR="004650B4">
        <w:rPr>
          <w:rFonts w:ascii="Times New Roman" w:hAnsi="Times New Roman" w:cs="Times New Roman"/>
          <w:sz w:val="24"/>
          <w:szCs w:val="24"/>
        </w:rPr>
        <w:t xml:space="preserve"> </w:t>
      </w:r>
      <w:r w:rsidRPr="008B56E2">
        <w:rPr>
          <w:rFonts w:ascii="Times New Roman" w:hAnsi="Times New Roman" w:cs="Times New Roman"/>
          <w:sz w:val="24"/>
          <w:szCs w:val="24"/>
        </w:rPr>
        <w:t>the increase of False Positive</w:t>
      </w:r>
      <w:r w:rsidR="008B56E2" w:rsidRPr="008B56E2">
        <w:rPr>
          <w:rFonts w:ascii="Times New Roman" w:hAnsi="Times New Roman" w:cs="Times New Roman"/>
          <w:sz w:val="24"/>
          <w:szCs w:val="24"/>
        </w:rPr>
        <w:t xml:space="preserve"> classes</w:t>
      </w:r>
      <w:r w:rsidRPr="008B56E2">
        <w:rPr>
          <w:rFonts w:ascii="Times New Roman" w:hAnsi="Times New Roman" w:cs="Times New Roman"/>
          <w:sz w:val="24"/>
          <w:szCs w:val="24"/>
        </w:rPr>
        <w:t xml:space="preserve"> may </w:t>
      </w:r>
      <w:r w:rsidR="008B56E2" w:rsidRPr="008B56E2">
        <w:rPr>
          <w:rFonts w:ascii="Times New Roman" w:hAnsi="Times New Roman" w:cs="Times New Roman"/>
          <w:sz w:val="24"/>
          <w:szCs w:val="24"/>
        </w:rPr>
        <w:t>cause negative impact i</w:t>
      </w:r>
      <w:r w:rsidR="00554596">
        <w:rPr>
          <w:rFonts w:ascii="Times New Roman" w:hAnsi="Times New Roman" w:cs="Times New Roman"/>
          <w:sz w:val="24"/>
          <w:szCs w:val="24"/>
        </w:rPr>
        <w:t>n</w:t>
      </w:r>
      <w:r w:rsidR="008B56E2" w:rsidRPr="008B56E2">
        <w:rPr>
          <w:rFonts w:ascii="Times New Roman" w:hAnsi="Times New Roman" w:cs="Times New Roman"/>
          <w:sz w:val="24"/>
          <w:szCs w:val="24"/>
        </w:rPr>
        <w:t xml:space="preserve"> ROI.</w:t>
      </w:r>
    </w:p>
    <w:p w14:paraId="2415972D" w14:textId="77777777" w:rsidR="00B50C91" w:rsidRPr="006D3408" w:rsidRDefault="008B56E2" w:rsidP="00B50C91">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In this business case, metrics Target in top 50% is </w:t>
      </w:r>
      <w:r w:rsidR="004650B4" w:rsidRPr="006D3408">
        <w:rPr>
          <w:rFonts w:ascii="Times New Roman" w:hAnsi="Times New Roman" w:cs="Times New Roman"/>
          <w:sz w:val="24"/>
          <w:szCs w:val="24"/>
        </w:rPr>
        <w:t>our</w:t>
      </w:r>
      <w:r w:rsidRPr="006D3408">
        <w:rPr>
          <w:rFonts w:ascii="Times New Roman" w:hAnsi="Times New Roman" w:cs="Times New Roman"/>
          <w:sz w:val="24"/>
          <w:szCs w:val="24"/>
        </w:rPr>
        <w:t xml:space="preserve"> key metrics in terms of model </w:t>
      </w:r>
      <w:r w:rsidR="00975126" w:rsidRPr="006D3408">
        <w:rPr>
          <w:rFonts w:ascii="Times New Roman" w:hAnsi="Times New Roman" w:cs="Times New Roman"/>
          <w:sz w:val="24"/>
          <w:szCs w:val="24"/>
        </w:rPr>
        <w:t>comparison</w:t>
      </w:r>
      <w:r w:rsidRPr="006D3408">
        <w:rPr>
          <w:rFonts w:ascii="Times New Roman" w:hAnsi="Times New Roman" w:cs="Times New Roman"/>
          <w:sz w:val="24"/>
          <w:szCs w:val="24"/>
        </w:rPr>
        <w:t>.</w:t>
      </w:r>
    </w:p>
    <w:p w14:paraId="684CF46B" w14:textId="77777777" w:rsidR="00B50C91" w:rsidRPr="006D3408" w:rsidRDefault="00B50C91" w:rsidP="005D5867">
      <w:pPr>
        <w:pStyle w:val="ListParagraph"/>
        <w:numPr>
          <w:ilvl w:val="1"/>
          <w:numId w:val="13"/>
        </w:numPr>
        <w:rPr>
          <w:rFonts w:ascii="Times New Roman" w:hAnsi="Times New Roman" w:cs="Times New Roman"/>
          <w:sz w:val="24"/>
          <w:szCs w:val="24"/>
        </w:rPr>
      </w:pPr>
      <w:r w:rsidRPr="006D3408">
        <w:rPr>
          <w:rFonts w:ascii="Times New Roman" w:hAnsi="Times New Roman" w:cs="Times New Roman"/>
          <w:sz w:val="24"/>
          <w:szCs w:val="24"/>
        </w:rPr>
        <w:t xml:space="preserve">Model </w:t>
      </w:r>
      <w:r w:rsidRPr="006D3408">
        <w:rPr>
          <w:rFonts w:ascii="Times New Roman" w:hAnsi="Times New Roman" w:cs="Times New Roman"/>
          <w:color w:val="000000"/>
          <w:sz w:val="24"/>
          <w:szCs w:val="24"/>
        </w:rPr>
        <w:t xml:space="preserve">Gradient Boosting before oversampling would be the best solution to this business case. </w:t>
      </w:r>
    </w:p>
    <w:p w14:paraId="350B0DDA" w14:textId="77777777" w:rsidR="00B50C91" w:rsidRDefault="00B50C91" w:rsidP="00B50C91"/>
    <w:p w14:paraId="3D440086" w14:textId="31D54CAB" w:rsidR="00192843" w:rsidRDefault="00FF4EA6" w:rsidP="005D5867">
      <w:pPr>
        <w:rPr>
          <w:i/>
          <w:iCs/>
          <w:color w:val="000000"/>
        </w:rPr>
      </w:pPr>
      <w:r>
        <w:t xml:space="preserve">  </w:t>
      </w:r>
      <w:r w:rsidR="004650B4">
        <w:t>Lastly,</w:t>
      </w:r>
      <w:r w:rsidR="005D00BB">
        <w:t xml:space="preserve"> in this section let’s take a look at how SMOTE method affected performance of the best model Gradient Boosting.  The </w:t>
      </w:r>
      <w:r w:rsidR="004650B4">
        <w:t>result</w:t>
      </w:r>
      <w:r w:rsidR="005D00BB">
        <w:t xml:space="preserve"> </w:t>
      </w:r>
      <w:r w:rsidR="004650B4">
        <w:t xml:space="preserve">of </w:t>
      </w:r>
      <w:r w:rsidR="004650B4" w:rsidRPr="00B50C91">
        <w:rPr>
          <w:i/>
          <w:iCs/>
          <w:color w:val="000000"/>
        </w:rPr>
        <w:t xml:space="preserve">Precision, Recall, F1score, ROC_AUC, </w:t>
      </w:r>
      <w:r w:rsidR="008D2CA0">
        <w:rPr>
          <w:i/>
          <w:iCs/>
          <w:color w:val="000000"/>
        </w:rPr>
        <w:t>Target in top 20%</w:t>
      </w:r>
      <w:r w:rsidR="004650B4" w:rsidRPr="00B50C91">
        <w:rPr>
          <w:i/>
          <w:iCs/>
          <w:color w:val="000000"/>
        </w:rPr>
        <w:t xml:space="preserve">, </w:t>
      </w:r>
      <w:r w:rsidR="00BC17F9">
        <w:rPr>
          <w:i/>
          <w:iCs/>
          <w:color w:val="000000"/>
        </w:rPr>
        <w:t>Target% in top 20%</w:t>
      </w:r>
      <w:r w:rsidR="00BC17F9">
        <w:rPr>
          <w:rStyle w:val="FootnoteReference"/>
          <w:i/>
          <w:iCs/>
          <w:color w:val="000000"/>
        </w:rPr>
        <w:footnoteReference w:id="2"/>
      </w:r>
      <w:r w:rsidR="00BC17F9">
        <w:rPr>
          <w:i/>
          <w:iCs/>
          <w:color w:val="000000"/>
        </w:rPr>
        <w:t xml:space="preserve">, </w:t>
      </w:r>
      <w:r w:rsidR="008D2CA0">
        <w:rPr>
          <w:i/>
          <w:iCs/>
          <w:color w:val="000000"/>
        </w:rPr>
        <w:t>Target in top 50%</w:t>
      </w:r>
      <w:r w:rsidR="00BC17F9">
        <w:rPr>
          <w:i/>
          <w:iCs/>
          <w:color w:val="000000"/>
        </w:rPr>
        <w:t>, Target% in top 50%</w:t>
      </w:r>
      <w:r w:rsidR="00192843">
        <w:rPr>
          <w:color w:val="000000"/>
        </w:rPr>
        <w:t xml:space="preserve">, </w:t>
      </w:r>
      <w:r w:rsidR="004650B4" w:rsidRPr="00B50C91">
        <w:rPr>
          <w:color w:val="000000"/>
        </w:rPr>
        <w:t>before and after SMOTE oversampling are provided in</w:t>
      </w:r>
      <w:r w:rsidR="004650B4" w:rsidRPr="00B50C91">
        <w:rPr>
          <w:i/>
          <w:iCs/>
          <w:color w:val="000000"/>
        </w:rPr>
        <w:t xml:space="preserve"> </w:t>
      </w:r>
      <w:r w:rsidR="00CB1A51">
        <w:rPr>
          <w:i/>
          <w:iCs/>
          <w:color w:val="000000"/>
        </w:rPr>
        <w:t>Table 6.8.</w:t>
      </w:r>
      <w:r w:rsidR="00192843">
        <w:rPr>
          <w:i/>
          <w:iCs/>
          <w:color w:val="000000"/>
        </w:rPr>
        <w:t xml:space="preserve"> </w:t>
      </w:r>
    </w:p>
    <w:p w14:paraId="37ECE360" w14:textId="275C3B2A" w:rsidR="00CB1A51" w:rsidRPr="00192843" w:rsidRDefault="00192843" w:rsidP="005D5867">
      <w:pPr>
        <w:rPr>
          <w:i/>
          <w:iCs/>
          <w:color w:val="000000"/>
        </w:rPr>
      </w:pPr>
      <w:r>
        <w:rPr>
          <w:i/>
          <w:iCs/>
          <w:color w:val="000000"/>
        </w:rPr>
        <w:t xml:space="preserve">  </w:t>
      </w:r>
      <w:r w:rsidR="00F171AE">
        <w:rPr>
          <w:color w:val="000000"/>
        </w:rPr>
        <w:t>Cumulative Lift</w:t>
      </w:r>
      <w:r w:rsidR="00C36467">
        <w:rPr>
          <w:rStyle w:val="FootnoteReference"/>
          <w:color w:val="000000"/>
        </w:rPr>
        <w:footnoteReference w:id="3"/>
      </w:r>
      <w:r w:rsidR="00CB1A51" w:rsidRPr="00CB1A51">
        <w:rPr>
          <w:color w:val="000000"/>
        </w:rPr>
        <w:t>plot before and after</w:t>
      </w:r>
      <w:r w:rsidR="00CB1A51">
        <w:rPr>
          <w:i/>
          <w:iCs/>
          <w:color w:val="000000"/>
        </w:rPr>
        <w:t xml:space="preserve"> </w:t>
      </w:r>
      <w:r w:rsidR="00CB1A51" w:rsidRPr="00CB1A51">
        <w:rPr>
          <w:color w:val="000000"/>
        </w:rPr>
        <w:t>SMOTE oversampling are provided</w:t>
      </w:r>
      <w:r w:rsidR="00CB1A51">
        <w:rPr>
          <w:i/>
          <w:iCs/>
          <w:color w:val="000000"/>
        </w:rPr>
        <w:t xml:space="preserve"> in Figure 6.2. </w:t>
      </w:r>
      <w:r w:rsidR="006B574B">
        <w:rPr>
          <w:color w:val="000000"/>
        </w:rPr>
        <w:t>Prediction scores</w:t>
      </w:r>
      <w:r w:rsidR="00CB1A51" w:rsidRPr="00CB1A51">
        <w:rPr>
          <w:color w:val="000000"/>
        </w:rPr>
        <w:t xml:space="preserve"> distribution before and after SMOTE oversampling are provided in</w:t>
      </w:r>
      <w:r w:rsidR="00CB1A51">
        <w:rPr>
          <w:i/>
          <w:iCs/>
          <w:color w:val="000000"/>
        </w:rPr>
        <w:t xml:space="preserve"> Figure 6.3</w:t>
      </w:r>
      <w:r w:rsidR="00F22517">
        <w:rPr>
          <w:i/>
          <w:iCs/>
          <w:color w:val="000000"/>
        </w:rPr>
        <w:t>.</w:t>
      </w:r>
    </w:p>
    <w:p w14:paraId="534D4C1F" w14:textId="77777777" w:rsidR="00CB1A51" w:rsidRDefault="00CB1A51" w:rsidP="005D5867">
      <w:pPr>
        <w:rPr>
          <w:i/>
          <w:iCs/>
          <w:lang w:eastAsia="en-US"/>
        </w:rPr>
      </w:pPr>
    </w:p>
    <w:p w14:paraId="26FD9700" w14:textId="77777777" w:rsidR="00CB1A51" w:rsidRDefault="00CB1A51" w:rsidP="005D5867">
      <w:pPr>
        <w:rPr>
          <w:i/>
          <w:iCs/>
          <w:lang w:eastAsia="en-US"/>
        </w:rPr>
      </w:pPr>
    </w:p>
    <w:p w14:paraId="4B1EA24F" w14:textId="1A06F83C" w:rsidR="00B205B4" w:rsidRPr="004650B4" w:rsidRDefault="00581F3F" w:rsidP="005D5867">
      <w:pPr>
        <w:rPr>
          <w:i/>
          <w:iCs/>
          <w:lang w:eastAsia="en-US"/>
        </w:rPr>
      </w:pPr>
      <w:r>
        <w:rPr>
          <w:i/>
          <w:iCs/>
          <w:lang w:eastAsia="en-US"/>
        </w:rPr>
        <w:t xml:space="preserve">Table 6.8 </w:t>
      </w:r>
      <w:r w:rsidR="00C22301" w:rsidRPr="004650B4">
        <w:rPr>
          <w:i/>
          <w:iCs/>
          <w:lang w:eastAsia="en-US"/>
        </w:rPr>
        <w:t>Gradient Boosting</w:t>
      </w:r>
      <w:r w:rsidR="004650B4">
        <w:rPr>
          <w:i/>
          <w:iCs/>
          <w:lang w:eastAsia="en-US"/>
        </w:rPr>
        <w:t xml:space="preserve"> model performance on Testing set</w:t>
      </w:r>
      <w:r w:rsidR="00C22301" w:rsidRPr="004650B4">
        <w:rPr>
          <w:i/>
          <w:iCs/>
          <w:lang w:eastAsia="en-US"/>
        </w:rPr>
        <w:t xml:space="preserve"> </w:t>
      </w:r>
      <w:r w:rsidR="00B205B4" w:rsidRPr="004650B4">
        <w:rPr>
          <w:i/>
          <w:iCs/>
          <w:lang w:eastAsia="en-US"/>
        </w:rPr>
        <w:t xml:space="preserve">before </w:t>
      </w:r>
      <w:r w:rsidR="006B110E">
        <w:rPr>
          <w:i/>
          <w:iCs/>
          <w:lang w:eastAsia="en-US"/>
        </w:rPr>
        <w:t xml:space="preserve">and after </w:t>
      </w:r>
      <w:r w:rsidR="00B205B4" w:rsidRPr="004650B4">
        <w:rPr>
          <w:i/>
          <w:iCs/>
          <w:lang w:eastAsia="en-US"/>
        </w:rPr>
        <w:t>SMOTE</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810"/>
        <w:gridCol w:w="1063"/>
        <w:gridCol w:w="753"/>
        <w:gridCol w:w="881"/>
        <w:gridCol w:w="1197"/>
        <w:gridCol w:w="873"/>
        <w:gridCol w:w="1040"/>
        <w:gridCol w:w="809"/>
        <w:gridCol w:w="1030"/>
      </w:tblGrid>
      <w:tr w:rsidR="006B110E" w:rsidRPr="006B110E" w14:paraId="63F8DF0E" w14:textId="77777777" w:rsidTr="006B110E">
        <w:trPr>
          <w:trHeight w:val="300"/>
        </w:trPr>
        <w:tc>
          <w:tcPr>
            <w:tcW w:w="1810" w:type="dxa"/>
            <w:tcBorders>
              <w:top w:val="single" w:sz="4" w:space="0" w:color="auto"/>
              <w:bottom w:val="single" w:sz="4" w:space="0" w:color="auto"/>
            </w:tcBorders>
            <w:shd w:val="clear" w:color="000000" w:fill="D0CECE"/>
            <w:noWrap/>
            <w:vAlign w:val="bottom"/>
            <w:hideMark/>
          </w:tcPr>
          <w:p w14:paraId="36850C31" w14:textId="77777777" w:rsidR="006B110E" w:rsidRPr="006B110E" w:rsidRDefault="006B110E" w:rsidP="006B110E">
            <w:pPr>
              <w:rPr>
                <w:color w:val="000000"/>
                <w:sz w:val="21"/>
                <w:szCs w:val="21"/>
              </w:rPr>
            </w:pPr>
            <w:r w:rsidRPr="006B110E">
              <w:rPr>
                <w:color w:val="000000"/>
                <w:sz w:val="21"/>
                <w:szCs w:val="21"/>
              </w:rPr>
              <w:t> Model</w:t>
            </w:r>
          </w:p>
        </w:tc>
        <w:tc>
          <w:tcPr>
            <w:tcW w:w="1063" w:type="dxa"/>
            <w:tcBorders>
              <w:top w:val="single" w:sz="4" w:space="0" w:color="auto"/>
              <w:bottom w:val="single" w:sz="4" w:space="0" w:color="auto"/>
            </w:tcBorders>
            <w:shd w:val="clear" w:color="000000" w:fill="D0CECE"/>
            <w:noWrap/>
            <w:vAlign w:val="bottom"/>
            <w:hideMark/>
          </w:tcPr>
          <w:p w14:paraId="293175BD" w14:textId="77777777" w:rsidR="006B110E" w:rsidRPr="006B110E" w:rsidRDefault="006B110E" w:rsidP="006B110E">
            <w:pPr>
              <w:rPr>
                <w:color w:val="000000"/>
                <w:sz w:val="21"/>
                <w:szCs w:val="21"/>
              </w:rPr>
            </w:pPr>
            <w:r w:rsidRPr="006B110E">
              <w:rPr>
                <w:color w:val="000000"/>
                <w:sz w:val="21"/>
                <w:szCs w:val="21"/>
              </w:rPr>
              <w:t xml:space="preserve">   Precision</w:t>
            </w:r>
          </w:p>
        </w:tc>
        <w:tc>
          <w:tcPr>
            <w:tcW w:w="750" w:type="dxa"/>
            <w:tcBorders>
              <w:top w:val="single" w:sz="4" w:space="0" w:color="auto"/>
              <w:bottom w:val="single" w:sz="4" w:space="0" w:color="auto"/>
            </w:tcBorders>
            <w:shd w:val="clear" w:color="000000" w:fill="D0CECE"/>
            <w:noWrap/>
            <w:vAlign w:val="bottom"/>
            <w:hideMark/>
          </w:tcPr>
          <w:p w14:paraId="697EA781" w14:textId="77777777" w:rsidR="006B110E" w:rsidRPr="006B110E" w:rsidRDefault="006B110E" w:rsidP="006B110E">
            <w:pPr>
              <w:rPr>
                <w:color w:val="000000"/>
                <w:sz w:val="21"/>
                <w:szCs w:val="21"/>
              </w:rPr>
            </w:pPr>
            <w:r w:rsidRPr="006B110E">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3AECE385" w14:textId="77777777" w:rsidR="006B110E" w:rsidRPr="006B110E" w:rsidRDefault="006B110E" w:rsidP="006B110E">
            <w:pPr>
              <w:rPr>
                <w:color w:val="000000"/>
                <w:sz w:val="21"/>
                <w:szCs w:val="21"/>
              </w:rPr>
            </w:pPr>
            <w:r w:rsidRPr="006B110E">
              <w:rPr>
                <w:color w:val="000000"/>
                <w:sz w:val="21"/>
                <w:szCs w:val="21"/>
              </w:rPr>
              <w:t>F1score</w:t>
            </w:r>
          </w:p>
        </w:tc>
        <w:tc>
          <w:tcPr>
            <w:tcW w:w="1192" w:type="dxa"/>
            <w:tcBorders>
              <w:top w:val="single" w:sz="4" w:space="0" w:color="auto"/>
              <w:bottom w:val="single" w:sz="4" w:space="0" w:color="auto"/>
            </w:tcBorders>
            <w:shd w:val="clear" w:color="000000" w:fill="D0CECE"/>
            <w:noWrap/>
            <w:vAlign w:val="bottom"/>
            <w:hideMark/>
          </w:tcPr>
          <w:p w14:paraId="2CE12F1F" w14:textId="77777777" w:rsidR="006B110E" w:rsidRPr="006B110E" w:rsidRDefault="006B110E" w:rsidP="006B110E">
            <w:pPr>
              <w:rPr>
                <w:color w:val="000000"/>
                <w:sz w:val="21"/>
                <w:szCs w:val="21"/>
              </w:rPr>
            </w:pPr>
            <w:r w:rsidRPr="006B110E">
              <w:rPr>
                <w:color w:val="000000"/>
                <w:sz w:val="21"/>
                <w:szCs w:val="21"/>
              </w:rPr>
              <w:t>ROC_AUC</w:t>
            </w:r>
          </w:p>
        </w:tc>
        <w:tc>
          <w:tcPr>
            <w:tcW w:w="873" w:type="dxa"/>
            <w:tcBorders>
              <w:top w:val="single" w:sz="4" w:space="0" w:color="auto"/>
              <w:bottom w:val="single" w:sz="4" w:space="0" w:color="auto"/>
            </w:tcBorders>
            <w:shd w:val="clear" w:color="000000" w:fill="D0CECE"/>
            <w:noWrap/>
            <w:vAlign w:val="bottom"/>
            <w:hideMark/>
          </w:tcPr>
          <w:p w14:paraId="55D98EE1" w14:textId="77777777" w:rsidR="006B110E" w:rsidRPr="006B110E" w:rsidRDefault="006B110E" w:rsidP="006B110E">
            <w:pPr>
              <w:rPr>
                <w:color w:val="000000"/>
                <w:sz w:val="21"/>
                <w:szCs w:val="21"/>
              </w:rPr>
            </w:pPr>
            <w:r w:rsidRPr="006B110E">
              <w:rPr>
                <w:color w:val="000000"/>
                <w:sz w:val="21"/>
                <w:szCs w:val="21"/>
              </w:rPr>
              <w:t>Target in top 20%</w:t>
            </w:r>
          </w:p>
        </w:tc>
        <w:tc>
          <w:tcPr>
            <w:tcW w:w="1040" w:type="dxa"/>
            <w:tcBorders>
              <w:top w:val="single" w:sz="4" w:space="0" w:color="auto"/>
              <w:bottom w:val="single" w:sz="4" w:space="0" w:color="auto"/>
            </w:tcBorders>
            <w:shd w:val="clear" w:color="000000" w:fill="D0CECE"/>
            <w:noWrap/>
            <w:vAlign w:val="bottom"/>
            <w:hideMark/>
          </w:tcPr>
          <w:p w14:paraId="164B26AE" w14:textId="77777777" w:rsidR="006B110E" w:rsidRPr="006B110E" w:rsidRDefault="006B110E" w:rsidP="006B110E">
            <w:pPr>
              <w:rPr>
                <w:color w:val="000000"/>
                <w:sz w:val="21"/>
                <w:szCs w:val="21"/>
              </w:rPr>
            </w:pPr>
            <w:r w:rsidRPr="006B110E">
              <w:rPr>
                <w:color w:val="000000"/>
                <w:sz w:val="21"/>
                <w:szCs w:val="21"/>
              </w:rPr>
              <w:t>Target% in top 20%</w:t>
            </w:r>
          </w:p>
        </w:tc>
        <w:tc>
          <w:tcPr>
            <w:tcW w:w="809" w:type="dxa"/>
            <w:tcBorders>
              <w:top w:val="single" w:sz="4" w:space="0" w:color="auto"/>
              <w:bottom w:val="single" w:sz="4" w:space="0" w:color="auto"/>
            </w:tcBorders>
            <w:shd w:val="clear" w:color="000000" w:fill="D0CECE"/>
            <w:noWrap/>
            <w:vAlign w:val="bottom"/>
            <w:hideMark/>
          </w:tcPr>
          <w:p w14:paraId="5C17ABFD" w14:textId="77777777" w:rsidR="006B110E" w:rsidRPr="006B110E" w:rsidRDefault="006B110E" w:rsidP="006B110E">
            <w:pPr>
              <w:rPr>
                <w:color w:val="000000"/>
                <w:sz w:val="21"/>
                <w:szCs w:val="21"/>
              </w:rPr>
            </w:pPr>
            <w:r w:rsidRPr="006B110E">
              <w:rPr>
                <w:color w:val="000000"/>
                <w:sz w:val="21"/>
                <w:szCs w:val="21"/>
              </w:rPr>
              <w:t>Target in top 50%</w:t>
            </w:r>
          </w:p>
        </w:tc>
        <w:tc>
          <w:tcPr>
            <w:tcW w:w="1030" w:type="dxa"/>
            <w:tcBorders>
              <w:top w:val="single" w:sz="4" w:space="0" w:color="auto"/>
              <w:bottom w:val="single" w:sz="4" w:space="0" w:color="auto"/>
            </w:tcBorders>
            <w:shd w:val="clear" w:color="000000" w:fill="D0CECE"/>
            <w:noWrap/>
            <w:vAlign w:val="bottom"/>
            <w:hideMark/>
          </w:tcPr>
          <w:p w14:paraId="132DED64" w14:textId="77777777" w:rsidR="006B110E" w:rsidRPr="006B110E" w:rsidRDefault="006B110E" w:rsidP="006B110E">
            <w:pPr>
              <w:rPr>
                <w:color w:val="000000"/>
                <w:sz w:val="21"/>
                <w:szCs w:val="21"/>
              </w:rPr>
            </w:pPr>
            <w:r w:rsidRPr="006B110E">
              <w:rPr>
                <w:color w:val="000000"/>
                <w:sz w:val="21"/>
                <w:szCs w:val="21"/>
              </w:rPr>
              <w:t>Target% in top 50%</w:t>
            </w:r>
          </w:p>
        </w:tc>
      </w:tr>
      <w:tr w:rsidR="006B110E" w:rsidRPr="006B110E" w14:paraId="7B2B7426" w14:textId="77777777" w:rsidTr="006B110E">
        <w:trPr>
          <w:trHeight w:val="300"/>
        </w:trPr>
        <w:tc>
          <w:tcPr>
            <w:tcW w:w="1810" w:type="dxa"/>
            <w:tcBorders>
              <w:top w:val="single" w:sz="4" w:space="0" w:color="auto"/>
            </w:tcBorders>
            <w:shd w:val="clear" w:color="000000" w:fill="FFFFFF"/>
            <w:noWrap/>
            <w:vAlign w:val="bottom"/>
            <w:hideMark/>
          </w:tcPr>
          <w:p w14:paraId="5D921219" w14:textId="77777777" w:rsidR="006B110E" w:rsidRPr="006B110E" w:rsidRDefault="006B110E" w:rsidP="006B110E">
            <w:pPr>
              <w:rPr>
                <w:color w:val="000000"/>
                <w:sz w:val="21"/>
                <w:szCs w:val="21"/>
              </w:rPr>
            </w:pPr>
            <w:r w:rsidRPr="006B110E">
              <w:rPr>
                <w:color w:val="000000"/>
                <w:sz w:val="21"/>
                <w:szCs w:val="21"/>
              </w:rPr>
              <w:t>GB before</w:t>
            </w:r>
          </w:p>
        </w:tc>
        <w:tc>
          <w:tcPr>
            <w:tcW w:w="1063" w:type="dxa"/>
            <w:tcBorders>
              <w:top w:val="single" w:sz="4" w:space="0" w:color="auto"/>
            </w:tcBorders>
            <w:shd w:val="clear" w:color="000000" w:fill="FFFFFF"/>
            <w:noWrap/>
            <w:vAlign w:val="bottom"/>
            <w:hideMark/>
          </w:tcPr>
          <w:p w14:paraId="47CD2625" w14:textId="77777777" w:rsidR="006B110E" w:rsidRPr="006B110E" w:rsidRDefault="006B110E" w:rsidP="006B110E">
            <w:pPr>
              <w:jc w:val="center"/>
              <w:rPr>
                <w:color w:val="000000"/>
                <w:sz w:val="21"/>
                <w:szCs w:val="21"/>
              </w:rPr>
            </w:pPr>
            <w:r w:rsidRPr="006B110E">
              <w:rPr>
                <w:color w:val="000000"/>
                <w:sz w:val="21"/>
                <w:szCs w:val="21"/>
              </w:rPr>
              <w:t>0.286</w:t>
            </w:r>
          </w:p>
        </w:tc>
        <w:tc>
          <w:tcPr>
            <w:tcW w:w="750" w:type="dxa"/>
            <w:tcBorders>
              <w:top w:val="single" w:sz="4" w:space="0" w:color="auto"/>
            </w:tcBorders>
            <w:shd w:val="clear" w:color="000000" w:fill="FFFFFF"/>
            <w:noWrap/>
            <w:vAlign w:val="bottom"/>
            <w:hideMark/>
          </w:tcPr>
          <w:p w14:paraId="243D23D9" w14:textId="77777777" w:rsidR="006B110E" w:rsidRPr="006B110E" w:rsidRDefault="006B110E" w:rsidP="006B110E">
            <w:pPr>
              <w:jc w:val="center"/>
              <w:rPr>
                <w:color w:val="000000"/>
                <w:sz w:val="21"/>
                <w:szCs w:val="21"/>
              </w:rPr>
            </w:pPr>
            <w:r w:rsidRPr="006B110E">
              <w:rPr>
                <w:color w:val="000000"/>
                <w:sz w:val="21"/>
                <w:szCs w:val="21"/>
              </w:rPr>
              <w:t>0.003</w:t>
            </w:r>
          </w:p>
        </w:tc>
        <w:tc>
          <w:tcPr>
            <w:tcW w:w="878" w:type="dxa"/>
            <w:tcBorders>
              <w:top w:val="single" w:sz="4" w:space="0" w:color="auto"/>
            </w:tcBorders>
            <w:shd w:val="clear" w:color="000000" w:fill="FFFFFF"/>
            <w:noWrap/>
            <w:vAlign w:val="bottom"/>
            <w:hideMark/>
          </w:tcPr>
          <w:p w14:paraId="5894FD78" w14:textId="77777777" w:rsidR="006B110E" w:rsidRPr="006B110E" w:rsidRDefault="006B110E" w:rsidP="006B110E">
            <w:pPr>
              <w:jc w:val="center"/>
              <w:rPr>
                <w:color w:val="000000"/>
                <w:sz w:val="21"/>
                <w:szCs w:val="21"/>
              </w:rPr>
            </w:pPr>
            <w:r w:rsidRPr="006B110E">
              <w:rPr>
                <w:color w:val="000000"/>
                <w:sz w:val="21"/>
                <w:szCs w:val="21"/>
              </w:rPr>
              <w:t>0.005</w:t>
            </w:r>
          </w:p>
        </w:tc>
        <w:tc>
          <w:tcPr>
            <w:tcW w:w="1192" w:type="dxa"/>
            <w:tcBorders>
              <w:top w:val="single" w:sz="4" w:space="0" w:color="auto"/>
            </w:tcBorders>
            <w:shd w:val="clear" w:color="000000" w:fill="FFFFFF"/>
            <w:noWrap/>
            <w:vAlign w:val="bottom"/>
            <w:hideMark/>
          </w:tcPr>
          <w:p w14:paraId="66CCC2ED" w14:textId="77777777" w:rsidR="006B110E" w:rsidRPr="006B110E" w:rsidRDefault="006B110E" w:rsidP="006B110E">
            <w:pPr>
              <w:jc w:val="center"/>
              <w:rPr>
                <w:color w:val="000000"/>
                <w:sz w:val="21"/>
                <w:szCs w:val="21"/>
              </w:rPr>
            </w:pPr>
            <w:r w:rsidRPr="006B110E">
              <w:rPr>
                <w:color w:val="000000"/>
                <w:sz w:val="21"/>
                <w:szCs w:val="21"/>
              </w:rPr>
              <w:t>0.645</w:t>
            </w:r>
          </w:p>
        </w:tc>
        <w:tc>
          <w:tcPr>
            <w:tcW w:w="873" w:type="dxa"/>
            <w:tcBorders>
              <w:top w:val="single" w:sz="4" w:space="0" w:color="auto"/>
            </w:tcBorders>
            <w:shd w:val="clear" w:color="000000" w:fill="FFFFFF"/>
            <w:noWrap/>
            <w:vAlign w:val="bottom"/>
            <w:hideMark/>
          </w:tcPr>
          <w:p w14:paraId="585EF23C" w14:textId="77777777" w:rsidR="006B110E" w:rsidRPr="006B110E" w:rsidRDefault="006B110E" w:rsidP="006B110E">
            <w:pPr>
              <w:jc w:val="center"/>
              <w:rPr>
                <w:color w:val="000000"/>
                <w:sz w:val="21"/>
                <w:szCs w:val="21"/>
              </w:rPr>
            </w:pPr>
            <w:r w:rsidRPr="006B110E">
              <w:rPr>
                <w:color w:val="000000"/>
                <w:sz w:val="21"/>
                <w:szCs w:val="21"/>
              </w:rPr>
              <w:t>259</w:t>
            </w:r>
          </w:p>
        </w:tc>
        <w:tc>
          <w:tcPr>
            <w:tcW w:w="1040" w:type="dxa"/>
            <w:tcBorders>
              <w:top w:val="single" w:sz="4" w:space="0" w:color="auto"/>
            </w:tcBorders>
            <w:shd w:val="clear" w:color="000000" w:fill="FFFFFF"/>
            <w:noWrap/>
            <w:vAlign w:val="bottom"/>
            <w:hideMark/>
          </w:tcPr>
          <w:p w14:paraId="4D7FD677" w14:textId="77777777" w:rsidR="006B110E" w:rsidRPr="006B110E" w:rsidRDefault="006B110E" w:rsidP="006B110E">
            <w:pPr>
              <w:jc w:val="center"/>
              <w:rPr>
                <w:color w:val="000000"/>
                <w:sz w:val="21"/>
                <w:szCs w:val="21"/>
              </w:rPr>
            </w:pPr>
            <w:r w:rsidRPr="006B110E">
              <w:rPr>
                <w:color w:val="000000"/>
                <w:sz w:val="21"/>
                <w:szCs w:val="21"/>
              </w:rPr>
              <w:t>35.6%</w:t>
            </w:r>
          </w:p>
        </w:tc>
        <w:tc>
          <w:tcPr>
            <w:tcW w:w="809" w:type="dxa"/>
            <w:tcBorders>
              <w:top w:val="single" w:sz="4" w:space="0" w:color="auto"/>
            </w:tcBorders>
            <w:shd w:val="clear" w:color="000000" w:fill="FFFFFF"/>
            <w:noWrap/>
            <w:vAlign w:val="bottom"/>
            <w:hideMark/>
          </w:tcPr>
          <w:p w14:paraId="3C5377EF" w14:textId="77777777" w:rsidR="006B110E" w:rsidRPr="006B110E" w:rsidRDefault="006B110E" w:rsidP="006B110E">
            <w:pPr>
              <w:jc w:val="center"/>
              <w:rPr>
                <w:color w:val="000000"/>
                <w:sz w:val="21"/>
                <w:szCs w:val="21"/>
              </w:rPr>
            </w:pPr>
            <w:r w:rsidRPr="006B110E">
              <w:rPr>
                <w:color w:val="000000"/>
                <w:sz w:val="21"/>
                <w:szCs w:val="21"/>
              </w:rPr>
              <w:t>493</w:t>
            </w:r>
          </w:p>
        </w:tc>
        <w:tc>
          <w:tcPr>
            <w:tcW w:w="1030" w:type="dxa"/>
            <w:tcBorders>
              <w:top w:val="single" w:sz="4" w:space="0" w:color="auto"/>
            </w:tcBorders>
            <w:noWrap/>
            <w:vAlign w:val="bottom"/>
            <w:hideMark/>
          </w:tcPr>
          <w:p w14:paraId="692CEA75" w14:textId="77777777" w:rsidR="006B110E" w:rsidRPr="006B110E" w:rsidRDefault="006B110E" w:rsidP="006B110E">
            <w:pPr>
              <w:jc w:val="center"/>
              <w:rPr>
                <w:color w:val="000000"/>
                <w:sz w:val="21"/>
                <w:szCs w:val="21"/>
              </w:rPr>
            </w:pPr>
            <w:r w:rsidRPr="006B110E">
              <w:rPr>
                <w:color w:val="000000"/>
                <w:sz w:val="21"/>
                <w:szCs w:val="21"/>
              </w:rPr>
              <w:t>67.7%</w:t>
            </w:r>
          </w:p>
        </w:tc>
      </w:tr>
      <w:tr w:rsidR="006B110E" w:rsidRPr="006B110E" w14:paraId="062C3C0B" w14:textId="77777777" w:rsidTr="006B110E">
        <w:trPr>
          <w:trHeight w:val="300"/>
        </w:trPr>
        <w:tc>
          <w:tcPr>
            <w:tcW w:w="1810" w:type="dxa"/>
            <w:shd w:val="clear" w:color="000000" w:fill="FFFFFF"/>
            <w:noWrap/>
            <w:vAlign w:val="bottom"/>
            <w:hideMark/>
          </w:tcPr>
          <w:p w14:paraId="4D13DA5A" w14:textId="77777777" w:rsidR="006B110E" w:rsidRPr="006B110E" w:rsidRDefault="006B110E" w:rsidP="006B110E">
            <w:pPr>
              <w:rPr>
                <w:color w:val="000000"/>
                <w:sz w:val="21"/>
                <w:szCs w:val="21"/>
              </w:rPr>
            </w:pPr>
            <w:r w:rsidRPr="006B110E">
              <w:rPr>
                <w:color w:val="000000"/>
                <w:sz w:val="21"/>
                <w:szCs w:val="21"/>
              </w:rPr>
              <w:t>GB after</w:t>
            </w:r>
          </w:p>
        </w:tc>
        <w:tc>
          <w:tcPr>
            <w:tcW w:w="1063" w:type="dxa"/>
            <w:shd w:val="clear" w:color="000000" w:fill="FFFFFF"/>
            <w:noWrap/>
            <w:vAlign w:val="bottom"/>
            <w:hideMark/>
          </w:tcPr>
          <w:p w14:paraId="0DAC94FA" w14:textId="77777777" w:rsidR="006B110E" w:rsidRPr="006B110E" w:rsidRDefault="006B110E" w:rsidP="006B110E">
            <w:pPr>
              <w:jc w:val="center"/>
              <w:rPr>
                <w:color w:val="000000"/>
                <w:sz w:val="21"/>
                <w:szCs w:val="21"/>
              </w:rPr>
            </w:pPr>
            <w:r w:rsidRPr="006B110E">
              <w:rPr>
                <w:color w:val="000000"/>
                <w:sz w:val="21"/>
                <w:szCs w:val="21"/>
              </w:rPr>
              <w:t>0.381</w:t>
            </w:r>
          </w:p>
        </w:tc>
        <w:tc>
          <w:tcPr>
            <w:tcW w:w="750" w:type="dxa"/>
            <w:shd w:val="clear" w:color="000000" w:fill="FFFFFF"/>
            <w:noWrap/>
            <w:vAlign w:val="bottom"/>
            <w:hideMark/>
          </w:tcPr>
          <w:p w14:paraId="30DBEBF9" w14:textId="77777777" w:rsidR="006B110E" w:rsidRPr="006B110E" w:rsidRDefault="006B110E" w:rsidP="006B110E">
            <w:pPr>
              <w:jc w:val="center"/>
              <w:rPr>
                <w:color w:val="000000"/>
                <w:sz w:val="21"/>
                <w:szCs w:val="21"/>
              </w:rPr>
            </w:pPr>
            <w:r w:rsidRPr="006B110E">
              <w:rPr>
                <w:color w:val="000000"/>
                <w:sz w:val="21"/>
                <w:szCs w:val="21"/>
              </w:rPr>
              <w:t>0.033</w:t>
            </w:r>
          </w:p>
        </w:tc>
        <w:tc>
          <w:tcPr>
            <w:tcW w:w="878" w:type="dxa"/>
            <w:shd w:val="clear" w:color="000000" w:fill="FFFFFF"/>
            <w:noWrap/>
            <w:vAlign w:val="bottom"/>
            <w:hideMark/>
          </w:tcPr>
          <w:p w14:paraId="7FF88F49" w14:textId="77777777" w:rsidR="006B110E" w:rsidRPr="006B110E" w:rsidRDefault="006B110E" w:rsidP="006B110E">
            <w:pPr>
              <w:jc w:val="center"/>
              <w:rPr>
                <w:color w:val="000000"/>
                <w:sz w:val="21"/>
                <w:szCs w:val="21"/>
              </w:rPr>
            </w:pPr>
            <w:r w:rsidRPr="006B110E">
              <w:rPr>
                <w:color w:val="000000"/>
                <w:sz w:val="21"/>
                <w:szCs w:val="21"/>
              </w:rPr>
              <w:t>0.061</w:t>
            </w:r>
          </w:p>
        </w:tc>
        <w:tc>
          <w:tcPr>
            <w:tcW w:w="1192" w:type="dxa"/>
            <w:shd w:val="clear" w:color="000000" w:fill="FFFFFF"/>
            <w:noWrap/>
            <w:vAlign w:val="bottom"/>
            <w:hideMark/>
          </w:tcPr>
          <w:p w14:paraId="7D9DEFEF" w14:textId="77777777" w:rsidR="006B110E" w:rsidRPr="006B110E" w:rsidRDefault="006B110E" w:rsidP="006B110E">
            <w:pPr>
              <w:jc w:val="center"/>
              <w:rPr>
                <w:color w:val="000000"/>
                <w:sz w:val="21"/>
                <w:szCs w:val="21"/>
              </w:rPr>
            </w:pPr>
            <w:r w:rsidRPr="006B110E">
              <w:rPr>
                <w:color w:val="000000"/>
                <w:sz w:val="21"/>
                <w:szCs w:val="21"/>
              </w:rPr>
              <w:t>0.633</w:t>
            </w:r>
          </w:p>
        </w:tc>
        <w:tc>
          <w:tcPr>
            <w:tcW w:w="873" w:type="dxa"/>
            <w:shd w:val="clear" w:color="000000" w:fill="FFFFFF"/>
            <w:noWrap/>
            <w:vAlign w:val="bottom"/>
            <w:hideMark/>
          </w:tcPr>
          <w:p w14:paraId="2F0A8CF3" w14:textId="77777777" w:rsidR="006B110E" w:rsidRPr="006B110E" w:rsidRDefault="006B110E" w:rsidP="006B110E">
            <w:pPr>
              <w:jc w:val="center"/>
              <w:rPr>
                <w:color w:val="000000"/>
                <w:sz w:val="21"/>
                <w:szCs w:val="21"/>
              </w:rPr>
            </w:pPr>
            <w:r w:rsidRPr="006B110E">
              <w:rPr>
                <w:color w:val="000000"/>
                <w:sz w:val="21"/>
                <w:szCs w:val="21"/>
              </w:rPr>
              <w:t>260</w:t>
            </w:r>
          </w:p>
        </w:tc>
        <w:tc>
          <w:tcPr>
            <w:tcW w:w="1040" w:type="dxa"/>
            <w:shd w:val="clear" w:color="000000" w:fill="FFFFFF"/>
            <w:noWrap/>
            <w:vAlign w:val="bottom"/>
            <w:hideMark/>
          </w:tcPr>
          <w:p w14:paraId="42CE1A1F" w14:textId="77777777" w:rsidR="006B110E" w:rsidRPr="006B110E" w:rsidRDefault="006B110E" w:rsidP="006B110E">
            <w:pPr>
              <w:jc w:val="center"/>
              <w:rPr>
                <w:color w:val="000000"/>
                <w:sz w:val="21"/>
                <w:szCs w:val="21"/>
              </w:rPr>
            </w:pPr>
            <w:r w:rsidRPr="006B110E">
              <w:rPr>
                <w:color w:val="000000"/>
                <w:sz w:val="21"/>
                <w:szCs w:val="21"/>
              </w:rPr>
              <w:t>35.7%</w:t>
            </w:r>
          </w:p>
        </w:tc>
        <w:tc>
          <w:tcPr>
            <w:tcW w:w="809" w:type="dxa"/>
            <w:shd w:val="clear" w:color="000000" w:fill="FFFFFF"/>
            <w:noWrap/>
            <w:vAlign w:val="bottom"/>
            <w:hideMark/>
          </w:tcPr>
          <w:p w14:paraId="77CCFAEA" w14:textId="77777777" w:rsidR="006B110E" w:rsidRPr="006B110E" w:rsidRDefault="006B110E" w:rsidP="006B110E">
            <w:pPr>
              <w:jc w:val="center"/>
              <w:rPr>
                <w:color w:val="FF0000"/>
                <w:sz w:val="21"/>
                <w:szCs w:val="21"/>
              </w:rPr>
            </w:pPr>
            <w:r w:rsidRPr="006B110E">
              <w:rPr>
                <w:color w:val="FF0000"/>
                <w:sz w:val="21"/>
                <w:szCs w:val="21"/>
              </w:rPr>
              <w:t>475</w:t>
            </w:r>
          </w:p>
        </w:tc>
        <w:tc>
          <w:tcPr>
            <w:tcW w:w="1030" w:type="dxa"/>
            <w:noWrap/>
            <w:vAlign w:val="bottom"/>
            <w:hideMark/>
          </w:tcPr>
          <w:p w14:paraId="0DC2D32E" w14:textId="77777777" w:rsidR="006B110E" w:rsidRPr="006B110E" w:rsidRDefault="006B110E" w:rsidP="006B110E">
            <w:pPr>
              <w:jc w:val="center"/>
              <w:rPr>
                <w:color w:val="000000"/>
                <w:sz w:val="21"/>
                <w:szCs w:val="21"/>
              </w:rPr>
            </w:pPr>
            <w:r w:rsidRPr="006B110E">
              <w:rPr>
                <w:color w:val="FF0000"/>
                <w:sz w:val="21"/>
                <w:szCs w:val="21"/>
              </w:rPr>
              <w:t>65.2%</w:t>
            </w:r>
          </w:p>
        </w:tc>
      </w:tr>
    </w:tbl>
    <w:p w14:paraId="639BE1C2" w14:textId="03EC0EDB" w:rsidR="00581F3F" w:rsidRDefault="00581F3F" w:rsidP="005D5867">
      <w:pPr>
        <w:rPr>
          <w:lang w:eastAsia="en-US"/>
        </w:rPr>
      </w:pPr>
    </w:p>
    <w:p w14:paraId="1202AC45" w14:textId="6996ADA5" w:rsidR="00581F3F" w:rsidRDefault="00581F3F" w:rsidP="005D5867">
      <w:pPr>
        <w:rPr>
          <w:lang w:eastAsia="en-US"/>
        </w:rPr>
      </w:pPr>
    </w:p>
    <w:p w14:paraId="54907A31" w14:textId="45AC8F2E" w:rsidR="00CB1A51" w:rsidRDefault="00CB1A51" w:rsidP="005D5867">
      <w:pPr>
        <w:rPr>
          <w:lang w:eastAsia="en-US"/>
        </w:rPr>
      </w:pPr>
    </w:p>
    <w:p w14:paraId="07FDA856" w14:textId="292FAFCE" w:rsidR="00CB1A51" w:rsidRDefault="00CB1A51" w:rsidP="005D5867">
      <w:pPr>
        <w:rPr>
          <w:lang w:eastAsia="en-US"/>
        </w:rPr>
      </w:pPr>
    </w:p>
    <w:p w14:paraId="25782D08" w14:textId="0E64526B" w:rsidR="00CB1A51" w:rsidRDefault="00CB1A51" w:rsidP="005D5867">
      <w:pPr>
        <w:rPr>
          <w:lang w:eastAsia="en-US"/>
        </w:rPr>
      </w:pPr>
    </w:p>
    <w:p w14:paraId="39BA836D" w14:textId="4350BB0C" w:rsidR="00CB1A51" w:rsidRDefault="00CB1A51" w:rsidP="005D5867">
      <w:pPr>
        <w:rPr>
          <w:lang w:eastAsia="en-US"/>
        </w:rPr>
      </w:pPr>
    </w:p>
    <w:p w14:paraId="0B249C05" w14:textId="16822B6F" w:rsidR="00CB1A51" w:rsidRDefault="00CB1A51" w:rsidP="005D5867">
      <w:pPr>
        <w:rPr>
          <w:lang w:eastAsia="en-US"/>
        </w:rPr>
      </w:pPr>
    </w:p>
    <w:p w14:paraId="1AC8FCF8" w14:textId="2B9D800D" w:rsidR="00CB1A51" w:rsidRDefault="00CB1A51" w:rsidP="005D5867">
      <w:pPr>
        <w:rPr>
          <w:lang w:eastAsia="en-US"/>
        </w:rPr>
      </w:pPr>
    </w:p>
    <w:p w14:paraId="544630EA" w14:textId="23CF51B5" w:rsidR="00CB1A51" w:rsidRDefault="00CB1A51" w:rsidP="005D5867">
      <w:pPr>
        <w:rPr>
          <w:lang w:eastAsia="en-US"/>
        </w:rPr>
      </w:pPr>
    </w:p>
    <w:p w14:paraId="637E5848" w14:textId="010D9F99" w:rsidR="00CB1A51" w:rsidRDefault="00CB1A51" w:rsidP="005D5867">
      <w:pPr>
        <w:rPr>
          <w:lang w:eastAsia="en-US"/>
        </w:rPr>
      </w:pPr>
    </w:p>
    <w:p w14:paraId="02B0511B" w14:textId="412425D8" w:rsidR="00CB1A51" w:rsidRDefault="00CB1A51" w:rsidP="005D5867">
      <w:pPr>
        <w:rPr>
          <w:lang w:eastAsia="en-US"/>
        </w:rPr>
      </w:pPr>
    </w:p>
    <w:p w14:paraId="22CC94D1" w14:textId="1D75C9C7" w:rsidR="00CB1A51" w:rsidRDefault="00CB1A51" w:rsidP="005D5867">
      <w:pPr>
        <w:rPr>
          <w:lang w:eastAsia="en-US"/>
        </w:rPr>
      </w:pPr>
    </w:p>
    <w:p w14:paraId="4ACAA571" w14:textId="5B39CB32" w:rsidR="00CB1A51" w:rsidRDefault="00CB1A51" w:rsidP="005D5867">
      <w:pPr>
        <w:rPr>
          <w:lang w:eastAsia="en-US"/>
        </w:rPr>
      </w:pPr>
    </w:p>
    <w:p w14:paraId="533533A0" w14:textId="3B0A61A2" w:rsidR="00CB1A51" w:rsidRDefault="00CB1A51" w:rsidP="005D5867">
      <w:pPr>
        <w:rPr>
          <w:lang w:eastAsia="en-US"/>
        </w:rPr>
      </w:pPr>
    </w:p>
    <w:p w14:paraId="18505BE5" w14:textId="5DE22413" w:rsidR="00CB1A51" w:rsidRDefault="00CB1A51" w:rsidP="005D5867">
      <w:pPr>
        <w:rPr>
          <w:lang w:eastAsia="en-US"/>
        </w:rPr>
      </w:pPr>
    </w:p>
    <w:p w14:paraId="478EDC78" w14:textId="77777777" w:rsidR="00CB1A51" w:rsidRDefault="00CB1A51" w:rsidP="005D5867">
      <w:pPr>
        <w:rPr>
          <w:lang w:eastAsia="en-US"/>
        </w:rPr>
      </w:pPr>
    </w:p>
    <w:p w14:paraId="713825B4" w14:textId="120B6FB1" w:rsidR="00CB1A51" w:rsidRDefault="00CB1A51" w:rsidP="005D5867">
      <w:pPr>
        <w:rPr>
          <w:lang w:eastAsia="en-US"/>
        </w:rPr>
      </w:pPr>
    </w:p>
    <w:p w14:paraId="6580C83F" w14:textId="77777777" w:rsidR="00CB1A51" w:rsidRDefault="00CB1A51" w:rsidP="005D5867">
      <w:pPr>
        <w:rPr>
          <w:lang w:eastAsia="en-US"/>
        </w:rPr>
      </w:pPr>
    </w:p>
    <w:p w14:paraId="41C12B11" w14:textId="0B2BEABE" w:rsidR="00E141C5" w:rsidRPr="00E141C5" w:rsidRDefault="00E141C5" w:rsidP="00E141C5">
      <w:r w:rsidRPr="00E141C5">
        <w:rPr>
          <w:noProof/>
          <w:lang w:eastAsia="en-US"/>
        </w:rPr>
        <w:lastRenderedPageBreak/>
        <w:drawing>
          <wp:inline distT="0" distB="0" distL="0" distR="0" wp14:anchorId="1D723753" wp14:editId="7BF7A1C3">
            <wp:extent cx="5875626" cy="1921933"/>
            <wp:effectExtent l="0" t="0" r="508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86845" cy="1925603"/>
                    </a:xfrm>
                    <a:prstGeom prst="rect">
                      <a:avLst/>
                    </a:prstGeom>
                    <a:noFill/>
                    <a:ln>
                      <a:noFill/>
                    </a:ln>
                  </pic:spPr>
                </pic:pic>
              </a:graphicData>
            </a:graphic>
          </wp:inline>
        </w:drawing>
      </w:r>
    </w:p>
    <w:p w14:paraId="52500ECB" w14:textId="1A1B1A58" w:rsidR="00581F3F" w:rsidRDefault="00D714B1" w:rsidP="00581F3F">
      <w:pPr>
        <w:jc w:val="center"/>
        <w:rPr>
          <w:i/>
          <w:iCs/>
          <w:lang w:eastAsia="en-US"/>
        </w:rPr>
      </w:pPr>
      <w:r w:rsidRPr="00D714B1">
        <w:rPr>
          <w:i/>
          <w:iCs/>
          <w:lang w:eastAsia="en-US"/>
        </w:rPr>
        <w:t xml:space="preserve">Figure 6.2 Gradient Boosting model </w:t>
      </w:r>
      <w:r w:rsidR="00F171AE">
        <w:rPr>
          <w:i/>
          <w:iCs/>
          <w:lang w:eastAsia="en-US"/>
        </w:rPr>
        <w:t>Cumulative Lift</w:t>
      </w:r>
      <w:r w:rsidR="006F3F5A">
        <w:rPr>
          <w:i/>
          <w:iCs/>
          <w:lang w:eastAsia="en-US"/>
        </w:rPr>
        <w:t xml:space="preserve"> </w:t>
      </w:r>
      <w:r w:rsidRPr="00D714B1">
        <w:rPr>
          <w:i/>
          <w:iCs/>
          <w:lang w:eastAsia="en-US"/>
        </w:rPr>
        <w:t>before and after SMOTE oversampling</w:t>
      </w:r>
    </w:p>
    <w:p w14:paraId="12F6FEEB" w14:textId="1EE58BBE" w:rsidR="00581F3F" w:rsidRDefault="00581F3F" w:rsidP="00D714B1">
      <w:pPr>
        <w:jc w:val="center"/>
        <w:rPr>
          <w:i/>
          <w:iCs/>
          <w:lang w:eastAsia="en-US"/>
        </w:rPr>
      </w:pPr>
    </w:p>
    <w:p w14:paraId="585D1FA6" w14:textId="441309A8" w:rsidR="00581F3F" w:rsidRPr="00D714B1" w:rsidRDefault="00581F3F" w:rsidP="00D714B1">
      <w:pPr>
        <w:jc w:val="center"/>
        <w:rPr>
          <w:i/>
          <w:iCs/>
          <w:lang w:eastAsia="en-US"/>
        </w:rPr>
      </w:pPr>
    </w:p>
    <w:p w14:paraId="37DCD468" w14:textId="6069F6C7" w:rsidR="00581F3F" w:rsidRPr="00581F3F" w:rsidRDefault="004B72C8" w:rsidP="00581F3F">
      <w:r>
        <w:rPr>
          <w:i/>
          <w:iCs/>
          <w:noProof/>
          <w:lang w:eastAsia="en-US"/>
        </w:rPr>
        <mc:AlternateContent>
          <mc:Choice Requires="wps">
            <w:drawing>
              <wp:anchor distT="0" distB="0" distL="114300" distR="114300" simplePos="0" relativeHeight="251659264" behindDoc="0" locked="0" layoutInCell="1" allowOverlap="1" wp14:anchorId="424A85B1" wp14:editId="3E9E8A6D">
                <wp:simplePos x="0" y="0"/>
                <wp:positionH relativeFrom="column">
                  <wp:posOffset>1193800</wp:posOffset>
                </wp:positionH>
                <wp:positionV relativeFrom="paragraph">
                  <wp:posOffset>156210</wp:posOffset>
                </wp:positionV>
                <wp:extent cx="850900" cy="222250"/>
                <wp:effectExtent l="0" t="0" r="12700" b="19050"/>
                <wp:wrapNone/>
                <wp:docPr id="3" name="Text Box 3"/>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780BA4B6" w14:textId="6C092A60" w:rsidR="008E654C" w:rsidRPr="004B72C8" w:rsidRDefault="008E654C" w:rsidP="004B72C8">
                            <w:pPr>
                              <w:rPr>
                                <w:sz w:val="16"/>
                                <w:szCs w:val="16"/>
                              </w:rPr>
                            </w:pPr>
                            <w:r w:rsidRPr="004B72C8">
                              <w:rPr>
                                <w:sz w:val="16"/>
                                <w:szCs w:val="16"/>
                              </w:rPr>
                              <w:t>Before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A85B1" id="Text Box 3" o:spid="_x0000_s1028" type="#_x0000_t202" style="position:absolute;margin-left:94pt;margin-top:12.3pt;width:67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" fillcolor="white [3201]" strokeweight=".5pt">
                <v:textbox>
                  <w:txbxContent>
                    <w:p w14:paraId="780BA4B6" w14:textId="6C092A60" w:rsidR="008E654C" w:rsidRPr="004B72C8" w:rsidRDefault="008E654C" w:rsidP="004B72C8">
                      <w:pPr>
                        <w:rPr>
                          <w:sz w:val="16"/>
                          <w:szCs w:val="16"/>
                        </w:rPr>
                      </w:pPr>
                      <w:r w:rsidRPr="004B72C8">
                        <w:rPr>
                          <w:sz w:val="16"/>
                          <w:szCs w:val="16"/>
                        </w:rPr>
                        <w:t>Before SMOTE</w:t>
                      </w:r>
                    </w:p>
                  </w:txbxContent>
                </v:textbox>
              </v:shape>
            </w:pict>
          </mc:Fallback>
        </mc:AlternateContent>
      </w:r>
      <w:r>
        <w:rPr>
          <w:i/>
          <w:iCs/>
          <w:noProof/>
          <w:lang w:eastAsia="en-US"/>
        </w:rPr>
        <mc:AlternateContent>
          <mc:Choice Requires="wps">
            <w:drawing>
              <wp:anchor distT="0" distB="0" distL="114300" distR="114300" simplePos="0" relativeHeight="251661312" behindDoc="0" locked="0" layoutInCell="1" allowOverlap="1" wp14:anchorId="6A6CDBC9" wp14:editId="7BF6DF43">
                <wp:simplePos x="0" y="0"/>
                <wp:positionH relativeFrom="column">
                  <wp:posOffset>4070350</wp:posOffset>
                </wp:positionH>
                <wp:positionV relativeFrom="paragraph">
                  <wp:posOffset>154305</wp:posOffset>
                </wp:positionV>
                <wp:extent cx="850900" cy="222250"/>
                <wp:effectExtent l="0" t="0" r="12700" b="19050"/>
                <wp:wrapNone/>
                <wp:docPr id="8" name="Text Box 8"/>
                <wp:cNvGraphicFramePr/>
                <a:graphic xmlns:a="http://schemas.openxmlformats.org/drawingml/2006/main">
                  <a:graphicData uri="http://schemas.microsoft.com/office/word/2010/wordprocessingShape">
                    <wps:wsp>
                      <wps:cNvSpPr txBox="1"/>
                      <wps:spPr>
                        <a:xfrm>
                          <a:off x="0" y="0"/>
                          <a:ext cx="850900" cy="222250"/>
                        </a:xfrm>
                        <a:prstGeom prst="rect">
                          <a:avLst/>
                        </a:prstGeom>
                        <a:solidFill>
                          <a:schemeClr val="lt1"/>
                        </a:solidFill>
                        <a:ln w="6350">
                          <a:solidFill>
                            <a:prstClr val="black"/>
                          </a:solidFill>
                        </a:ln>
                      </wps:spPr>
                      <wps:txb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CDBC9" id="Text Box 8" o:spid="_x0000_s1029" type="#_x0000_t202" style="position:absolute;margin-left:320.5pt;margin-top:12.15pt;width:67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" fillcolor="white [3201]" strokeweight=".5pt">
                <v:textbox>
                  <w:txbxContent>
                    <w:p w14:paraId="564C5A8B" w14:textId="11C6C1F7" w:rsidR="008E654C" w:rsidRPr="004B72C8" w:rsidRDefault="008E654C" w:rsidP="004B72C8">
                      <w:pPr>
                        <w:rPr>
                          <w:sz w:val="16"/>
                          <w:szCs w:val="16"/>
                        </w:rPr>
                      </w:pPr>
                      <w:r>
                        <w:rPr>
                          <w:sz w:val="16"/>
                          <w:szCs w:val="16"/>
                        </w:rPr>
                        <w:t>After</w:t>
                      </w:r>
                      <w:r w:rsidRPr="004B72C8">
                        <w:rPr>
                          <w:sz w:val="16"/>
                          <w:szCs w:val="16"/>
                        </w:rPr>
                        <w:t xml:space="preserve"> SMOTE</w:t>
                      </w:r>
                    </w:p>
                  </w:txbxContent>
                </v:textbox>
              </v:shape>
            </w:pict>
          </mc:Fallback>
        </mc:AlternateContent>
      </w:r>
      <w:r w:rsidR="00581F3F" w:rsidRPr="00581F3F">
        <w:rPr>
          <w:noProof/>
          <w:lang w:eastAsia="en-US"/>
        </w:rPr>
        <w:drawing>
          <wp:inline distT="0" distB="0" distL="0" distR="0" wp14:anchorId="2AE1EA0E" wp14:editId="67E9F029">
            <wp:extent cx="5875020" cy="1921736"/>
            <wp:effectExtent l="0" t="0" r="0"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88290" cy="1926077"/>
                    </a:xfrm>
                    <a:prstGeom prst="rect">
                      <a:avLst/>
                    </a:prstGeom>
                    <a:noFill/>
                    <a:ln>
                      <a:noFill/>
                    </a:ln>
                  </pic:spPr>
                </pic:pic>
              </a:graphicData>
            </a:graphic>
          </wp:inline>
        </w:drawing>
      </w:r>
    </w:p>
    <w:p w14:paraId="4234D2E3" w14:textId="58ED15DE" w:rsidR="00581F3F" w:rsidRDefault="00581F3F" w:rsidP="00CB6E41">
      <w:pPr>
        <w:jc w:val="center"/>
        <w:rPr>
          <w:lang w:eastAsia="en-US"/>
        </w:rPr>
      </w:pPr>
      <w:r w:rsidRPr="00D714B1">
        <w:rPr>
          <w:i/>
          <w:iCs/>
          <w:lang w:eastAsia="en-US"/>
        </w:rPr>
        <w:t>Figure 6.</w:t>
      </w:r>
      <w:r>
        <w:rPr>
          <w:i/>
          <w:iCs/>
          <w:lang w:eastAsia="en-US"/>
        </w:rPr>
        <w:t>3</w:t>
      </w:r>
      <w:r w:rsidRPr="00D714B1">
        <w:rPr>
          <w:i/>
          <w:iCs/>
          <w:lang w:eastAsia="en-US"/>
        </w:rPr>
        <w:t xml:space="preserve"> Gradient Boosting model </w:t>
      </w:r>
      <w:r w:rsidR="006B574B">
        <w:rPr>
          <w:i/>
          <w:iCs/>
          <w:lang w:eastAsia="en-US"/>
        </w:rPr>
        <w:t>prediction scores</w:t>
      </w:r>
      <w:r>
        <w:rPr>
          <w:i/>
          <w:iCs/>
          <w:lang w:eastAsia="en-US"/>
        </w:rPr>
        <w:t xml:space="preserve"> distribution</w:t>
      </w:r>
      <w:r w:rsidRPr="00D714B1">
        <w:rPr>
          <w:i/>
          <w:iCs/>
          <w:lang w:eastAsia="en-US"/>
        </w:rPr>
        <w:t xml:space="preserve"> plot before and after SMOTE oversampling</w:t>
      </w:r>
    </w:p>
    <w:p w14:paraId="4E6F1E11" w14:textId="17E1571B" w:rsidR="00CB6E41" w:rsidRDefault="00CB6E41" w:rsidP="00CB6E41">
      <w:pPr>
        <w:jc w:val="center"/>
        <w:rPr>
          <w:lang w:eastAsia="en-US"/>
        </w:rPr>
      </w:pPr>
    </w:p>
    <w:p w14:paraId="3AD773FC" w14:textId="77777777" w:rsidR="00CB6E41" w:rsidRDefault="00CB6E41" w:rsidP="00CB6E41">
      <w:pPr>
        <w:jc w:val="center"/>
        <w:rPr>
          <w:lang w:eastAsia="en-US"/>
        </w:rPr>
      </w:pPr>
    </w:p>
    <w:p w14:paraId="08E08540" w14:textId="1511F77C" w:rsidR="006471E3" w:rsidRDefault="0072111C" w:rsidP="00C22301">
      <w:pPr>
        <w:rPr>
          <w:color w:val="000000"/>
        </w:rPr>
      </w:pPr>
      <w:r>
        <w:rPr>
          <w:lang w:eastAsia="en-US"/>
        </w:rPr>
        <w:t xml:space="preserve">  </w:t>
      </w:r>
      <w:r w:rsidR="004650B4">
        <w:rPr>
          <w:lang w:eastAsia="en-US"/>
        </w:rPr>
        <w:t xml:space="preserve">As we can see from above, </w:t>
      </w:r>
      <w:r w:rsidR="002E2D81">
        <w:rPr>
          <w:lang w:eastAsia="en-US"/>
        </w:rPr>
        <w:t>oversampling did improve our</w:t>
      </w:r>
      <w:r w:rsidR="004650B4">
        <w:rPr>
          <w:lang w:eastAsia="en-US"/>
        </w:rPr>
        <w:t xml:space="preserve"> model’s ability to predict Target </w:t>
      </w:r>
      <w:r w:rsidR="002E2D81">
        <w:rPr>
          <w:lang w:eastAsia="en-US"/>
        </w:rPr>
        <w:t xml:space="preserve">enrollee </w:t>
      </w:r>
      <w:r w:rsidR="004650B4">
        <w:rPr>
          <w:lang w:eastAsia="en-US"/>
        </w:rPr>
        <w:t>as the</w:t>
      </w:r>
      <w:r w:rsidR="002E2D81">
        <w:rPr>
          <w:lang w:eastAsia="en-US"/>
        </w:rPr>
        <w:t xml:space="preserve"> count of probabilities (predicted by model) over 0.5 </w:t>
      </w:r>
      <w:r w:rsidR="004B72C8">
        <w:rPr>
          <w:lang w:eastAsia="en-US"/>
        </w:rPr>
        <w:t>slightly</w:t>
      </w:r>
      <w:r w:rsidR="002E2D81">
        <w:rPr>
          <w:lang w:eastAsia="en-US"/>
        </w:rPr>
        <w:t xml:space="preserve"> increased comparing to the distribution before oversampling</w:t>
      </w:r>
      <w:r w:rsidR="004B72C8">
        <w:rPr>
          <w:lang w:eastAsia="en-US"/>
        </w:rPr>
        <w:t>, this explain</w:t>
      </w:r>
      <w:r w:rsidR="004C76CD">
        <w:rPr>
          <w:lang w:eastAsia="en-US"/>
        </w:rPr>
        <w:t>ed</w:t>
      </w:r>
      <w:r w:rsidR="004B72C8">
        <w:rPr>
          <w:lang w:eastAsia="en-US"/>
        </w:rPr>
        <w:t xml:space="preserve"> the increase in Recall. Also</w:t>
      </w:r>
      <w:r w:rsidR="004C76CD">
        <w:rPr>
          <w:lang w:eastAsia="en-US"/>
        </w:rPr>
        <w:t xml:space="preserve">, we observed a decline in </w:t>
      </w:r>
      <w:r w:rsidR="004B72C8">
        <w:rPr>
          <w:lang w:eastAsia="en-US"/>
        </w:rPr>
        <w:t xml:space="preserve">the number of False Positive </w:t>
      </w:r>
      <w:r w:rsidR="004C76CD">
        <w:rPr>
          <w:lang w:eastAsia="en-US"/>
        </w:rPr>
        <w:t xml:space="preserve">after oversampling, this explained the increase in Precision. However, </w:t>
      </w:r>
      <w:r w:rsidR="002E2D81">
        <w:rPr>
          <w:lang w:eastAsia="en-US"/>
        </w:rPr>
        <w:t xml:space="preserve">it’s </w:t>
      </w:r>
      <w:r w:rsidR="004C76CD">
        <w:rPr>
          <w:lang w:eastAsia="en-US"/>
        </w:rPr>
        <w:t>still</w:t>
      </w:r>
      <w:r w:rsidR="002E2D81">
        <w:rPr>
          <w:lang w:eastAsia="en-US"/>
        </w:rPr>
        <w:t xml:space="preserve"> obvious that our model </w:t>
      </w:r>
      <w:r w:rsidR="004C76CD">
        <w:rPr>
          <w:lang w:eastAsia="en-US"/>
        </w:rPr>
        <w:t>is</w:t>
      </w:r>
      <w:r w:rsidR="002E2D81">
        <w:rPr>
          <w:lang w:eastAsia="en-US"/>
        </w:rPr>
        <w:t xml:space="preserve"> </w:t>
      </w:r>
      <w:r w:rsidR="004C76CD">
        <w:rPr>
          <w:lang w:eastAsia="en-US"/>
        </w:rPr>
        <w:t>having</w:t>
      </w:r>
      <w:r w:rsidR="002E2D81">
        <w:rPr>
          <w:lang w:eastAsia="en-US"/>
        </w:rPr>
        <w:t xml:space="preserve"> difficulties in terms of separating the two classes as </w:t>
      </w:r>
      <w:r w:rsidR="002E2D81" w:rsidRPr="00565D82">
        <w:rPr>
          <w:lang w:eastAsia="en-US"/>
        </w:rPr>
        <w:t>the two</w:t>
      </w:r>
      <w:r w:rsidR="002E2D81" w:rsidRPr="00565D82">
        <w:t xml:space="preserve"> classes can be seen to have almost indistinguishable distributions across </w:t>
      </w:r>
      <w:r w:rsidR="00887146">
        <w:t>prediction scores</w:t>
      </w:r>
      <w:r w:rsidR="002E2D81" w:rsidRPr="00565D82">
        <w:t>.</w:t>
      </w:r>
      <w:r w:rsidR="00F163BD">
        <w:t xml:space="preserve"> </w:t>
      </w:r>
      <w:r w:rsidR="000409B5" w:rsidRPr="00565D82">
        <w:t xml:space="preserve">Furthermore, our key metric </w:t>
      </w:r>
      <w:r w:rsidR="000409B5" w:rsidRPr="002205B0">
        <w:rPr>
          <w:i/>
          <w:iCs/>
          <w:color w:val="000000"/>
        </w:rPr>
        <w:t>Target in top 50%</w:t>
      </w:r>
      <w:r w:rsidR="000409B5" w:rsidRPr="00565D82">
        <w:rPr>
          <w:i/>
          <w:iCs/>
          <w:color w:val="000000"/>
        </w:rPr>
        <w:t xml:space="preserve"> </w:t>
      </w:r>
      <w:r w:rsidR="000409B5" w:rsidRPr="00565D82">
        <w:rPr>
          <w:color w:val="000000"/>
        </w:rPr>
        <w:t>dropped from 493</w:t>
      </w:r>
      <w:r w:rsidR="00885D4B">
        <w:rPr>
          <w:color w:val="000000"/>
        </w:rPr>
        <w:t xml:space="preserve"> (67.7%)</w:t>
      </w:r>
      <w:r w:rsidR="000409B5" w:rsidRPr="00565D82">
        <w:rPr>
          <w:color w:val="000000"/>
        </w:rPr>
        <w:t xml:space="preserve"> to 475</w:t>
      </w:r>
      <w:r w:rsidR="00885D4B">
        <w:rPr>
          <w:color w:val="000000"/>
        </w:rPr>
        <w:t xml:space="preserve"> (65.2%)</w:t>
      </w:r>
      <w:r w:rsidR="000409B5" w:rsidRPr="00565D82">
        <w:rPr>
          <w:color w:val="000000"/>
        </w:rPr>
        <w:t xml:space="preserve"> after oversampling. </w:t>
      </w:r>
      <w:r w:rsidR="006471E3">
        <w:rPr>
          <w:color w:val="000000"/>
        </w:rPr>
        <w:t xml:space="preserve"> </w:t>
      </w:r>
    </w:p>
    <w:p w14:paraId="1C75D699" w14:textId="77777777" w:rsidR="007B27DB" w:rsidRPr="007B27DB" w:rsidRDefault="007B27DB" w:rsidP="00C22301">
      <w:pPr>
        <w:rPr>
          <w:color w:val="000000"/>
        </w:rPr>
      </w:pPr>
    </w:p>
    <w:p w14:paraId="7BB11634" w14:textId="0E50C5AC" w:rsidR="0003118B" w:rsidRDefault="0072111C" w:rsidP="00C22301">
      <w:r>
        <w:t xml:space="preserve">  </w:t>
      </w:r>
      <w:r w:rsidR="00E21A00">
        <w:t>After achieved the best result from model Gradient Boosting (before SMOTE), o</w:t>
      </w:r>
      <w:r>
        <w:t>ur study didn’t end here. As we are still wondering if</w:t>
      </w:r>
      <w:r w:rsidR="006471E3">
        <w:t xml:space="preserve"> </w:t>
      </w:r>
      <w:r w:rsidR="00E21A00">
        <w:t xml:space="preserve">that </w:t>
      </w:r>
      <w:r>
        <w:t xml:space="preserve">is </w:t>
      </w:r>
      <w:r w:rsidR="000B1031">
        <w:t xml:space="preserve">the best </w:t>
      </w:r>
      <w:r w:rsidR="00D419AE">
        <w:t>model</w:t>
      </w:r>
      <w:r w:rsidR="000B1031">
        <w:t xml:space="preserve"> for u</w:t>
      </w:r>
      <w:r>
        <w:t>s.</w:t>
      </w:r>
      <w:r w:rsidR="000B1031">
        <w:t xml:space="preserve"> If we take a look back at the models we selected in our list, some of them as a matter of fact don’t require us to fill in missing value or encode categorical variables. For instance, </w:t>
      </w:r>
      <w:proofErr w:type="spellStart"/>
      <w:r w:rsidR="000B1031">
        <w:t>Xgboost</w:t>
      </w:r>
      <w:proofErr w:type="spellEnd"/>
      <w:r w:rsidR="000B1031">
        <w:t xml:space="preserve"> Classifier </w:t>
      </w:r>
      <w:r w:rsidR="00581E31">
        <w:t>is able to</w:t>
      </w:r>
      <w:r w:rsidR="000B1031">
        <w:t xml:space="preserve"> handle missing value and </w:t>
      </w:r>
      <w:proofErr w:type="spellStart"/>
      <w:r w:rsidR="000B1031">
        <w:t>CatBoost</w:t>
      </w:r>
      <w:proofErr w:type="spellEnd"/>
      <w:r w:rsidR="000B1031">
        <w:t xml:space="preserve"> Classifier </w:t>
      </w:r>
      <w:r w:rsidR="00581E31">
        <w:t>is able to</w:t>
      </w:r>
      <w:r w:rsidR="000B1031">
        <w:t xml:space="preserve"> handle </w:t>
      </w:r>
      <w:r w:rsidR="0003118B">
        <w:t xml:space="preserve">both missing value and categorical variables. </w:t>
      </w:r>
      <w:r w:rsidR="00995300">
        <w:t xml:space="preserve">So here we want to ask </w:t>
      </w:r>
      <w:r w:rsidR="00296300">
        <w:t>the second</w:t>
      </w:r>
      <w:r w:rsidR="00995300">
        <w:t xml:space="preserve"> question</w:t>
      </w:r>
      <w:r w:rsidR="0027049D">
        <w:t xml:space="preserve">: </w:t>
      </w:r>
      <w:r w:rsidR="00995300">
        <w:t>w</w:t>
      </w:r>
      <w:r w:rsidR="0003118B">
        <w:t xml:space="preserve">ill the </w:t>
      </w:r>
      <w:r w:rsidR="00302023">
        <w:t xml:space="preserve">2 </w:t>
      </w:r>
      <w:r w:rsidR="0003118B">
        <w:t>model</w:t>
      </w:r>
      <w:r w:rsidR="00302023">
        <w:t>s’</w:t>
      </w:r>
      <w:r w:rsidR="0003118B">
        <w:t xml:space="preserve"> performance</w:t>
      </w:r>
      <w:r w:rsidR="00E9273C">
        <w:t xml:space="preserve"> get</w:t>
      </w:r>
      <w:r w:rsidR="0003118B">
        <w:t xml:space="preserve"> improve</w:t>
      </w:r>
      <w:r w:rsidR="00E9273C">
        <w:t>d</w:t>
      </w:r>
      <w:r w:rsidR="0003118B">
        <w:t xml:space="preserve"> if we train </w:t>
      </w:r>
      <w:proofErr w:type="spellStart"/>
      <w:r w:rsidR="0003118B">
        <w:t>Xgboost</w:t>
      </w:r>
      <w:proofErr w:type="spellEnd"/>
      <w:r w:rsidR="0003118B">
        <w:t xml:space="preserve"> Classifier without filling in missing values, or train </w:t>
      </w:r>
      <w:proofErr w:type="spellStart"/>
      <w:r w:rsidR="0003118B">
        <w:t>CatBoost</w:t>
      </w:r>
      <w:proofErr w:type="spellEnd"/>
      <w:r w:rsidR="0003118B">
        <w:t xml:space="preserve"> Classifier with our original dataset (with missing values and categorical variables)</w:t>
      </w:r>
      <w:r w:rsidR="00995300">
        <w:t>?</w:t>
      </w:r>
      <w:r w:rsidR="00302023">
        <w:t xml:space="preserve"> If they do </w:t>
      </w:r>
      <w:r w:rsidR="00E9273C">
        <w:t xml:space="preserve">get </w:t>
      </w:r>
      <w:r w:rsidR="00302023">
        <w:t>improve</w:t>
      </w:r>
      <w:r w:rsidR="00E9273C">
        <w:t>d</w:t>
      </w:r>
      <w:r w:rsidR="00302023">
        <w:t xml:space="preserve">, </w:t>
      </w:r>
      <w:r w:rsidR="00DA2D4C">
        <w:t xml:space="preserve">is it </w:t>
      </w:r>
      <w:r w:rsidR="00DA2D4C">
        <w:lastRenderedPageBreak/>
        <w:t>possible that</w:t>
      </w:r>
      <w:r w:rsidR="00302023">
        <w:t xml:space="preserve"> we build a model that will outperform the best model we have so far? </w:t>
      </w:r>
      <w:r w:rsidR="0003118B">
        <w:t xml:space="preserve">We will explore more about this </w:t>
      </w:r>
      <w:r w:rsidR="00F6523C">
        <w:t>in the next</w:t>
      </w:r>
      <w:r w:rsidR="0047183A">
        <w:t xml:space="preserve"> 2</w:t>
      </w:r>
      <w:r w:rsidR="00F6523C">
        <w:t xml:space="preserve"> section</w:t>
      </w:r>
      <w:r w:rsidR="0047183A">
        <w:t>s</w:t>
      </w:r>
      <w:r w:rsidR="00F6523C">
        <w:t xml:space="preserve">. </w:t>
      </w:r>
    </w:p>
    <w:p w14:paraId="724E61CB" w14:textId="440A9026" w:rsidR="0013723B" w:rsidRDefault="0013723B" w:rsidP="00C22301"/>
    <w:p w14:paraId="6448E5D5" w14:textId="77777777" w:rsidR="0013723B" w:rsidRDefault="0013723B" w:rsidP="00C22301"/>
    <w:p w14:paraId="0BE6BC77" w14:textId="798E9F95" w:rsidR="00F6523C" w:rsidRDefault="00F6523C" w:rsidP="00F6523C">
      <w:pPr>
        <w:pStyle w:val="Heading2"/>
        <w:rPr>
          <w:rFonts w:ascii="Times New Roman" w:hAnsi="Times New Roman" w:cs="Times New Roman"/>
        </w:rPr>
      </w:pPr>
      <w:bookmarkStart w:id="35" w:name="_Toc56703425"/>
      <w:r w:rsidRPr="00F6523C">
        <w:rPr>
          <w:rFonts w:ascii="Times New Roman" w:hAnsi="Times New Roman" w:cs="Times New Roman"/>
        </w:rPr>
        <w:t xml:space="preserve">6.5 </w:t>
      </w:r>
      <w:r>
        <w:rPr>
          <w:rFonts w:ascii="Times New Roman" w:hAnsi="Times New Roman" w:cs="Times New Roman"/>
        </w:rPr>
        <w:t xml:space="preserve">Experiment </w:t>
      </w:r>
      <w:r w:rsidR="009F1975">
        <w:rPr>
          <w:rFonts w:ascii="Times New Roman" w:hAnsi="Times New Roman" w:cs="Times New Roman"/>
        </w:rPr>
        <w:t>with</w:t>
      </w:r>
      <w:r>
        <w:rPr>
          <w:rFonts w:ascii="Times New Roman" w:hAnsi="Times New Roman" w:cs="Times New Roman"/>
        </w:rPr>
        <w:t xml:space="preserve"> </w:t>
      </w:r>
      <w:r w:rsidR="009F1975">
        <w:rPr>
          <w:rFonts w:ascii="Times New Roman" w:hAnsi="Times New Roman" w:cs="Times New Roman"/>
        </w:rPr>
        <w:t>M</w:t>
      </w:r>
      <w:r>
        <w:rPr>
          <w:rFonts w:ascii="Times New Roman" w:hAnsi="Times New Roman" w:cs="Times New Roman"/>
        </w:rPr>
        <w:t xml:space="preserve">odel </w:t>
      </w:r>
      <w:proofErr w:type="spellStart"/>
      <w:r>
        <w:rPr>
          <w:rFonts w:ascii="Times New Roman" w:hAnsi="Times New Roman" w:cs="Times New Roman"/>
        </w:rPr>
        <w:t>Xgboost</w:t>
      </w:r>
      <w:proofErr w:type="spellEnd"/>
      <w:r>
        <w:rPr>
          <w:rFonts w:ascii="Times New Roman" w:hAnsi="Times New Roman" w:cs="Times New Roman"/>
        </w:rPr>
        <w:t xml:space="preserve"> Classifier</w:t>
      </w:r>
      <w:bookmarkEnd w:id="35"/>
    </w:p>
    <w:p w14:paraId="260113BC" w14:textId="77777777" w:rsidR="00B57B80" w:rsidRDefault="00B57B80" w:rsidP="00F6523C">
      <w:pPr>
        <w:rPr>
          <w:lang w:eastAsia="en-US"/>
        </w:rPr>
      </w:pPr>
    </w:p>
    <w:p w14:paraId="4C670D38" w14:textId="5D605909" w:rsidR="00362B3B" w:rsidRPr="005F2983" w:rsidRDefault="00B57B80" w:rsidP="00F6523C">
      <w:pPr>
        <w:rPr>
          <w:lang w:eastAsia="en-US"/>
        </w:rPr>
      </w:pPr>
      <w:r>
        <w:rPr>
          <w:lang w:eastAsia="en-US"/>
        </w:rPr>
        <w:t xml:space="preserve">  </w:t>
      </w:r>
      <w:r w:rsidR="00F6523C" w:rsidRPr="005F2983">
        <w:rPr>
          <w:lang w:eastAsia="en-US"/>
        </w:rPr>
        <w:t>In this section</w:t>
      </w:r>
      <w:r w:rsidR="00362B3B" w:rsidRPr="005F2983">
        <w:rPr>
          <w:lang w:eastAsia="en-US"/>
        </w:rPr>
        <w:t>:</w:t>
      </w:r>
    </w:p>
    <w:p w14:paraId="20609AA7" w14:textId="14674A54" w:rsidR="00362B3B" w:rsidRPr="00611F31" w:rsidRDefault="00362B3B" w:rsidP="00362B3B">
      <w:pPr>
        <w:pStyle w:val="ListParagraph"/>
        <w:numPr>
          <w:ilvl w:val="1"/>
          <w:numId w:val="11"/>
        </w:numPr>
        <w:rPr>
          <w:rFonts w:ascii="Times New Roman" w:hAnsi="Times New Roman" w:cs="Times New Roman"/>
          <w:sz w:val="24"/>
          <w:szCs w:val="24"/>
        </w:rPr>
      </w:pPr>
      <w:r w:rsidRPr="005F2983">
        <w:rPr>
          <w:rFonts w:ascii="Times New Roman" w:hAnsi="Times New Roman" w:cs="Times New Roman"/>
          <w:sz w:val="24"/>
          <w:szCs w:val="24"/>
        </w:rPr>
        <w:t>We u</w:t>
      </w:r>
      <w:r w:rsidR="00F6523C" w:rsidRPr="005F2983">
        <w:rPr>
          <w:rFonts w:ascii="Times New Roman" w:hAnsi="Times New Roman" w:cs="Times New Roman"/>
          <w:sz w:val="24"/>
          <w:szCs w:val="24"/>
        </w:rPr>
        <w:t xml:space="preserve">sed the same data set which contains 18,359 rows and 14 columns, and </w:t>
      </w:r>
      <w:r w:rsidR="00F6523C" w:rsidRPr="00611F31">
        <w:rPr>
          <w:rFonts w:ascii="Times New Roman" w:hAnsi="Times New Roman" w:cs="Times New Roman"/>
          <w:sz w:val="24"/>
          <w:szCs w:val="24"/>
        </w:rPr>
        <w:t xml:space="preserve">grouped the variables, corrected their data type. The process of grouping and data type correction is exactly the same with the one we explained in </w:t>
      </w:r>
      <w:r w:rsidR="00611F31" w:rsidRPr="00611F31">
        <w:rPr>
          <w:rFonts w:ascii="Times New Roman" w:hAnsi="Times New Roman" w:cs="Times New Roman"/>
          <w:sz w:val="24"/>
          <w:szCs w:val="24"/>
        </w:rPr>
        <w:t>S</w:t>
      </w:r>
      <w:r w:rsidR="00F6523C" w:rsidRPr="00611F31">
        <w:rPr>
          <w:rFonts w:ascii="Times New Roman" w:hAnsi="Times New Roman" w:cs="Times New Roman"/>
          <w:sz w:val="24"/>
          <w:szCs w:val="24"/>
        </w:rPr>
        <w:t xml:space="preserve">ection </w:t>
      </w:r>
      <w:r w:rsidR="00F6523C" w:rsidRPr="00611F31">
        <w:rPr>
          <w:rFonts w:ascii="Times New Roman" w:hAnsi="Times New Roman" w:cs="Times New Roman"/>
          <w:color w:val="4472C4" w:themeColor="accent1"/>
          <w:sz w:val="24"/>
          <w:szCs w:val="24"/>
        </w:rPr>
        <w:t>4.2 Data Processing</w:t>
      </w:r>
      <w:r w:rsidR="00F6523C" w:rsidRPr="00611F31">
        <w:rPr>
          <w:rFonts w:ascii="Times New Roman" w:hAnsi="Times New Roman" w:cs="Times New Roman"/>
          <w:sz w:val="24"/>
          <w:szCs w:val="24"/>
        </w:rPr>
        <w:t xml:space="preserve">, the only difference is we didn’t fill in the missing values. </w:t>
      </w:r>
    </w:p>
    <w:p w14:paraId="623D4A98" w14:textId="063C7CBB" w:rsidR="00362B3B" w:rsidRPr="00611F31" w:rsidRDefault="00362B3B" w:rsidP="00362B3B">
      <w:pPr>
        <w:pStyle w:val="ListParagraph"/>
        <w:numPr>
          <w:ilvl w:val="1"/>
          <w:numId w:val="11"/>
        </w:numPr>
        <w:rPr>
          <w:rFonts w:ascii="Times New Roman" w:hAnsi="Times New Roman" w:cs="Times New Roman"/>
          <w:color w:val="4472C4" w:themeColor="accent1"/>
          <w:sz w:val="24"/>
          <w:szCs w:val="24"/>
        </w:rPr>
      </w:pPr>
      <w:r w:rsidRPr="00611F31">
        <w:rPr>
          <w:rFonts w:ascii="Times New Roman" w:hAnsi="Times New Roman" w:cs="Times New Roman"/>
          <w:sz w:val="24"/>
          <w:szCs w:val="24"/>
        </w:rPr>
        <w:t xml:space="preserve">Then we preprocessed the data taking the same steps that we took in </w:t>
      </w:r>
      <w:r w:rsidR="00611F31" w:rsidRPr="00611F31">
        <w:rPr>
          <w:rFonts w:ascii="Times New Roman" w:hAnsi="Times New Roman" w:cs="Times New Roman"/>
          <w:sz w:val="24"/>
          <w:szCs w:val="24"/>
        </w:rPr>
        <w:t>S</w:t>
      </w:r>
      <w:r w:rsidRPr="00611F31">
        <w:rPr>
          <w:rFonts w:ascii="Times New Roman" w:hAnsi="Times New Roman" w:cs="Times New Roman"/>
          <w:sz w:val="24"/>
          <w:szCs w:val="24"/>
        </w:rPr>
        <w:t>ection</w:t>
      </w:r>
      <w:r w:rsidR="00F6523C" w:rsidRPr="00611F31">
        <w:rPr>
          <w:rFonts w:ascii="Times New Roman" w:hAnsi="Times New Roman" w:cs="Times New Roman"/>
          <w:sz w:val="24"/>
          <w:szCs w:val="24"/>
        </w:rPr>
        <w:t xml:space="preserve"> </w:t>
      </w:r>
      <w:r w:rsidRPr="00611F31">
        <w:rPr>
          <w:rFonts w:ascii="Times New Roman" w:hAnsi="Times New Roman" w:cs="Times New Roman"/>
          <w:color w:val="4472C4" w:themeColor="accent1"/>
          <w:sz w:val="24"/>
          <w:szCs w:val="24"/>
        </w:rPr>
        <w:t xml:space="preserve">6.1 Data Preprocessing and Feature Selection. </w:t>
      </w:r>
    </w:p>
    <w:p w14:paraId="6454B313" w14:textId="47977405" w:rsidR="00362B3B" w:rsidRPr="00611F31" w:rsidRDefault="00362B3B" w:rsidP="00362B3B">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Trained our model </w:t>
      </w:r>
      <w:proofErr w:type="spellStart"/>
      <w:r w:rsidRPr="00611F31">
        <w:rPr>
          <w:rFonts w:ascii="Times New Roman" w:hAnsi="Times New Roman" w:cs="Times New Roman"/>
          <w:sz w:val="24"/>
          <w:szCs w:val="24"/>
        </w:rPr>
        <w:t>Xgboost</w:t>
      </w:r>
      <w:proofErr w:type="spellEnd"/>
      <w:r w:rsidRPr="00611F31">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Pr>
          <w:rFonts w:ascii="Times New Roman" w:hAnsi="Times New Roman" w:cs="Times New Roman"/>
          <w:sz w:val="24"/>
          <w:szCs w:val="24"/>
        </w:rPr>
        <w:t xml:space="preserve"> on Training set (70%)</w:t>
      </w:r>
      <w:r w:rsidRPr="00611F31">
        <w:rPr>
          <w:rFonts w:ascii="Times New Roman" w:hAnsi="Times New Roman" w:cs="Times New Roman"/>
          <w:sz w:val="24"/>
          <w:szCs w:val="24"/>
        </w:rPr>
        <w:t xml:space="preserve"> and tested the model on the Testing set (30%)</w:t>
      </w:r>
      <w:r w:rsidR="00061151" w:rsidRPr="00611F31">
        <w:rPr>
          <w:rFonts w:ascii="Times New Roman" w:hAnsi="Times New Roman" w:cs="Times New Roman"/>
          <w:sz w:val="24"/>
          <w:szCs w:val="24"/>
        </w:rPr>
        <w:t xml:space="preserve">. </w:t>
      </w:r>
    </w:p>
    <w:p w14:paraId="5E46FC94" w14:textId="5C387C3B" w:rsidR="00362B3B" w:rsidRPr="00611F31" w:rsidRDefault="005F2983" w:rsidP="00C04347">
      <w:pPr>
        <w:pStyle w:val="ListParagraph"/>
        <w:numPr>
          <w:ilvl w:val="1"/>
          <w:numId w:val="11"/>
        </w:numPr>
        <w:rPr>
          <w:rFonts w:ascii="Times New Roman" w:hAnsi="Times New Roman" w:cs="Times New Roman"/>
          <w:sz w:val="24"/>
          <w:szCs w:val="24"/>
        </w:rPr>
      </w:pPr>
      <w:r w:rsidRPr="00611F31">
        <w:rPr>
          <w:rFonts w:ascii="Times New Roman" w:hAnsi="Times New Roman" w:cs="Times New Roman"/>
          <w:sz w:val="24"/>
          <w:szCs w:val="24"/>
        </w:rPr>
        <w:t xml:space="preserve">Recorded </w:t>
      </w:r>
      <w:r w:rsidRPr="00611F31">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611F31">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00C04347" w:rsidRPr="00611F31">
        <w:rPr>
          <w:rFonts w:ascii="Times New Roman" w:hAnsi="Times New Roman" w:cs="Times New Roman"/>
          <w:i/>
          <w:iCs/>
          <w:color w:val="000000"/>
          <w:sz w:val="24"/>
          <w:szCs w:val="24"/>
        </w:rPr>
        <w:t>.</w:t>
      </w:r>
    </w:p>
    <w:p w14:paraId="2B5C74BA" w14:textId="480DCCFD" w:rsidR="00611F31" w:rsidRPr="00611F31" w:rsidRDefault="00611F31" w:rsidP="00611F31">
      <w:pPr>
        <w:pStyle w:val="ListParagraph"/>
        <w:numPr>
          <w:ilvl w:val="1"/>
          <w:numId w:val="11"/>
        </w:numPr>
        <w:rPr>
          <w:rFonts w:ascii="Times New Roman" w:hAnsi="Times New Roman" w:cs="Times New Roman"/>
          <w:color w:val="000000"/>
          <w:sz w:val="24"/>
          <w:szCs w:val="24"/>
        </w:rPr>
      </w:pPr>
      <w:r w:rsidRPr="00611F31">
        <w:rPr>
          <w:rFonts w:ascii="Times New Roman" w:hAnsi="Times New Roman" w:cs="Times New Roman"/>
          <w:color w:val="000000"/>
          <w:sz w:val="24"/>
          <w:szCs w:val="24"/>
        </w:rPr>
        <w:t>Compare</w:t>
      </w:r>
      <w:r w:rsidR="00AF0BBE">
        <w:rPr>
          <w:rFonts w:ascii="Times New Roman" w:hAnsi="Times New Roman" w:cs="Times New Roman"/>
          <w:color w:val="000000"/>
          <w:sz w:val="24"/>
          <w:szCs w:val="24"/>
        </w:rPr>
        <w:t>d</w:t>
      </w:r>
      <w:r w:rsidRPr="00611F31">
        <w:rPr>
          <w:rFonts w:ascii="Times New Roman" w:hAnsi="Times New Roman" w:cs="Times New Roman"/>
          <w:color w:val="000000"/>
          <w:sz w:val="24"/>
          <w:szCs w:val="24"/>
        </w:rPr>
        <w:t xml:space="preserve"> the recorded result with the result we obtained </w:t>
      </w:r>
      <w:r w:rsidR="00AF0BBE">
        <w:rPr>
          <w:rFonts w:ascii="Times New Roman" w:hAnsi="Times New Roman" w:cs="Times New Roman"/>
          <w:color w:val="000000"/>
          <w:sz w:val="24"/>
          <w:szCs w:val="24"/>
        </w:rPr>
        <w:t>from</w:t>
      </w:r>
      <w:r w:rsidRPr="00611F31">
        <w:rPr>
          <w:rFonts w:ascii="Times New Roman" w:hAnsi="Times New Roman" w:cs="Times New Roman"/>
          <w:color w:val="000000"/>
          <w:sz w:val="24"/>
          <w:szCs w:val="24"/>
        </w:rPr>
        <w:t xml:space="preserve"> </w:t>
      </w:r>
      <w:proofErr w:type="spellStart"/>
      <w:r w:rsidRPr="00611F31">
        <w:rPr>
          <w:rFonts w:ascii="Times New Roman" w:hAnsi="Times New Roman" w:cs="Times New Roman"/>
          <w:color w:val="000000"/>
          <w:sz w:val="24"/>
          <w:szCs w:val="24"/>
        </w:rPr>
        <w:t>Xgboost</w:t>
      </w:r>
      <w:proofErr w:type="spellEnd"/>
      <w:r w:rsidRPr="00611F31">
        <w:rPr>
          <w:rFonts w:ascii="Times New Roman" w:hAnsi="Times New Roman" w:cs="Times New Roman"/>
          <w:color w:val="000000"/>
          <w:sz w:val="24"/>
          <w:szCs w:val="24"/>
        </w:rPr>
        <w:t xml:space="preserve"> Classifier in Section </w:t>
      </w:r>
      <w:r w:rsidRPr="00611F31">
        <w:rPr>
          <w:rFonts w:ascii="Times New Roman" w:hAnsi="Times New Roman" w:cs="Times New Roman"/>
          <w:color w:val="4472C4" w:themeColor="accent1"/>
          <w:sz w:val="24"/>
          <w:szCs w:val="24"/>
        </w:rPr>
        <w:t>6.3 Baseline Model Evaluation</w:t>
      </w:r>
      <w:r>
        <w:rPr>
          <w:rFonts w:ascii="Times New Roman" w:hAnsi="Times New Roman" w:cs="Times New Roman"/>
          <w:color w:val="4472C4" w:themeColor="accent1"/>
          <w:sz w:val="24"/>
          <w:szCs w:val="24"/>
        </w:rPr>
        <w:t>.</w:t>
      </w:r>
    </w:p>
    <w:p w14:paraId="4AE0C765" w14:textId="126023D6" w:rsidR="00C01D00" w:rsidRPr="00802D18" w:rsidRDefault="00B10694" w:rsidP="00362B3B">
      <w:pPr>
        <w:rPr>
          <w:rFonts w:eastAsiaTheme="minorHAnsi"/>
          <w:color w:val="000000"/>
        </w:rPr>
      </w:pPr>
      <w:r w:rsidRPr="00B10694">
        <w:rPr>
          <w:color w:val="000000"/>
        </w:rPr>
        <w:t>The more detail</w:t>
      </w:r>
      <w:r>
        <w:rPr>
          <w:color w:val="000000"/>
        </w:rPr>
        <w:t xml:space="preserve">s of step1~ step 5 </w:t>
      </w:r>
      <w:r w:rsidRPr="00B10694">
        <w:rPr>
          <w:color w:val="000000"/>
        </w:rPr>
        <w:t xml:space="preserve">are provided in this </w:t>
      </w:r>
      <w:proofErr w:type="spellStart"/>
      <w:r w:rsidRPr="00B10694">
        <w:rPr>
          <w:color w:val="000000"/>
        </w:rPr>
        <w:t>jupyter</w:t>
      </w:r>
      <w:proofErr w:type="spellEnd"/>
      <w:r w:rsidRPr="00B10694">
        <w:rPr>
          <w:color w:val="000000"/>
        </w:rPr>
        <w:t xml:space="preserve"> notebook: </w:t>
      </w:r>
      <w:hyperlink r:id="rId31" w:history="1">
        <w:r>
          <w:rPr>
            <w:rStyle w:val="Hyperlink"/>
            <w:rFonts w:eastAsiaTheme="minorHAnsi"/>
          </w:rPr>
          <w:t xml:space="preserve">Detecting Potential Candidate_Part2_Model </w:t>
        </w:r>
        <w:proofErr w:type="spellStart"/>
        <w:r>
          <w:rPr>
            <w:rStyle w:val="Hyperlink"/>
            <w:rFonts w:eastAsiaTheme="minorHAnsi"/>
          </w:rPr>
          <w:t>XGB.ipynb</w:t>
        </w:r>
        <w:proofErr w:type="spellEnd"/>
      </w:hyperlink>
      <w:r w:rsidR="00802D18">
        <w:rPr>
          <w:rStyle w:val="Hyperlink"/>
          <w:rFonts w:eastAsiaTheme="minorHAnsi"/>
        </w:rPr>
        <w:t>.</w:t>
      </w:r>
      <w:r w:rsidR="00802D18">
        <w:rPr>
          <w:rFonts w:eastAsiaTheme="minorHAnsi"/>
          <w:color w:val="000000"/>
        </w:rPr>
        <w:t xml:space="preserve"> </w:t>
      </w:r>
      <w:r w:rsidR="00F750B2">
        <w:rPr>
          <w:lang w:eastAsia="en-US"/>
        </w:rPr>
        <w:t xml:space="preserve">Please find the performance comparison in step 5 from </w:t>
      </w:r>
      <w:r w:rsidR="0058766C">
        <w:rPr>
          <w:i/>
          <w:iCs/>
          <w:lang w:eastAsia="en-US"/>
        </w:rPr>
        <w:t>Table</w:t>
      </w:r>
      <w:r w:rsidR="00AC0144" w:rsidRPr="00DF3512">
        <w:rPr>
          <w:i/>
          <w:iCs/>
          <w:lang w:eastAsia="en-US"/>
        </w:rPr>
        <w:t xml:space="preserve"> 6.9</w:t>
      </w:r>
      <w:r w:rsidR="00AC0144">
        <w:rPr>
          <w:lang w:eastAsia="en-US"/>
        </w:rPr>
        <w:t xml:space="preserve">, </w:t>
      </w:r>
      <w:r w:rsidR="00AC0144" w:rsidRPr="00DF3512">
        <w:rPr>
          <w:i/>
          <w:iCs/>
          <w:lang w:eastAsia="en-US"/>
        </w:rPr>
        <w:t>Figure 6.4</w:t>
      </w:r>
      <w:r w:rsidR="00DF3512">
        <w:rPr>
          <w:lang w:eastAsia="en-US"/>
        </w:rPr>
        <w:t xml:space="preserve"> and </w:t>
      </w:r>
      <w:r w:rsidR="00AC0144" w:rsidRPr="00DF3512">
        <w:rPr>
          <w:i/>
          <w:iCs/>
          <w:lang w:eastAsia="en-US"/>
        </w:rPr>
        <w:t xml:space="preserve">Figure </w:t>
      </w:r>
      <w:r w:rsidR="00DF3512" w:rsidRPr="00DF3512">
        <w:rPr>
          <w:i/>
          <w:iCs/>
          <w:lang w:eastAsia="en-US"/>
        </w:rPr>
        <w:t>6.5</w:t>
      </w:r>
    </w:p>
    <w:p w14:paraId="6CB8B2DD" w14:textId="04B2C0B3" w:rsidR="00DF3512" w:rsidRDefault="00DF3512" w:rsidP="00362B3B">
      <w:pPr>
        <w:rPr>
          <w:i/>
          <w:iCs/>
          <w:color w:val="000000"/>
        </w:rPr>
      </w:pPr>
    </w:p>
    <w:p w14:paraId="5897429B" w14:textId="77777777" w:rsidR="00DF3512" w:rsidRPr="00DF3512" w:rsidRDefault="00DF3512" w:rsidP="00362B3B">
      <w:pPr>
        <w:rPr>
          <w:i/>
          <w:iCs/>
          <w:color w:val="000000"/>
        </w:rPr>
      </w:pPr>
    </w:p>
    <w:p w14:paraId="54B71A6E" w14:textId="62E27A95" w:rsidR="00611F31" w:rsidRPr="00945A4A" w:rsidRDefault="00945A4A" w:rsidP="00362B3B">
      <w:pPr>
        <w:rPr>
          <w:i/>
          <w:iCs/>
          <w:lang w:eastAsia="en-US"/>
        </w:rPr>
      </w:pPr>
      <w:r w:rsidRPr="00945A4A">
        <w:rPr>
          <w:i/>
          <w:iCs/>
          <w:lang w:eastAsia="en-US"/>
        </w:rPr>
        <w:t>Table 6.9</w:t>
      </w:r>
      <w:r w:rsidR="00923F9D" w:rsidRPr="00945A4A">
        <w:rPr>
          <w:i/>
          <w:iCs/>
          <w:lang w:eastAsia="en-US"/>
        </w:rPr>
        <w:t xml:space="preserve"> </w:t>
      </w:r>
      <w:proofErr w:type="spellStart"/>
      <w:r w:rsidR="00923F9D" w:rsidRPr="00945A4A">
        <w:rPr>
          <w:i/>
          <w:iCs/>
          <w:lang w:eastAsia="en-US"/>
        </w:rPr>
        <w:t>Xgboost</w:t>
      </w:r>
      <w:proofErr w:type="spellEnd"/>
      <w:r w:rsidR="00923F9D" w:rsidRPr="00945A4A">
        <w:rPr>
          <w:i/>
          <w:iCs/>
          <w:lang w:eastAsia="en-US"/>
        </w:rPr>
        <w:t xml:space="preserve"> model performance on Testing set</w:t>
      </w:r>
      <w:r w:rsidR="00166461">
        <w:rPr>
          <w:i/>
          <w:iCs/>
          <w:lang w:eastAsia="en-US"/>
        </w:rPr>
        <w:t xml:space="preserve"> </w:t>
      </w:r>
    </w:p>
    <w:tbl>
      <w:tblPr>
        <w:tblW w:w="9445"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292"/>
        <w:gridCol w:w="1466"/>
        <w:gridCol w:w="753"/>
        <w:gridCol w:w="881"/>
        <w:gridCol w:w="1197"/>
        <w:gridCol w:w="900"/>
        <w:gridCol w:w="983"/>
        <w:gridCol w:w="951"/>
        <w:gridCol w:w="1031"/>
      </w:tblGrid>
      <w:tr w:rsidR="00EC2912" w:rsidRPr="00EC2912" w14:paraId="2D270D46" w14:textId="77777777" w:rsidTr="00EC2912">
        <w:trPr>
          <w:trHeight w:val="300"/>
        </w:trPr>
        <w:tc>
          <w:tcPr>
            <w:tcW w:w="1292" w:type="dxa"/>
            <w:tcBorders>
              <w:top w:val="single" w:sz="4" w:space="0" w:color="auto"/>
              <w:bottom w:val="single" w:sz="4" w:space="0" w:color="auto"/>
            </w:tcBorders>
            <w:shd w:val="clear" w:color="000000" w:fill="D0CECE"/>
            <w:noWrap/>
            <w:vAlign w:val="bottom"/>
            <w:hideMark/>
          </w:tcPr>
          <w:p w14:paraId="7A6BE27A" w14:textId="77777777" w:rsidR="00EC2912" w:rsidRPr="00EC2912" w:rsidRDefault="00EC2912" w:rsidP="00EC2912">
            <w:pPr>
              <w:rPr>
                <w:color w:val="000000"/>
                <w:sz w:val="21"/>
                <w:szCs w:val="21"/>
              </w:rPr>
            </w:pPr>
            <w:r w:rsidRPr="00EC2912">
              <w:rPr>
                <w:color w:val="000000"/>
                <w:sz w:val="21"/>
                <w:szCs w:val="21"/>
              </w:rPr>
              <w:t> Model</w:t>
            </w:r>
          </w:p>
        </w:tc>
        <w:tc>
          <w:tcPr>
            <w:tcW w:w="1466" w:type="dxa"/>
            <w:tcBorders>
              <w:top w:val="single" w:sz="4" w:space="0" w:color="auto"/>
              <w:bottom w:val="single" w:sz="4" w:space="0" w:color="auto"/>
            </w:tcBorders>
            <w:shd w:val="clear" w:color="000000" w:fill="D0CECE"/>
            <w:noWrap/>
            <w:vAlign w:val="bottom"/>
            <w:hideMark/>
          </w:tcPr>
          <w:p w14:paraId="17DC5497" w14:textId="77777777" w:rsidR="00EC2912" w:rsidRPr="00EC2912" w:rsidRDefault="00EC2912" w:rsidP="00EC2912">
            <w:pPr>
              <w:rPr>
                <w:color w:val="000000"/>
                <w:sz w:val="21"/>
                <w:szCs w:val="21"/>
              </w:rPr>
            </w:pPr>
            <w:r w:rsidRPr="00EC2912">
              <w:rPr>
                <w:color w:val="000000"/>
                <w:sz w:val="21"/>
                <w:szCs w:val="21"/>
              </w:rPr>
              <w:t xml:space="preserve">   Precision</w:t>
            </w:r>
          </w:p>
        </w:tc>
        <w:tc>
          <w:tcPr>
            <w:tcW w:w="751" w:type="dxa"/>
            <w:tcBorders>
              <w:top w:val="single" w:sz="4" w:space="0" w:color="auto"/>
              <w:bottom w:val="single" w:sz="4" w:space="0" w:color="auto"/>
            </w:tcBorders>
            <w:shd w:val="clear" w:color="000000" w:fill="D0CECE"/>
            <w:noWrap/>
            <w:vAlign w:val="bottom"/>
            <w:hideMark/>
          </w:tcPr>
          <w:p w14:paraId="7AA5E404" w14:textId="77777777" w:rsidR="00EC2912" w:rsidRPr="00EC2912" w:rsidRDefault="00EC2912" w:rsidP="00EC2912">
            <w:pPr>
              <w:rPr>
                <w:color w:val="000000"/>
                <w:sz w:val="21"/>
                <w:szCs w:val="21"/>
              </w:rPr>
            </w:pPr>
            <w:r w:rsidRPr="00EC2912">
              <w:rPr>
                <w:color w:val="000000"/>
                <w:sz w:val="21"/>
                <w:szCs w:val="21"/>
              </w:rPr>
              <w:t xml:space="preserve"> Recall</w:t>
            </w:r>
          </w:p>
        </w:tc>
        <w:tc>
          <w:tcPr>
            <w:tcW w:w="878" w:type="dxa"/>
            <w:tcBorders>
              <w:top w:val="single" w:sz="4" w:space="0" w:color="auto"/>
              <w:bottom w:val="single" w:sz="4" w:space="0" w:color="auto"/>
            </w:tcBorders>
            <w:shd w:val="clear" w:color="000000" w:fill="D0CECE"/>
            <w:noWrap/>
            <w:vAlign w:val="bottom"/>
            <w:hideMark/>
          </w:tcPr>
          <w:p w14:paraId="49297260" w14:textId="77777777" w:rsidR="00EC2912" w:rsidRPr="00EC2912" w:rsidRDefault="00EC2912" w:rsidP="00EC2912">
            <w:pPr>
              <w:rPr>
                <w:color w:val="000000"/>
                <w:sz w:val="21"/>
                <w:szCs w:val="21"/>
              </w:rPr>
            </w:pPr>
            <w:r w:rsidRPr="00EC2912">
              <w:rPr>
                <w:color w:val="000000"/>
                <w:sz w:val="21"/>
                <w:szCs w:val="21"/>
              </w:rPr>
              <w:t>F1score</w:t>
            </w:r>
          </w:p>
        </w:tc>
        <w:tc>
          <w:tcPr>
            <w:tcW w:w="1193" w:type="dxa"/>
            <w:tcBorders>
              <w:top w:val="single" w:sz="4" w:space="0" w:color="auto"/>
              <w:bottom w:val="single" w:sz="4" w:space="0" w:color="auto"/>
            </w:tcBorders>
            <w:shd w:val="clear" w:color="000000" w:fill="D0CECE"/>
            <w:noWrap/>
            <w:vAlign w:val="bottom"/>
            <w:hideMark/>
          </w:tcPr>
          <w:p w14:paraId="5615AFB4" w14:textId="77777777" w:rsidR="00EC2912" w:rsidRPr="00EC2912" w:rsidRDefault="00EC2912" w:rsidP="00EC2912">
            <w:pPr>
              <w:rPr>
                <w:color w:val="000000"/>
                <w:sz w:val="21"/>
                <w:szCs w:val="21"/>
              </w:rPr>
            </w:pPr>
            <w:r w:rsidRPr="00EC2912">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19027CA3" w14:textId="77777777" w:rsidR="00EC2912" w:rsidRPr="00EC2912" w:rsidRDefault="00EC2912" w:rsidP="00EC2912">
            <w:pPr>
              <w:rPr>
                <w:color w:val="000000"/>
                <w:sz w:val="21"/>
                <w:szCs w:val="21"/>
              </w:rPr>
            </w:pPr>
            <w:r w:rsidRPr="00EC2912">
              <w:rPr>
                <w:color w:val="000000"/>
                <w:sz w:val="21"/>
                <w:szCs w:val="21"/>
              </w:rPr>
              <w:t>Target in top 20%</w:t>
            </w:r>
          </w:p>
        </w:tc>
        <w:tc>
          <w:tcPr>
            <w:tcW w:w="983" w:type="dxa"/>
            <w:tcBorders>
              <w:top w:val="single" w:sz="4" w:space="0" w:color="auto"/>
              <w:bottom w:val="single" w:sz="4" w:space="0" w:color="auto"/>
            </w:tcBorders>
            <w:shd w:val="clear" w:color="000000" w:fill="D0CECE"/>
            <w:noWrap/>
            <w:vAlign w:val="bottom"/>
            <w:hideMark/>
          </w:tcPr>
          <w:p w14:paraId="0F743071" w14:textId="77777777" w:rsidR="00EC2912" w:rsidRPr="00EC2912" w:rsidRDefault="00EC2912" w:rsidP="00EC2912">
            <w:pPr>
              <w:rPr>
                <w:color w:val="000000"/>
                <w:sz w:val="21"/>
                <w:szCs w:val="21"/>
              </w:rPr>
            </w:pPr>
            <w:r w:rsidRPr="00EC2912">
              <w:rPr>
                <w:color w:val="000000"/>
                <w:sz w:val="21"/>
                <w:szCs w:val="21"/>
              </w:rPr>
              <w:t>Target% in top 20%</w:t>
            </w:r>
          </w:p>
        </w:tc>
        <w:tc>
          <w:tcPr>
            <w:tcW w:w="951" w:type="dxa"/>
            <w:tcBorders>
              <w:top w:val="single" w:sz="4" w:space="0" w:color="auto"/>
              <w:bottom w:val="single" w:sz="4" w:space="0" w:color="auto"/>
            </w:tcBorders>
            <w:shd w:val="clear" w:color="000000" w:fill="D0CECE"/>
            <w:noWrap/>
            <w:vAlign w:val="bottom"/>
            <w:hideMark/>
          </w:tcPr>
          <w:p w14:paraId="77730D81" w14:textId="77777777" w:rsidR="00EC2912" w:rsidRPr="00EC2912" w:rsidRDefault="00EC2912" w:rsidP="00EC2912">
            <w:pPr>
              <w:rPr>
                <w:color w:val="000000"/>
                <w:sz w:val="21"/>
                <w:szCs w:val="21"/>
              </w:rPr>
            </w:pPr>
            <w:r w:rsidRPr="00EC2912">
              <w:rPr>
                <w:color w:val="000000"/>
                <w:sz w:val="21"/>
                <w:szCs w:val="21"/>
              </w:rPr>
              <w:t>Target in top 50%</w:t>
            </w:r>
          </w:p>
        </w:tc>
        <w:tc>
          <w:tcPr>
            <w:tcW w:w="1031" w:type="dxa"/>
            <w:tcBorders>
              <w:top w:val="single" w:sz="4" w:space="0" w:color="auto"/>
              <w:bottom w:val="single" w:sz="4" w:space="0" w:color="auto"/>
            </w:tcBorders>
            <w:shd w:val="clear" w:color="000000" w:fill="D0CECE"/>
            <w:noWrap/>
            <w:vAlign w:val="bottom"/>
            <w:hideMark/>
          </w:tcPr>
          <w:p w14:paraId="13D9FF62" w14:textId="77777777" w:rsidR="00EC2912" w:rsidRPr="00EC2912" w:rsidRDefault="00EC2912" w:rsidP="00EC2912">
            <w:pPr>
              <w:rPr>
                <w:color w:val="000000"/>
                <w:sz w:val="21"/>
                <w:szCs w:val="21"/>
              </w:rPr>
            </w:pPr>
            <w:r w:rsidRPr="00EC2912">
              <w:rPr>
                <w:color w:val="000000"/>
                <w:sz w:val="21"/>
                <w:szCs w:val="21"/>
              </w:rPr>
              <w:t>Target% in top 50%</w:t>
            </w:r>
          </w:p>
        </w:tc>
      </w:tr>
      <w:tr w:rsidR="00EC2912" w:rsidRPr="00EC2912" w14:paraId="078E0594" w14:textId="77777777" w:rsidTr="00EC2912">
        <w:trPr>
          <w:trHeight w:val="300"/>
        </w:trPr>
        <w:tc>
          <w:tcPr>
            <w:tcW w:w="1292" w:type="dxa"/>
            <w:tcBorders>
              <w:top w:val="single" w:sz="4" w:space="0" w:color="auto"/>
            </w:tcBorders>
            <w:shd w:val="clear" w:color="000000" w:fill="FFFFFF"/>
            <w:noWrap/>
            <w:vAlign w:val="bottom"/>
            <w:hideMark/>
          </w:tcPr>
          <w:p w14:paraId="4E34F286" w14:textId="77777777" w:rsidR="00EC2912" w:rsidRPr="00EC2912" w:rsidRDefault="00EC2912" w:rsidP="00EC2912">
            <w:pPr>
              <w:rPr>
                <w:color w:val="000000"/>
                <w:sz w:val="21"/>
                <w:szCs w:val="21"/>
              </w:rPr>
            </w:pPr>
            <w:r w:rsidRPr="00EC2912">
              <w:rPr>
                <w:color w:val="000000"/>
                <w:sz w:val="21"/>
                <w:szCs w:val="21"/>
              </w:rPr>
              <w:t>Null imputed</w:t>
            </w:r>
          </w:p>
        </w:tc>
        <w:tc>
          <w:tcPr>
            <w:tcW w:w="1466" w:type="dxa"/>
            <w:tcBorders>
              <w:top w:val="single" w:sz="4" w:space="0" w:color="auto"/>
            </w:tcBorders>
            <w:shd w:val="clear" w:color="000000" w:fill="FFFFFF"/>
            <w:noWrap/>
            <w:vAlign w:val="bottom"/>
            <w:hideMark/>
          </w:tcPr>
          <w:p w14:paraId="6048CC14" w14:textId="05FC66E2" w:rsidR="00EC2912" w:rsidRPr="00EC2912" w:rsidRDefault="00EC2912" w:rsidP="00EC2912">
            <w:pPr>
              <w:jc w:val="center"/>
              <w:rPr>
                <w:color w:val="000000"/>
                <w:sz w:val="21"/>
                <w:szCs w:val="21"/>
              </w:rPr>
            </w:pPr>
            <w:r w:rsidRPr="00EC2912">
              <w:rPr>
                <w:color w:val="000000"/>
                <w:sz w:val="21"/>
                <w:szCs w:val="21"/>
              </w:rPr>
              <w:t>0.22</w:t>
            </w:r>
            <w:r>
              <w:rPr>
                <w:color w:val="000000"/>
                <w:sz w:val="21"/>
                <w:szCs w:val="21"/>
              </w:rPr>
              <w:t>0</w:t>
            </w:r>
          </w:p>
        </w:tc>
        <w:tc>
          <w:tcPr>
            <w:tcW w:w="751" w:type="dxa"/>
            <w:tcBorders>
              <w:top w:val="single" w:sz="4" w:space="0" w:color="auto"/>
            </w:tcBorders>
            <w:shd w:val="clear" w:color="000000" w:fill="FFFFFF"/>
            <w:noWrap/>
            <w:vAlign w:val="bottom"/>
            <w:hideMark/>
          </w:tcPr>
          <w:p w14:paraId="63CA0D74" w14:textId="77777777" w:rsidR="00EC2912" w:rsidRPr="00EC2912" w:rsidRDefault="00EC2912" w:rsidP="00EC2912">
            <w:pPr>
              <w:jc w:val="center"/>
              <w:rPr>
                <w:color w:val="000000"/>
                <w:sz w:val="21"/>
                <w:szCs w:val="21"/>
              </w:rPr>
            </w:pPr>
            <w:r w:rsidRPr="00EC2912">
              <w:rPr>
                <w:color w:val="000000"/>
                <w:sz w:val="21"/>
                <w:szCs w:val="21"/>
              </w:rPr>
              <w:t>0.037</w:t>
            </w:r>
          </w:p>
        </w:tc>
        <w:tc>
          <w:tcPr>
            <w:tcW w:w="878" w:type="dxa"/>
            <w:tcBorders>
              <w:top w:val="single" w:sz="4" w:space="0" w:color="auto"/>
            </w:tcBorders>
            <w:shd w:val="clear" w:color="000000" w:fill="FFFFFF"/>
            <w:noWrap/>
            <w:vAlign w:val="bottom"/>
            <w:hideMark/>
          </w:tcPr>
          <w:p w14:paraId="59731473" w14:textId="77777777" w:rsidR="00EC2912" w:rsidRPr="00EC2912" w:rsidRDefault="00EC2912" w:rsidP="00EC2912">
            <w:pPr>
              <w:jc w:val="center"/>
              <w:rPr>
                <w:color w:val="000000"/>
                <w:sz w:val="21"/>
                <w:szCs w:val="21"/>
              </w:rPr>
            </w:pPr>
            <w:r w:rsidRPr="00EC2912">
              <w:rPr>
                <w:color w:val="000000"/>
                <w:sz w:val="21"/>
                <w:szCs w:val="21"/>
              </w:rPr>
              <w:t>0.063</w:t>
            </w:r>
          </w:p>
        </w:tc>
        <w:tc>
          <w:tcPr>
            <w:tcW w:w="1193" w:type="dxa"/>
            <w:tcBorders>
              <w:top w:val="single" w:sz="4" w:space="0" w:color="auto"/>
            </w:tcBorders>
            <w:shd w:val="clear" w:color="000000" w:fill="FFFFFF"/>
            <w:noWrap/>
            <w:vAlign w:val="bottom"/>
            <w:hideMark/>
          </w:tcPr>
          <w:p w14:paraId="2EE45C8A" w14:textId="77777777" w:rsidR="00EC2912" w:rsidRPr="00EC2912" w:rsidRDefault="00EC2912" w:rsidP="00EC2912">
            <w:pPr>
              <w:jc w:val="center"/>
              <w:rPr>
                <w:color w:val="000000"/>
                <w:sz w:val="21"/>
                <w:szCs w:val="21"/>
              </w:rPr>
            </w:pPr>
            <w:r w:rsidRPr="00EC2912">
              <w:rPr>
                <w:color w:val="000000"/>
                <w:sz w:val="21"/>
                <w:szCs w:val="21"/>
              </w:rPr>
              <w:t>0.599</w:t>
            </w:r>
          </w:p>
        </w:tc>
        <w:tc>
          <w:tcPr>
            <w:tcW w:w="900" w:type="dxa"/>
            <w:tcBorders>
              <w:top w:val="single" w:sz="4" w:space="0" w:color="auto"/>
            </w:tcBorders>
            <w:shd w:val="clear" w:color="000000" w:fill="FFFFFF"/>
            <w:noWrap/>
            <w:vAlign w:val="bottom"/>
            <w:hideMark/>
          </w:tcPr>
          <w:p w14:paraId="09BEEF08" w14:textId="77777777" w:rsidR="00EC2912" w:rsidRPr="00EC2912" w:rsidRDefault="00EC2912" w:rsidP="00EC2912">
            <w:pPr>
              <w:jc w:val="center"/>
              <w:rPr>
                <w:color w:val="000000"/>
                <w:sz w:val="21"/>
                <w:szCs w:val="21"/>
              </w:rPr>
            </w:pPr>
            <w:r w:rsidRPr="00EC2912">
              <w:rPr>
                <w:color w:val="000000"/>
                <w:sz w:val="21"/>
                <w:szCs w:val="21"/>
              </w:rPr>
              <w:t>225</w:t>
            </w:r>
          </w:p>
        </w:tc>
        <w:tc>
          <w:tcPr>
            <w:tcW w:w="983" w:type="dxa"/>
            <w:tcBorders>
              <w:top w:val="single" w:sz="4" w:space="0" w:color="auto"/>
            </w:tcBorders>
            <w:shd w:val="clear" w:color="000000" w:fill="FFFFFF"/>
            <w:noWrap/>
            <w:vAlign w:val="bottom"/>
            <w:hideMark/>
          </w:tcPr>
          <w:p w14:paraId="7CE4B1A9" w14:textId="77777777" w:rsidR="00EC2912" w:rsidRPr="00EC2912" w:rsidRDefault="00EC2912" w:rsidP="00EC2912">
            <w:pPr>
              <w:jc w:val="center"/>
              <w:rPr>
                <w:color w:val="000000"/>
                <w:sz w:val="21"/>
                <w:szCs w:val="21"/>
              </w:rPr>
            </w:pPr>
            <w:r w:rsidRPr="00EC2912">
              <w:rPr>
                <w:color w:val="000000"/>
                <w:sz w:val="21"/>
                <w:szCs w:val="21"/>
              </w:rPr>
              <w:t>30.9%</w:t>
            </w:r>
          </w:p>
        </w:tc>
        <w:tc>
          <w:tcPr>
            <w:tcW w:w="951" w:type="dxa"/>
            <w:tcBorders>
              <w:top w:val="single" w:sz="4" w:space="0" w:color="auto"/>
            </w:tcBorders>
            <w:shd w:val="clear" w:color="000000" w:fill="FFFFFF"/>
            <w:noWrap/>
            <w:vAlign w:val="bottom"/>
            <w:hideMark/>
          </w:tcPr>
          <w:p w14:paraId="6C80A397" w14:textId="77777777" w:rsidR="00EC2912" w:rsidRPr="00EC2912" w:rsidRDefault="00EC2912" w:rsidP="00EC2912">
            <w:pPr>
              <w:jc w:val="center"/>
              <w:rPr>
                <w:color w:val="000000"/>
                <w:sz w:val="21"/>
                <w:szCs w:val="21"/>
              </w:rPr>
            </w:pPr>
            <w:r w:rsidRPr="00EC2912">
              <w:rPr>
                <w:color w:val="000000"/>
                <w:sz w:val="21"/>
                <w:szCs w:val="21"/>
              </w:rPr>
              <w:t>456</w:t>
            </w:r>
          </w:p>
        </w:tc>
        <w:tc>
          <w:tcPr>
            <w:tcW w:w="1031" w:type="dxa"/>
            <w:tcBorders>
              <w:top w:val="single" w:sz="4" w:space="0" w:color="auto"/>
            </w:tcBorders>
            <w:noWrap/>
            <w:vAlign w:val="bottom"/>
            <w:hideMark/>
          </w:tcPr>
          <w:p w14:paraId="1E10DA28" w14:textId="77777777" w:rsidR="00EC2912" w:rsidRPr="00EC2912" w:rsidRDefault="00EC2912" w:rsidP="00EC2912">
            <w:pPr>
              <w:jc w:val="center"/>
              <w:rPr>
                <w:color w:val="000000"/>
                <w:sz w:val="21"/>
                <w:szCs w:val="21"/>
              </w:rPr>
            </w:pPr>
            <w:r w:rsidRPr="00EC2912">
              <w:rPr>
                <w:color w:val="000000"/>
                <w:sz w:val="21"/>
                <w:szCs w:val="21"/>
              </w:rPr>
              <w:t>62.6%</w:t>
            </w:r>
          </w:p>
        </w:tc>
      </w:tr>
      <w:tr w:rsidR="00EC2912" w:rsidRPr="00EC2912" w14:paraId="595F2555" w14:textId="77777777" w:rsidTr="00EC2912">
        <w:trPr>
          <w:trHeight w:val="300"/>
        </w:trPr>
        <w:tc>
          <w:tcPr>
            <w:tcW w:w="1292" w:type="dxa"/>
            <w:shd w:val="clear" w:color="000000" w:fill="FFFFFF"/>
            <w:noWrap/>
            <w:vAlign w:val="bottom"/>
            <w:hideMark/>
          </w:tcPr>
          <w:p w14:paraId="6E78B875" w14:textId="77777777" w:rsidR="00EC2912" w:rsidRPr="00EC2912" w:rsidRDefault="00EC2912" w:rsidP="00EC2912">
            <w:pPr>
              <w:rPr>
                <w:color w:val="FF0000"/>
                <w:sz w:val="21"/>
                <w:szCs w:val="21"/>
              </w:rPr>
            </w:pPr>
            <w:r w:rsidRPr="00EC2912">
              <w:rPr>
                <w:color w:val="FF0000"/>
                <w:sz w:val="21"/>
                <w:szCs w:val="21"/>
              </w:rPr>
              <w:t>Null not imputed</w:t>
            </w:r>
          </w:p>
        </w:tc>
        <w:tc>
          <w:tcPr>
            <w:tcW w:w="1466" w:type="dxa"/>
            <w:shd w:val="clear" w:color="000000" w:fill="FFFFFF"/>
            <w:noWrap/>
            <w:vAlign w:val="bottom"/>
            <w:hideMark/>
          </w:tcPr>
          <w:p w14:paraId="28495B77" w14:textId="77777777" w:rsidR="00EC2912" w:rsidRPr="00EC2912" w:rsidRDefault="00EC2912" w:rsidP="00EC2912">
            <w:pPr>
              <w:jc w:val="center"/>
              <w:rPr>
                <w:color w:val="000000"/>
                <w:sz w:val="21"/>
                <w:szCs w:val="21"/>
              </w:rPr>
            </w:pPr>
            <w:r w:rsidRPr="00EC2912">
              <w:rPr>
                <w:color w:val="000000"/>
                <w:sz w:val="21"/>
                <w:szCs w:val="21"/>
              </w:rPr>
              <w:t>0.263</w:t>
            </w:r>
          </w:p>
        </w:tc>
        <w:tc>
          <w:tcPr>
            <w:tcW w:w="751" w:type="dxa"/>
            <w:shd w:val="clear" w:color="000000" w:fill="FFFFFF"/>
            <w:noWrap/>
            <w:vAlign w:val="bottom"/>
            <w:hideMark/>
          </w:tcPr>
          <w:p w14:paraId="21469A8E" w14:textId="3F039A68" w:rsidR="00EC2912" w:rsidRPr="00EC2912" w:rsidRDefault="00EC2912" w:rsidP="00EC2912">
            <w:pPr>
              <w:jc w:val="center"/>
              <w:rPr>
                <w:color w:val="000000"/>
                <w:sz w:val="21"/>
                <w:szCs w:val="21"/>
              </w:rPr>
            </w:pPr>
            <w:r w:rsidRPr="00EC2912">
              <w:rPr>
                <w:color w:val="000000"/>
                <w:sz w:val="21"/>
                <w:szCs w:val="21"/>
              </w:rPr>
              <w:t>0.06</w:t>
            </w:r>
            <w:r>
              <w:rPr>
                <w:color w:val="000000"/>
                <w:sz w:val="21"/>
                <w:szCs w:val="21"/>
              </w:rPr>
              <w:t>0</w:t>
            </w:r>
          </w:p>
        </w:tc>
        <w:tc>
          <w:tcPr>
            <w:tcW w:w="878" w:type="dxa"/>
            <w:shd w:val="clear" w:color="000000" w:fill="FFFFFF"/>
            <w:noWrap/>
            <w:vAlign w:val="bottom"/>
            <w:hideMark/>
          </w:tcPr>
          <w:p w14:paraId="2CA40783" w14:textId="77777777" w:rsidR="00EC2912" w:rsidRPr="00EC2912" w:rsidRDefault="00EC2912" w:rsidP="00EC2912">
            <w:pPr>
              <w:jc w:val="center"/>
              <w:rPr>
                <w:color w:val="000000"/>
                <w:sz w:val="21"/>
                <w:szCs w:val="21"/>
              </w:rPr>
            </w:pPr>
            <w:r w:rsidRPr="00EC2912">
              <w:rPr>
                <w:color w:val="000000"/>
                <w:sz w:val="21"/>
                <w:szCs w:val="21"/>
              </w:rPr>
              <w:t>0.098</w:t>
            </w:r>
          </w:p>
        </w:tc>
        <w:tc>
          <w:tcPr>
            <w:tcW w:w="1193" w:type="dxa"/>
            <w:shd w:val="clear" w:color="000000" w:fill="FFFFFF"/>
            <w:noWrap/>
            <w:vAlign w:val="bottom"/>
            <w:hideMark/>
          </w:tcPr>
          <w:p w14:paraId="2BC102D5" w14:textId="77777777" w:rsidR="00EC2912" w:rsidRPr="00EC2912" w:rsidRDefault="00EC2912" w:rsidP="00EC2912">
            <w:pPr>
              <w:jc w:val="center"/>
              <w:rPr>
                <w:color w:val="000000"/>
                <w:sz w:val="21"/>
                <w:szCs w:val="21"/>
              </w:rPr>
            </w:pPr>
            <w:r w:rsidRPr="00EC2912">
              <w:rPr>
                <w:color w:val="000000"/>
                <w:sz w:val="21"/>
                <w:szCs w:val="21"/>
              </w:rPr>
              <w:t>0.611</w:t>
            </w:r>
          </w:p>
        </w:tc>
        <w:tc>
          <w:tcPr>
            <w:tcW w:w="900" w:type="dxa"/>
            <w:shd w:val="clear" w:color="000000" w:fill="FFFFFF"/>
            <w:noWrap/>
            <w:vAlign w:val="bottom"/>
            <w:hideMark/>
          </w:tcPr>
          <w:p w14:paraId="269681D8" w14:textId="77777777" w:rsidR="00EC2912" w:rsidRPr="00EC2912" w:rsidRDefault="00EC2912" w:rsidP="00EC2912">
            <w:pPr>
              <w:jc w:val="center"/>
              <w:rPr>
                <w:color w:val="000000"/>
                <w:sz w:val="21"/>
                <w:szCs w:val="21"/>
              </w:rPr>
            </w:pPr>
            <w:r w:rsidRPr="00EC2912">
              <w:rPr>
                <w:color w:val="000000"/>
                <w:sz w:val="21"/>
                <w:szCs w:val="21"/>
              </w:rPr>
              <w:t>244</w:t>
            </w:r>
          </w:p>
        </w:tc>
        <w:tc>
          <w:tcPr>
            <w:tcW w:w="983" w:type="dxa"/>
            <w:shd w:val="clear" w:color="000000" w:fill="FFFFFF"/>
            <w:noWrap/>
            <w:vAlign w:val="bottom"/>
            <w:hideMark/>
          </w:tcPr>
          <w:p w14:paraId="76FFF47C" w14:textId="77777777" w:rsidR="00EC2912" w:rsidRPr="00EC2912" w:rsidRDefault="00EC2912" w:rsidP="00EC2912">
            <w:pPr>
              <w:jc w:val="center"/>
              <w:rPr>
                <w:color w:val="000000"/>
                <w:sz w:val="21"/>
                <w:szCs w:val="21"/>
              </w:rPr>
            </w:pPr>
            <w:r w:rsidRPr="00EC2912">
              <w:rPr>
                <w:color w:val="000000"/>
                <w:sz w:val="21"/>
                <w:szCs w:val="21"/>
              </w:rPr>
              <w:t>33.5%</w:t>
            </w:r>
          </w:p>
        </w:tc>
        <w:tc>
          <w:tcPr>
            <w:tcW w:w="951" w:type="dxa"/>
            <w:shd w:val="clear" w:color="000000" w:fill="FFFFFF"/>
            <w:noWrap/>
            <w:vAlign w:val="bottom"/>
            <w:hideMark/>
          </w:tcPr>
          <w:p w14:paraId="54534204" w14:textId="77777777" w:rsidR="00EC2912" w:rsidRPr="00EC2912" w:rsidRDefault="00EC2912" w:rsidP="00EC2912">
            <w:pPr>
              <w:jc w:val="center"/>
              <w:rPr>
                <w:color w:val="FF0000"/>
                <w:sz w:val="21"/>
                <w:szCs w:val="21"/>
              </w:rPr>
            </w:pPr>
            <w:r w:rsidRPr="00EC2912">
              <w:rPr>
                <w:color w:val="FF0000"/>
                <w:sz w:val="21"/>
                <w:szCs w:val="21"/>
              </w:rPr>
              <w:t>454</w:t>
            </w:r>
          </w:p>
        </w:tc>
        <w:tc>
          <w:tcPr>
            <w:tcW w:w="1031" w:type="dxa"/>
            <w:noWrap/>
            <w:vAlign w:val="bottom"/>
            <w:hideMark/>
          </w:tcPr>
          <w:p w14:paraId="19186ECB" w14:textId="77777777" w:rsidR="00EC2912" w:rsidRPr="00EC2912" w:rsidRDefault="00EC2912" w:rsidP="00EC2912">
            <w:pPr>
              <w:jc w:val="center"/>
              <w:rPr>
                <w:color w:val="000000"/>
                <w:sz w:val="21"/>
                <w:szCs w:val="21"/>
              </w:rPr>
            </w:pPr>
            <w:r w:rsidRPr="00EC2912">
              <w:rPr>
                <w:color w:val="FF0000"/>
                <w:sz w:val="21"/>
                <w:szCs w:val="21"/>
              </w:rPr>
              <w:t>62.4%</w:t>
            </w:r>
          </w:p>
        </w:tc>
      </w:tr>
    </w:tbl>
    <w:p w14:paraId="442323B1" w14:textId="68E3C80E" w:rsidR="00611F31" w:rsidRDefault="00611F31" w:rsidP="00611F31"/>
    <w:p w14:paraId="057EB993" w14:textId="69A1F2DF" w:rsidR="0019457D" w:rsidRDefault="0019457D" w:rsidP="00611F31"/>
    <w:p w14:paraId="04EF573E" w14:textId="6CF28D28" w:rsidR="0019457D" w:rsidRDefault="0019457D" w:rsidP="00611F31"/>
    <w:p w14:paraId="301E3B1B" w14:textId="12CE5327" w:rsidR="0019457D" w:rsidRDefault="0019457D" w:rsidP="00611F31"/>
    <w:p w14:paraId="1058B891" w14:textId="36AD4B66" w:rsidR="0019457D" w:rsidRDefault="0019457D" w:rsidP="00611F31"/>
    <w:p w14:paraId="31324ECA" w14:textId="720560D7" w:rsidR="0019457D" w:rsidRDefault="0019457D" w:rsidP="00611F31"/>
    <w:p w14:paraId="5361008E" w14:textId="77777777" w:rsidR="0019457D" w:rsidRDefault="0019457D" w:rsidP="00611F31"/>
    <w:p w14:paraId="07766935" w14:textId="64AED8CA" w:rsidR="00945A4A" w:rsidRDefault="00945A4A" w:rsidP="00611F31"/>
    <w:p w14:paraId="22BFA29D" w14:textId="2CCE23B9" w:rsidR="00945A4A" w:rsidRDefault="00945A4A" w:rsidP="00611F31"/>
    <w:p w14:paraId="14D8284E" w14:textId="77777777" w:rsidR="0019457D" w:rsidRDefault="0019457D" w:rsidP="00362B3B"/>
    <w:p w14:paraId="5C7EADCC" w14:textId="5AF4EC5A" w:rsidR="0019457D" w:rsidRDefault="00D61D15" w:rsidP="0019457D">
      <w:r>
        <w:rPr>
          <w:noProof/>
        </w:rPr>
        <w:lastRenderedPageBreak/>
        <w:drawing>
          <wp:inline distT="0" distB="0" distL="0" distR="0" wp14:anchorId="142CBA6C" wp14:editId="396E63BC">
            <wp:extent cx="2929255" cy="1637023"/>
            <wp:effectExtent l="0" t="0" r="4445" b="1905"/>
            <wp:docPr id="37" name="Picture 3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line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33510" cy="1639401"/>
                    </a:xfrm>
                    <a:prstGeom prst="rect">
                      <a:avLst/>
                    </a:prstGeom>
                    <a:noFill/>
                    <a:ln>
                      <a:noFill/>
                    </a:ln>
                  </pic:spPr>
                </pic:pic>
              </a:graphicData>
            </a:graphic>
          </wp:inline>
        </w:drawing>
      </w:r>
      <w:r w:rsidR="0019457D">
        <w:rPr>
          <w:noProof/>
        </w:rPr>
        <w:drawing>
          <wp:inline distT="0" distB="0" distL="0" distR="0" wp14:anchorId="5A0DD441" wp14:editId="029A7FE2">
            <wp:extent cx="2929467" cy="1637141"/>
            <wp:effectExtent l="0" t="0" r="4445" b="1270"/>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0000" cy="1643027"/>
                    </a:xfrm>
                    <a:prstGeom prst="rect">
                      <a:avLst/>
                    </a:prstGeom>
                    <a:noFill/>
                    <a:ln>
                      <a:noFill/>
                    </a:ln>
                  </pic:spPr>
                </pic:pic>
              </a:graphicData>
            </a:graphic>
          </wp:inline>
        </w:drawing>
      </w:r>
    </w:p>
    <w:p w14:paraId="39AACBEA" w14:textId="1C97DE94" w:rsidR="000E0BE7" w:rsidRDefault="00D61D15" w:rsidP="000E0BE7">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4</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F171AE">
        <w:rPr>
          <w:i/>
          <w:iCs/>
          <w:lang w:eastAsia="en-US"/>
        </w:rPr>
        <w:t xml:space="preserve">Cumulative Lift </w:t>
      </w:r>
      <w:r>
        <w:rPr>
          <w:i/>
          <w:iCs/>
          <w:lang w:eastAsia="en-US"/>
        </w:rPr>
        <w:t>with</w:t>
      </w:r>
      <w:r w:rsidR="00243E72">
        <w:rPr>
          <w:i/>
          <w:iCs/>
          <w:lang w:eastAsia="en-US"/>
        </w:rPr>
        <w:t xml:space="preserve"> and without</w:t>
      </w:r>
      <w:r>
        <w:rPr>
          <w:i/>
          <w:iCs/>
          <w:lang w:eastAsia="en-US"/>
        </w:rPr>
        <w:t xml:space="preserve"> missing value </w:t>
      </w:r>
      <w:r w:rsidR="00336EE7">
        <w:rPr>
          <w:i/>
          <w:iCs/>
          <w:lang w:eastAsia="en-US"/>
        </w:rPr>
        <w:t>imputation</w:t>
      </w:r>
    </w:p>
    <w:p w14:paraId="618956F5" w14:textId="1CDD55EA" w:rsidR="000E0BE7" w:rsidRDefault="000E0BE7" w:rsidP="00554068">
      <w:pPr>
        <w:rPr>
          <w:i/>
          <w:iCs/>
          <w:lang w:eastAsia="en-US"/>
        </w:rPr>
      </w:pPr>
    </w:p>
    <w:p w14:paraId="7235BD4F" w14:textId="12AC6E99" w:rsidR="00554068" w:rsidRDefault="00554068" w:rsidP="00554068">
      <w:pPr>
        <w:rPr>
          <w:i/>
          <w:iCs/>
          <w:lang w:eastAsia="en-US"/>
        </w:rPr>
      </w:pPr>
    </w:p>
    <w:p w14:paraId="7C1B9076" w14:textId="4881F780" w:rsidR="00554068" w:rsidRDefault="00554068" w:rsidP="00554068">
      <w:pPr>
        <w:rPr>
          <w:i/>
          <w:iCs/>
          <w:lang w:eastAsia="en-US"/>
        </w:rPr>
      </w:pPr>
    </w:p>
    <w:p w14:paraId="3D00D46C" w14:textId="63E214CA" w:rsidR="00554068" w:rsidRDefault="00554068" w:rsidP="00554068">
      <w:pPr>
        <w:rPr>
          <w:i/>
          <w:iCs/>
          <w:lang w:eastAsia="en-US"/>
        </w:rPr>
      </w:pPr>
    </w:p>
    <w:p w14:paraId="73447640" w14:textId="77777777" w:rsidR="00554068" w:rsidRPr="000E0BE7" w:rsidRDefault="00554068" w:rsidP="00554068">
      <w:pPr>
        <w:rPr>
          <w:i/>
          <w:iCs/>
          <w:lang w:eastAsia="en-US"/>
        </w:rPr>
      </w:pPr>
    </w:p>
    <w:p w14:paraId="019EC5DB" w14:textId="303EED08" w:rsidR="000E0BE7" w:rsidRDefault="000E0BE7" w:rsidP="000E0BE7">
      <w:r>
        <w:rPr>
          <w:noProof/>
        </w:rPr>
        <w:drawing>
          <wp:inline distT="0" distB="0" distL="0" distR="0" wp14:anchorId="00881C68" wp14:editId="355F2AA5">
            <wp:extent cx="2971258" cy="1634279"/>
            <wp:effectExtent l="0" t="0" r="0" b="4445"/>
            <wp:docPr id="38" name="Picture 3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2637" cy="1640538"/>
                    </a:xfrm>
                    <a:prstGeom prst="rect">
                      <a:avLst/>
                    </a:prstGeom>
                    <a:noFill/>
                    <a:ln>
                      <a:noFill/>
                    </a:ln>
                  </pic:spPr>
                </pic:pic>
              </a:graphicData>
            </a:graphic>
          </wp:inline>
        </w:drawing>
      </w:r>
      <w:r>
        <w:rPr>
          <w:noProof/>
        </w:rPr>
        <w:drawing>
          <wp:inline distT="0" distB="0" distL="0" distR="0" wp14:anchorId="24CA5800" wp14:editId="50953EC1">
            <wp:extent cx="2937721" cy="1615834"/>
            <wp:effectExtent l="0" t="0" r="0" b="0"/>
            <wp:docPr id="3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51327" cy="1623318"/>
                    </a:xfrm>
                    <a:prstGeom prst="rect">
                      <a:avLst/>
                    </a:prstGeom>
                    <a:noFill/>
                    <a:ln>
                      <a:noFill/>
                    </a:ln>
                  </pic:spPr>
                </pic:pic>
              </a:graphicData>
            </a:graphic>
          </wp:inline>
        </w:drawing>
      </w:r>
    </w:p>
    <w:p w14:paraId="0AB9E55C" w14:textId="5BE08EB7" w:rsidR="00DA6A61" w:rsidRDefault="000E0BE7" w:rsidP="00D5372F">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sidR="00A14981">
        <w:rPr>
          <w:i/>
          <w:iCs/>
          <w:lang w:eastAsia="en-US"/>
        </w:rPr>
        <w:t>5</w:t>
      </w:r>
      <w:r w:rsidRPr="004650B4">
        <w:rPr>
          <w:i/>
          <w:iCs/>
          <w:lang w:eastAsia="en-US"/>
        </w:rPr>
        <w:t xml:space="preserve"> </w:t>
      </w:r>
      <w:proofErr w:type="spellStart"/>
      <w:r w:rsidRPr="00D61D15">
        <w:rPr>
          <w:i/>
          <w:iCs/>
          <w:lang w:eastAsia="en-US"/>
        </w:rPr>
        <w:t>Xgboost</w:t>
      </w:r>
      <w:proofErr w:type="spellEnd"/>
      <w:r>
        <w:rPr>
          <w:i/>
          <w:iCs/>
          <w:lang w:eastAsia="en-US"/>
        </w:rPr>
        <w:t xml:space="preserve"> model </w:t>
      </w:r>
      <w:r w:rsidR="006B574B">
        <w:rPr>
          <w:i/>
          <w:iCs/>
          <w:lang w:eastAsia="en-US"/>
        </w:rPr>
        <w:t>prediction scores</w:t>
      </w:r>
      <w:r>
        <w:rPr>
          <w:i/>
          <w:iCs/>
          <w:lang w:eastAsia="en-US"/>
        </w:rPr>
        <w:t xml:space="preserve"> distribution with missing value imputation and no missing value imputation</w:t>
      </w:r>
    </w:p>
    <w:p w14:paraId="3782ABA7" w14:textId="2AFFE608" w:rsidR="00D5372F" w:rsidRDefault="00D5372F" w:rsidP="00D5372F">
      <w:pPr>
        <w:jc w:val="center"/>
        <w:rPr>
          <w:i/>
          <w:iCs/>
          <w:lang w:eastAsia="en-US"/>
        </w:rPr>
      </w:pPr>
    </w:p>
    <w:p w14:paraId="36289BDF" w14:textId="77777777" w:rsidR="00D5372F" w:rsidRPr="00D5372F" w:rsidRDefault="00D5372F" w:rsidP="00D5372F">
      <w:pPr>
        <w:jc w:val="center"/>
        <w:rPr>
          <w:i/>
          <w:iCs/>
          <w:lang w:eastAsia="en-US"/>
        </w:rPr>
      </w:pPr>
    </w:p>
    <w:p w14:paraId="22711F6F" w14:textId="2D3A4793" w:rsidR="00551B1D" w:rsidRPr="00033CA1" w:rsidRDefault="00C01D00" w:rsidP="00D53B71">
      <w:r>
        <w:t xml:space="preserve">  </w:t>
      </w:r>
      <w:r w:rsidR="00D27716">
        <w:t>The results above show that</w:t>
      </w:r>
      <w:r w:rsidR="00DA6A61">
        <w:t xml:space="preserve"> </w:t>
      </w:r>
      <w:r w:rsidR="00D27716">
        <w:t>train</w:t>
      </w:r>
      <w:r w:rsidR="00DA6A61">
        <w:t xml:space="preserve"> </w:t>
      </w:r>
      <w:proofErr w:type="spellStart"/>
      <w:r w:rsidR="00DA6A61">
        <w:t>Xgboost</w:t>
      </w:r>
      <w:proofErr w:type="spellEnd"/>
      <w:r w:rsidR="00DA6A61">
        <w:t xml:space="preserve"> Classifier without missing value imputation </w:t>
      </w:r>
      <w:r w:rsidR="0041505E">
        <w:t>did</w:t>
      </w:r>
      <w:r w:rsidR="00DA6A61">
        <w:t xml:space="preserve"> </w:t>
      </w:r>
      <w:r w:rsidR="00030B0D">
        <w:t>enhance</w:t>
      </w:r>
      <w:r w:rsidR="00DA6A61">
        <w:t xml:space="preserve"> </w:t>
      </w:r>
      <w:r w:rsidR="00033CA1">
        <w:t xml:space="preserve">the </w:t>
      </w:r>
      <w:r w:rsidR="00927FC6">
        <w:t xml:space="preserve">model </w:t>
      </w:r>
      <w:r w:rsidR="00033CA1">
        <w:t>performance</w:t>
      </w:r>
      <w:r w:rsidR="00927FC6">
        <w:t xml:space="preserve"> in multiple ways.</w:t>
      </w:r>
      <w:r w:rsidR="00033CA1">
        <w:t xml:space="preserve"> Besides metric </w:t>
      </w:r>
      <w:r w:rsidR="00033CA1" w:rsidRPr="00033CA1">
        <w:rPr>
          <w:i/>
          <w:iCs/>
          <w:color w:val="000000"/>
        </w:rPr>
        <w:t>Target in top 50%</w:t>
      </w:r>
      <w:r w:rsidR="00033CA1">
        <w:rPr>
          <w:color w:val="000000"/>
          <w:sz w:val="21"/>
          <w:szCs w:val="21"/>
        </w:rPr>
        <w:t xml:space="preserve">, </w:t>
      </w:r>
      <w:r w:rsidR="00033CA1" w:rsidRPr="00033CA1">
        <w:t xml:space="preserve">we </w:t>
      </w:r>
      <w:r w:rsidR="00D27716">
        <w:t>observed</w:t>
      </w:r>
      <w:r w:rsidR="00033CA1" w:rsidRPr="00033CA1">
        <w:t xml:space="preserve"> the improvement in </w:t>
      </w:r>
      <w:r w:rsidR="00033CA1">
        <w:t>all the other metrics. However,</w:t>
      </w:r>
      <w:r w:rsidR="00D53B71">
        <w:t xml:space="preserve"> </w:t>
      </w:r>
      <w:r w:rsidR="009A1887">
        <w:t>our</w:t>
      </w:r>
      <w:r w:rsidR="00D53B71">
        <w:t xml:space="preserve"> conclusion </w:t>
      </w:r>
      <w:r w:rsidR="009A1887">
        <w:t xml:space="preserve">after this experiment is </w:t>
      </w:r>
      <w:r w:rsidR="00D53B71">
        <w:t>that</w:t>
      </w:r>
      <w:r w:rsidR="00033CA1">
        <w:t xml:space="preserve"> this model does not </w:t>
      </w:r>
      <w:r w:rsidR="00D53B71">
        <w:t>perform better than Gradient Boosting model before SMOTE</w:t>
      </w:r>
      <w:r w:rsidR="00945019">
        <w:t xml:space="preserve">, </w:t>
      </w:r>
      <w:r w:rsidR="00D53B71">
        <w:t xml:space="preserve">which could capture 259 </w:t>
      </w:r>
      <w:r w:rsidR="00191841">
        <w:t xml:space="preserve">(35.6%) </w:t>
      </w:r>
      <w:r w:rsidR="00D53B71">
        <w:t>and 493</w:t>
      </w:r>
      <w:r w:rsidR="00191841">
        <w:t xml:space="preserve"> (67.7%)</w:t>
      </w:r>
      <w:r w:rsidR="00D53B71">
        <w:t xml:space="preserve"> Target enrollees out of the top 20% and top 50% of the Testing set respectively. </w:t>
      </w:r>
    </w:p>
    <w:p w14:paraId="31333003" w14:textId="44E904D3" w:rsidR="0003118B" w:rsidRDefault="0003118B" w:rsidP="00C22301"/>
    <w:p w14:paraId="3A6ADE55" w14:textId="30E027E4" w:rsidR="00611F31" w:rsidRDefault="00611F31" w:rsidP="00C22301"/>
    <w:p w14:paraId="22671478" w14:textId="77777777" w:rsidR="00611F31" w:rsidRDefault="00611F31" w:rsidP="00C22301"/>
    <w:p w14:paraId="3A1E831E" w14:textId="77777777" w:rsidR="008502B5" w:rsidRDefault="006C1D86" w:rsidP="00C22301">
      <w:pPr>
        <w:rPr>
          <w:lang w:eastAsia="en-US"/>
        </w:rPr>
      </w:pPr>
      <w:r>
        <w:rPr>
          <w:lang w:eastAsia="en-US"/>
        </w:rPr>
        <w:t xml:space="preserve"> </w:t>
      </w:r>
    </w:p>
    <w:p w14:paraId="66A294D1" w14:textId="4EF0811E" w:rsidR="008502B5" w:rsidRDefault="008502B5" w:rsidP="00C22301">
      <w:pPr>
        <w:rPr>
          <w:lang w:eastAsia="en-US"/>
        </w:rPr>
      </w:pPr>
    </w:p>
    <w:p w14:paraId="7B964432" w14:textId="77777777" w:rsidR="00D5372F" w:rsidRDefault="00D5372F" w:rsidP="00C22301">
      <w:pPr>
        <w:rPr>
          <w:lang w:eastAsia="en-US"/>
        </w:rPr>
      </w:pPr>
    </w:p>
    <w:p w14:paraId="263CDDF2" w14:textId="0734742E" w:rsidR="00C22301" w:rsidRDefault="00C22301" w:rsidP="00C22301">
      <w:pPr>
        <w:rPr>
          <w:lang w:eastAsia="en-US"/>
        </w:rPr>
      </w:pPr>
    </w:p>
    <w:p w14:paraId="0259C8EE" w14:textId="497DF920" w:rsidR="00C30C6E" w:rsidRDefault="00C30C6E" w:rsidP="00C22301">
      <w:pPr>
        <w:rPr>
          <w:lang w:eastAsia="en-US"/>
        </w:rPr>
      </w:pPr>
    </w:p>
    <w:p w14:paraId="00CB0FFB" w14:textId="0930C204" w:rsidR="00C30C6E" w:rsidRDefault="00C30C6E" w:rsidP="00C22301">
      <w:pPr>
        <w:rPr>
          <w:lang w:eastAsia="en-US"/>
        </w:rPr>
      </w:pPr>
    </w:p>
    <w:p w14:paraId="2E8FBEEA" w14:textId="77777777" w:rsidR="00C30C6E" w:rsidRDefault="00C30C6E" w:rsidP="00C22301">
      <w:pPr>
        <w:rPr>
          <w:lang w:eastAsia="en-US"/>
        </w:rPr>
      </w:pPr>
    </w:p>
    <w:p w14:paraId="7AAC916E" w14:textId="77777777" w:rsidR="00C22301" w:rsidRDefault="00C22301" w:rsidP="005D5867">
      <w:pPr>
        <w:rPr>
          <w:lang w:eastAsia="en-US"/>
        </w:rPr>
      </w:pPr>
    </w:p>
    <w:p w14:paraId="3B8542DE" w14:textId="054CB969" w:rsidR="008502B5" w:rsidRPr="00BF49C4" w:rsidRDefault="008502B5" w:rsidP="008502B5">
      <w:pPr>
        <w:pStyle w:val="Heading2"/>
        <w:rPr>
          <w:rFonts w:ascii="Times New Roman" w:hAnsi="Times New Roman" w:cs="Times New Roman"/>
          <w:sz w:val="24"/>
          <w:szCs w:val="24"/>
        </w:rPr>
      </w:pPr>
      <w:bookmarkStart w:id="36" w:name="_Toc56703426"/>
      <w:r w:rsidRPr="00BF49C4">
        <w:rPr>
          <w:rFonts w:ascii="Times New Roman" w:hAnsi="Times New Roman" w:cs="Times New Roman"/>
          <w:sz w:val="24"/>
          <w:szCs w:val="24"/>
        </w:rPr>
        <w:lastRenderedPageBreak/>
        <w:t xml:space="preserve">6.6 Experiment with Model </w:t>
      </w:r>
      <w:proofErr w:type="spellStart"/>
      <w:r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w:t>
      </w:r>
      <w:bookmarkEnd w:id="36"/>
    </w:p>
    <w:p w14:paraId="38A4F9DF" w14:textId="77777777" w:rsidR="00B57B80" w:rsidRDefault="00B57B80" w:rsidP="008502B5">
      <w:pPr>
        <w:rPr>
          <w:lang w:eastAsia="en-US"/>
        </w:rPr>
      </w:pPr>
    </w:p>
    <w:p w14:paraId="1915ED1C" w14:textId="64EF57AF" w:rsidR="00FE3E5C" w:rsidRPr="00BF49C4" w:rsidRDefault="00B57B80" w:rsidP="008502B5">
      <w:pPr>
        <w:rPr>
          <w:lang w:eastAsia="en-US"/>
        </w:rPr>
      </w:pPr>
      <w:r>
        <w:rPr>
          <w:lang w:eastAsia="en-US"/>
        </w:rPr>
        <w:t xml:space="preserve">  </w:t>
      </w:r>
      <w:r w:rsidR="008502B5" w:rsidRPr="00BF49C4">
        <w:rPr>
          <w:lang w:eastAsia="en-US"/>
        </w:rPr>
        <w:t>In this section:</w:t>
      </w:r>
    </w:p>
    <w:p w14:paraId="52E7954A" w14:textId="7399C83C" w:rsidR="00FE3E5C" w:rsidRPr="002F1937" w:rsidRDefault="008502B5" w:rsidP="002F1937">
      <w:pPr>
        <w:pStyle w:val="ListParagraph"/>
        <w:numPr>
          <w:ilvl w:val="1"/>
          <w:numId w:val="19"/>
        </w:numPr>
        <w:rPr>
          <w:sz w:val="20"/>
          <w:szCs w:val="20"/>
        </w:rPr>
      </w:pPr>
      <w:r w:rsidRPr="00BF49C4">
        <w:rPr>
          <w:rFonts w:ascii="Times New Roman" w:hAnsi="Times New Roman" w:cs="Times New Roman"/>
          <w:color w:val="000000" w:themeColor="text1"/>
          <w:sz w:val="24"/>
          <w:szCs w:val="24"/>
        </w:rPr>
        <w:t xml:space="preserve">We used the same </w:t>
      </w:r>
      <w:r w:rsidRPr="00BF49C4">
        <w:rPr>
          <w:rFonts w:ascii="Times New Roman" w:hAnsi="Times New Roman" w:cs="Times New Roman"/>
          <w:sz w:val="24"/>
          <w:szCs w:val="24"/>
        </w:rPr>
        <w:t>data set which contains 18,359 rows and 14 columns</w:t>
      </w:r>
      <w:r w:rsidR="00CC048C" w:rsidRPr="00BF49C4">
        <w:rPr>
          <w:rFonts w:ascii="Times New Roman" w:hAnsi="Times New Roman" w:cs="Times New Roman"/>
          <w:sz w:val="24"/>
          <w:szCs w:val="24"/>
        </w:rPr>
        <w:t xml:space="preserve">. </w:t>
      </w:r>
      <w:r w:rsidR="00FB5B87">
        <w:rPr>
          <w:rFonts w:ascii="Times New Roman" w:hAnsi="Times New Roman" w:cs="Times New Roman"/>
          <w:sz w:val="24"/>
          <w:szCs w:val="24"/>
        </w:rPr>
        <w:t>W</w:t>
      </w:r>
      <w:r w:rsidR="00CC048C" w:rsidRPr="00BF49C4">
        <w:rPr>
          <w:rFonts w:ascii="Times New Roman" w:hAnsi="Times New Roman" w:cs="Times New Roman"/>
          <w:sz w:val="24"/>
          <w:szCs w:val="24"/>
        </w:rPr>
        <w:t>e replace</w:t>
      </w:r>
      <w:r w:rsidR="00FB5B87">
        <w:rPr>
          <w:rFonts w:ascii="Times New Roman" w:hAnsi="Times New Roman" w:cs="Times New Roman"/>
          <w:sz w:val="24"/>
          <w:szCs w:val="24"/>
        </w:rPr>
        <w:t>d</w:t>
      </w:r>
      <w:r w:rsidR="00CC048C" w:rsidRPr="00BF49C4">
        <w:rPr>
          <w:rFonts w:ascii="Times New Roman" w:hAnsi="Times New Roman" w:cs="Times New Roman"/>
          <w:sz w:val="24"/>
          <w:szCs w:val="24"/>
        </w:rPr>
        <w:t xml:space="preserve"> the missing value in the categorical variables with value ‘None’. </w:t>
      </w:r>
      <w:r w:rsidR="00FE3E5C" w:rsidRPr="00BF49C4">
        <w:rPr>
          <w:rFonts w:ascii="Times New Roman" w:hAnsi="Times New Roman" w:cs="Times New Roman"/>
          <w:color w:val="FF0000"/>
          <w:sz w:val="20"/>
          <w:szCs w:val="20"/>
        </w:rPr>
        <w:t xml:space="preserve">*Although </w:t>
      </w:r>
      <w:proofErr w:type="spellStart"/>
      <w:r w:rsidR="00FE3E5C" w:rsidRPr="00BF49C4">
        <w:rPr>
          <w:rFonts w:ascii="Times New Roman" w:hAnsi="Times New Roman" w:cs="Times New Roman"/>
          <w:color w:val="FF0000"/>
          <w:sz w:val="20"/>
          <w:szCs w:val="20"/>
          <w:shd w:val="clear" w:color="auto" w:fill="FFFFFF"/>
        </w:rPr>
        <w:t>CatBoost</w:t>
      </w:r>
      <w:proofErr w:type="spellEnd"/>
      <w:r w:rsidR="00FE3E5C" w:rsidRPr="00BF49C4">
        <w:rPr>
          <w:rFonts w:ascii="Times New Roman" w:hAnsi="Times New Roman" w:cs="Times New Roman"/>
          <w:color w:val="FF0000"/>
          <w:sz w:val="20"/>
          <w:szCs w:val="20"/>
          <w:shd w:val="clear" w:color="auto" w:fill="FFFFFF"/>
        </w:rPr>
        <w:t xml:space="preserve"> Classifier is supposed to handle null values, but categorical variables cannot contain null values.</w:t>
      </w:r>
    </w:p>
    <w:p w14:paraId="4D6B4A98" w14:textId="6097827C" w:rsidR="008502B5" w:rsidRPr="00BF49C4" w:rsidRDefault="008502B5" w:rsidP="00FE3E5C">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Then we preprocessed the data taking the same steps that we took in Section </w:t>
      </w:r>
      <w:r w:rsidRPr="00BF49C4">
        <w:rPr>
          <w:rFonts w:ascii="Times New Roman" w:hAnsi="Times New Roman" w:cs="Times New Roman"/>
          <w:color w:val="4472C4" w:themeColor="accent1"/>
          <w:sz w:val="24"/>
          <w:szCs w:val="24"/>
        </w:rPr>
        <w:t xml:space="preserve">6.1 Data Preprocessing and Feature Selection. </w:t>
      </w:r>
    </w:p>
    <w:p w14:paraId="281994E4" w14:textId="067D2628"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Trained our model </w:t>
      </w:r>
      <w:proofErr w:type="spellStart"/>
      <w:r w:rsidR="00AF232A" w:rsidRPr="00BF49C4">
        <w:rPr>
          <w:rFonts w:ascii="Times New Roman" w:hAnsi="Times New Roman" w:cs="Times New Roman"/>
          <w:sz w:val="24"/>
          <w:szCs w:val="24"/>
        </w:rPr>
        <w:t>CatBoost</w:t>
      </w:r>
      <w:proofErr w:type="spellEnd"/>
      <w:r w:rsidRPr="00BF49C4">
        <w:rPr>
          <w:rFonts w:ascii="Times New Roman" w:hAnsi="Times New Roman" w:cs="Times New Roman"/>
          <w:sz w:val="24"/>
          <w:szCs w:val="24"/>
        </w:rPr>
        <w:t xml:space="preserve"> Classifier with default hyperparameter settings with 5 Folds </w:t>
      </w:r>
      <w:r w:rsidR="00C26E2C">
        <w:rPr>
          <w:rFonts w:ascii="Times New Roman" w:hAnsi="Times New Roman" w:cs="Times New Roman"/>
          <w:sz w:val="24"/>
          <w:szCs w:val="24"/>
        </w:rPr>
        <w:t>Cross Validation</w:t>
      </w:r>
      <w:r w:rsidR="00AF232A" w:rsidRPr="00BF49C4">
        <w:rPr>
          <w:rFonts w:ascii="Times New Roman" w:hAnsi="Times New Roman" w:cs="Times New Roman"/>
          <w:sz w:val="24"/>
          <w:szCs w:val="24"/>
        </w:rPr>
        <w:t xml:space="preserve"> on Training set</w:t>
      </w:r>
      <w:r w:rsidRPr="00BF49C4">
        <w:rPr>
          <w:rFonts w:ascii="Times New Roman" w:hAnsi="Times New Roman" w:cs="Times New Roman"/>
          <w:sz w:val="24"/>
          <w:szCs w:val="24"/>
        </w:rPr>
        <w:t xml:space="preserve"> </w:t>
      </w:r>
      <w:r w:rsidR="00AF232A" w:rsidRPr="00BF49C4">
        <w:rPr>
          <w:rFonts w:ascii="Times New Roman" w:hAnsi="Times New Roman" w:cs="Times New Roman"/>
          <w:sz w:val="24"/>
          <w:szCs w:val="24"/>
        </w:rPr>
        <w:t xml:space="preserve">(70%) </w:t>
      </w:r>
      <w:r w:rsidRPr="00BF49C4">
        <w:rPr>
          <w:rFonts w:ascii="Times New Roman" w:hAnsi="Times New Roman" w:cs="Times New Roman"/>
          <w:sz w:val="24"/>
          <w:szCs w:val="24"/>
        </w:rPr>
        <w:t xml:space="preserve">and tested the model on the Testing set (30%). </w:t>
      </w:r>
    </w:p>
    <w:p w14:paraId="7871C957" w14:textId="4AB97160" w:rsidR="008502B5" w:rsidRPr="00BF49C4" w:rsidRDefault="008502B5" w:rsidP="008502B5">
      <w:pPr>
        <w:pStyle w:val="ListParagraph"/>
        <w:numPr>
          <w:ilvl w:val="1"/>
          <w:numId w:val="19"/>
        </w:numPr>
        <w:rPr>
          <w:rFonts w:ascii="Times New Roman" w:hAnsi="Times New Roman" w:cs="Times New Roman"/>
          <w:sz w:val="24"/>
          <w:szCs w:val="24"/>
        </w:rPr>
      </w:pPr>
      <w:r w:rsidRPr="00BF49C4">
        <w:rPr>
          <w:rFonts w:ascii="Times New Roman" w:hAnsi="Times New Roman" w:cs="Times New Roman"/>
          <w:sz w:val="24"/>
          <w:szCs w:val="24"/>
        </w:rPr>
        <w:t xml:space="preserve">Recorded </w:t>
      </w:r>
      <w:r w:rsidRPr="00BF49C4">
        <w:rPr>
          <w:rFonts w:ascii="Times New Roman" w:hAnsi="Times New Roman" w:cs="Times New Roman"/>
          <w:i/>
          <w:iCs/>
          <w:color w:val="000000"/>
          <w:sz w:val="24"/>
          <w:szCs w:val="24"/>
        </w:rPr>
        <w:t xml:space="preserve">Precision, Recall, F1score, ROC_AUC, </w:t>
      </w:r>
      <w:r w:rsidR="008D2CA0">
        <w:rPr>
          <w:rFonts w:ascii="Times New Roman" w:hAnsi="Times New Roman" w:cs="Times New Roman"/>
          <w:i/>
          <w:iCs/>
          <w:color w:val="000000"/>
          <w:sz w:val="24"/>
          <w:szCs w:val="24"/>
        </w:rPr>
        <w:t>Target in top 20%</w:t>
      </w:r>
      <w:r w:rsidRPr="00BF49C4">
        <w:rPr>
          <w:rFonts w:ascii="Times New Roman" w:hAnsi="Times New Roman" w:cs="Times New Roman"/>
          <w:i/>
          <w:iCs/>
          <w:color w:val="000000"/>
          <w:sz w:val="24"/>
          <w:szCs w:val="24"/>
        </w:rPr>
        <w:t xml:space="preserve">, </w:t>
      </w:r>
      <w:r w:rsidR="008D2CA0">
        <w:rPr>
          <w:rFonts w:ascii="Times New Roman" w:hAnsi="Times New Roman" w:cs="Times New Roman"/>
          <w:i/>
          <w:iCs/>
          <w:color w:val="000000"/>
          <w:sz w:val="24"/>
          <w:szCs w:val="24"/>
        </w:rPr>
        <w:t>Target in top 50%</w:t>
      </w:r>
      <w:r w:rsidRPr="00BF49C4">
        <w:rPr>
          <w:rFonts w:ascii="Times New Roman" w:hAnsi="Times New Roman" w:cs="Times New Roman"/>
          <w:i/>
          <w:iCs/>
          <w:color w:val="000000"/>
          <w:sz w:val="24"/>
          <w:szCs w:val="24"/>
        </w:rPr>
        <w:t>.</w:t>
      </w:r>
    </w:p>
    <w:p w14:paraId="5E131725" w14:textId="244C0B92" w:rsidR="00B10694" w:rsidRPr="00BF49C4" w:rsidRDefault="008502B5" w:rsidP="00B10694">
      <w:pPr>
        <w:pStyle w:val="ListParagraph"/>
        <w:numPr>
          <w:ilvl w:val="1"/>
          <w:numId w:val="19"/>
        </w:numPr>
        <w:rPr>
          <w:rFonts w:ascii="Times New Roman" w:hAnsi="Times New Roman" w:cs="Times New Roman"/>
          <w:color w:val="000000"/>
          <w:sz w:val="24"/>
          <w:szCs w:val="24"/>
        </w:rPr>
      </w:pPr>
      <w:r w:rsidRPr="00BF49C4">
        <w:rPr>
          <w:rFonts w:ascii="Times New Roman" w:hAnsi="Times New Roman" w:cs="Times New Roman"/>
          <w:color w:val="000000"/>
          <w:sz w:val="24"/>
          <w:szCs w:val="24"/>
        </w:rPr>
        <w:t>Compare</w:t>
      </w:r>
      <w:r w:rsidR="00FB5B87">
        <w:rPr>
          <w:rFonts w:ascii="Times New Roman" w:hAnsi="Times New Roman" w:cs="Times New Roman"/>
          <w:color w:val="000000"/>
          <w:sz w:val="24"/>
          <w:szCs w:val="24"/>
        </w:rPr>
        <w:t>d</w:t>
      </w:r>
      <w:r w:rsidRPr="00BF49C4">
        <w:rPr>
          <w:rFonts w:ascii="Times New Roman" w:hAnsi="Times New Roman" w:cs="Times New Roman"/>
          <w:color w:val="000000"/>
          <w:sz w:val="24"/>
          <w:szCs w:val="24"/>
        </w:rPr>
        <w:t xml:space="preserve"> the recorded result with the result we obtained </w:t>
      </w:r>
      <w:r w:rsidR="00FB5B87">
        <w:rPr>
          <w:rFonts w:ascii="Times New Roman" w:hAnsi="Times New Roman" w:cs="Times New Roman"/>
          <w:color w:val="000000"/>
          <w:sz w:val="24"/>
          <w:szCs w:val="24"/>
        </w:rPr>
        <w:t>from</w:t>
      </w:r>
      <w:r w:rsidRPr="00BF49C4">
        <w:rPr>
          <w:rFonts w:ascii="Times New Roman" w:hAnsi="Times New Roman" w:cs="Times New Roman"/>
          <w:color w:val="000000"/>
          <w:sz w:val="24"/>
          <w:szCs w:val="24"/>
        </w:rPr>
        <w:t xml:space="preserve"> </w:t>
      </w:r>
      <w:proofErr w:type="spellStart"/>
      <w:r w:rsidR="008524D9">
        <w:rPr>
          <w:rFonts w:ascii="Times New Roman" w:hAnsi="Times New Roman" w:cs="Times New Roman"/>
          <w:color w:val="000000"/>
          <w:sz w:val="24"/>
          <w:szCs w:val="24"/>
        </w:rPr>
        <w:t>CatBoost</w:t>
      </w:r>
      <w:proofErr w:type="spellEnd"/>
      <w:r w:rsidRPr="00BF49C4">
        <w:rPr>
          <w:rFonts w:ascii="Times New Roman" w:hAnsi="Times New Roman" w:cs="Times New Roman"/>
          <w:color w:val="000000"/>
          <w:sz w:val="24"/>
          <w:szCs w:val="24"/>
        </w:rPr>
        <w:t xml:space="preserve"> Classifier in Section </w:t>
      </w:r>
      <w:r w:rsidRPr="00BF49C4">
        <w:rPr>
          <w:rFonts w:ascii="Times New Roman" w:hAnsi="Times New Roman" w:cs="Times New Roman"/>
          <w:color w:val="4472C4" w:themeColor="accent1"/>
          <w:sz w:val="24"/>
          <w:szCs w:val="24"/>
        </w:rPr>
        <w:t>6.3 Baseline Model Evaluation.</w:t>
      </w:r>
    </w:p>
    <w:p w14:paraId="0FA34759" w14:textId="082FAF70" w:rsidR="0020057C" w:rsidRPr="0020057C" w:rsidRDefault="00B10694" w:rsidP="0020057C">
      <w:pPr>
        <w:rPr>
          <w:color w:val="000000"/>
        </w:rPr>
      </w:pPr>
      <w:r w:rsidRPr="00B10694">
        <w:rPr>
          <w:color w:val="000000"/>
        </w:rPr>
        <w:t xml:space="preserve">The more details are provided in this </w:t>
      </w:r>
      <w:proofErr w:type="spellStart"/>
      <w:r w:rsidRPr="00B10694">
        <w:rPr>
          <w:color w:val="000000"/>
        </w:rPr>
        <w:t>jupyter</w:t>
      </w:r>
      <w:proofErr w:type="spellEnd"/>
      <w:r w:rsidRPr="00B10694">
        <w:rPr>
          <w:color w:val="000000"/>
        </w:rPr>
        <w:t xml:space="preserve"> notebook: </w:t>
      </w:r>
      <w:hyperlink r:id="rId36" w:history="1">
        <w:r>
          <w:rPr>
            <w:rStyle w:val="Hyperlink"/>
          </w:rPr>
          <w:t xml:space="preserve">Detecting Potential Candidate_Part3_Model </w:t>
        </w:r>
        <w:proofErr w:type="spellStart"/>
        <w:r>
          <w:rPr>
            <w:rStyle w:val="Hyperlink"/>
          </w:rPr>
          <w:t>CatBoost.ipynb</w:t>
        </w:r>
        <w:proofErr w:type="spellEnd"/>
      </w:hyperlink>
      <w:r w:rsidR="0020057C">
        <w:rPr>
          <w:color w:val="000000"/>
        </w:rPr>
        <w:t xml:space="preserve">. </w:t>
      </w:r>
      <w:r w:rsidR="0020057C">
        <w:rPr>
          <w:lang w:eastAsia="en-US"/>
        </w:rPr>
        <w:t xml:space="preserve">Please find the performance comparison in step 5 from </w:t>
      </w:r>
      <w:r w:rsidR="0020057C" w:rsidRPr="00DF3512">
        <w:rPr>
          <w:i/>
          <w:iCs/>
          <w:lang w:eastAsia="en-US"/>
        </w:rPr>
        <w:t>Tabl</w:t>
      </w:r>
      <w:r w:rsidR="00EE6872">
        <w:rPr>
          <w:i/>
          <w:iCs/>
          <w:lang w:eastAsia="en-US"/>
        </w:rPr>
        <w:t>e</w:t>
      </w:r>
      <w:r w:rsidR="0020057C" w:rsidRPr="00DF3512">
        <w:rPr>
          <w:i/>
          <w:iCs/>
          <w:lang w:eastAsia="en-US"/>
        </w:rPr>
        <w:t xml:space="preserve"> 6.</w:t>
      </w:r>
      <w:r w:rsidR="0020057C">
        <w:rPr>
          <w:i/>
          <w:iCs/>
          <w:lang w:eastAsia="en-US"/>
        </w:rPr>
        <w:t>10</w:t>
      </w:r>
      <w:r w:rsidR="0020057C">
        <w:rPr>
          <w:lang w:eastAsia="en-US"/>
        </w:rPr>
        <w:t xml:space="preserve">, </w:t>
      </w:r>
      <w:r w:rsidR="0020057C" w:rsidRPr="00DF3512">
        <w:rPr>
          <w:i/>
          <w:iCs/>
          <w:lang w:eastAsia="en-US"/>
        </w:rPr>
        <w:t>Figure 6.</w:t>
      </w:r>
      <w:r w:rsidR="0020057C">
        <w:rPr>
          <w:i/>
          <w:iCs/>
          <w:lang w:eastAsia="en-US"/>
        </w:rPr>
        <w:t>6</w:t>
      </w:r>
      <w:r w:rsidR="0020057C">
        <w:rPr>
          <w:lang w:eastAsia="en-US"/>
        </w:rPr>
        <w:t xml:space="preserve"> and </w:t>
      </w:r>
      <w:r w:rsidR="0020057C" w:rsidRPr="00DF3512">
        <w:rPr>
          <w:i/>
          <w:iCs/>
          <w:lang w:eastAsia="en-US"/>
        </w:rPr>
        <w:t>Figure 6.</w:t>
      </w:r>
      <w:r w:rsidR="0020057C">
        <w:rPr>
          <w:i/>
          <w:iCs/>
          <w:lang w:eastAsia="en-US"/>
        </w:rPr>
        <w:t>7</w:t>
      </w:r>
      <w:r w:rsidR="008F3AC4">
        <w:rPr>
          <w:i/>
          <w:iCs/>
          <w:lang w:eastAsia="en-US"/>
        </w:rPr>
        <w:t>.</w:t>
      </w:r>
    </w:p>
    <w:p w14:paraId="6B3F0B82" w14:textId="77777777" w:rsidR="00C30C6E" w:rsidRDefault="00C30C6E" w:rsidP="005D5867">
      <w:pPr>
        <w:rPr>
          <w:lang w:eastAsia="en-US"/>
        </w:rPr>
      </w:pPr>
    </w:p>
    <w:p w14:paraId="386C7217" w14:textId="77777777" w:rsidR="00C30C6E" w:rsidRDefault="00C30C6E" w:rsidP="005D5867">
      <w:pPr>
        <w:rPr>
          <w:i/>
          <w:iCs/>
          <w:lang w:eastAsia="en-US"/>
        </w:rPr>
      </w:pPr>
    </w:p>
    <w:p w14:paraId="16B8FCF3" w14:textId="035FFF28" w:rsidR="00C22301" w:rsidRPr="005126D0" w:rsidRDefault="00DC79AF" w:rsidP="005D5867">
      <w:pPr>
        <w:rPr>
          <w:i/>
          <w:iCs/>
          <w:lang w:eastAsia="en-US"/>
        </w:rPr>
      </w:pPr>
      <w:r>
        <w:rPr>
          <w:i/>
          <w:iCs/>
          <w:lang w:eastAsia="en-US"/>
        </w:rPr>
        <w:t xml:space="preserve">Table </w:t>
      </w:r>
      <w:r w:rsidR="005126D0" w:rsidRPr="004650B4">
        <w:rPr>
          <w:i/>
          <w:iCs/>
          <w:lang w:eastAsia="en-US"/>
        </w:rPr>
        <w:t>6.</w:t>
      </w:r>
      <w:r>
        <w:rPr>
          <w:i/>
          <w:iCs/>
          <w:lang w:eastAsia="en-US"/>
        </w:rPr>
        <w:t>10</w:t>
      </w:r>
      <w:r w:rsidR="005126D0" w:rsidRPr="004650B4">
        <w:rPr>
          <w:i/>
          <w:iCs/>
          <w:lang w:eastAsia="en-US"/>
        </w:rPr>
        <w:t xml:space="preserve"> </w:t>
      </w:r>
      <w:proofErr w:type="spellStart"/>
      <w:r w:rsidR="005126D0">
        <w:rPr>
          <w:i/>
          <w:iCs/>
          <w:lang w:eastAsia="en-US"/>
        </w:rPr>
        <w:t>CatBoost</w:t>
      </w:r>
      <w:proofErr w:type="spellEnd"/>
      <w:r w:rsidR="005126D0">
        <w:rPr>
          <w:i/>
          <w:iCs/>
          <w:lang w:eastAsia="en-US"/>
        </w:rPr>
        <w:t xml:space="preserve"> model performance on Testing set </w:t>
      </w:r>
    </w:p>
    <w:tbl>
      <w:tblPr>
        <w:tblW w:w="9350" w:type="dxa"/>
        <w:tblBorders>
          <w:top w:val="single" w:sz="4" w:space="0" w:color="auto"/>
          <w:bottom w:val="single" w:sz="4" w:space="0" w:color="auto"/>
        </w:tblBorders>
        <w:tblCellMar>
          <w:top w:w="15" w:type="dxa"/>
          <w:bottom w:w="15" w:type="dxa"/>
        </w:tblCellMar>
        <w:tblLook w:val="04A0" w:firstRow="1" w:lastRow="0" w:firstColumn="1" w:lastColumn="0" w:noHBand="0" w:noVBand="1"/>
      </w:tblPr>
      <w:tblGrid>
        <w:gridCol w:w="1432"/>
        <w:gridCol w:w="1081"/>
        <w:gridCol w:w="902"/>
        <w:gridCol w:w="900"/>
        <w:gridCol w:w="1260"/>
        <w:gridCol w:w="900"/>
        <w:gridCol w:w="1128"/>
        <w:gridCol w:w="808"/>
        <w:gridCol w:w="939"/>
      </w:tblGrid>
      <w:tr w:rsidR="005B5AEC" w:rsidRPr="005B5AEC" w14:paraId="11603AE9" w14:textId="77777777" w:rsidTr="005B5AEC">
        <w:trPr>
          <w:trHeight w:val="300"/>
        </w:trPr>
        <w:tc>
          <w:tcPr>
            <w:tcW w:w="1432" w:type="dxa"/>
            <w:tcBorders>
              <w:top w:val="single" w:sz="4" w:space="0" w:color="auto"/>
              <w:bottom w:val="single" w:sz="4" w:space="0" w:color="auto"/>
            </w:tcBorders>
            <w:shd w:val="clear" w:color="000000" w:fill="D0CECE"/>
            <w:noWrap/>
            <w:vAlign w:val="bottom"/>
            <w:hideMark/>
          </w:tcPr>
          <w:p w14:paraId="798B1242" w14:textId="77777777" w:rsidR="005B5AEC" w:rsidRPr="005B5AEC" w:rsidRDefault="005B5AEC" w:rsidP="005B5AEC">
            <w:pPr>
              <w:rPr>
                <w:color w:val="000000"/>
                <w:sz w:val="21"/>
                <w:szCs w:val="21"/>
              </w:rPr>
            </w:pPr>
            <w:r w:rsidRPr="005B5AEC">
              <w:rPr>
                <w:color w:val="000000"/>
                <w:sz w:val="21"/>
                <w:szCs w:val="21"/>
              </w:rPr>
              <w:t> Model</w:t>
            </w:r>
          </w:p>
        </w:tc>
        <w:tc>
          <w:tcPr>
            <w:tcW w:w="1081" w:type="dxa"/>
            <w:tcBorders>
              <w:top w:val="single" w:sz="4" w:space="0" w:color="auto"/>
              <w:bottom w:val="single" w:sz="4" w:space="0" w:color="auto"/>
            </w:tcBorders>
            <w:shd w:val="clear" w:color="000000" w:fill="D0CECE"/>
            <w:noWrap/>
            <w:vAlign w:val="bottom"/>
            <w:hideMark/>
          </w:tcPr>
          <w:p w14:paraId="67485873" w14:textId="77777777" w:rsidR="005B5AEC" w:rsidRPr="005B5AEC" w:rsidRDefault="005B5AEC" w:rsidP="005B5AEC">
            <w:pPr>
              <w:rPr>
                <w:color w:val="000000"/>
                <w:sz w:val="21"/>
                <w:szCs w:val="21"/>
              </w:rPr>
            </w:pPr>
            <w:r w:rsidRPr="005B5AEC">
              <w:rPr>
                <w:color w:val="000000"/>
                <w:sz w:val="21"/>
                <w:szCs w:val="21"/>
              </w:rPr>
              <w:t xml:space="preserve">   Precision</w:t>
            </w:r>
          </w:p>
        </w:tc>
        <w:tc>
          <w:tcPr>
            <w:tcW w:w="902" w:type="dxa"/>
            <w:tcBorders>
              <w:top w:val="single" w:sz="4" w:space="0" w:color="auto"/>
              <w:bottom w:val="single" w:sz="4" w:space="0" w:color="auto"/>
            </w:tcBorders>
            <w:shd w:val="clear" w:color="000000" w:fill="D0CECE"/>
            <w:noWrap/>
            <w:vAlign w:val="bottom"/>
            <w:hideMark/>
          </w:tcPr>
          <w:p w14:paraId="5D7611F6" w14:textId="77777777" w:rsidR="005B5AEC" w:rsidRPr="005B5AEC" w:rsidRDefault="005B5AEC" w:rsidP="005B5AEC">
            <w:pPr>
              <w:rPr>
                <w:color w:val="000000"/>
                <w:sz w:val="21"/>
                <w:szCs w:val="21"/>
              </w:rPr>
            </w:pPr>
            <w:r w:rsidRPr="005B5AEC">
              <w:rPr>
                <w:color w:val="000000"/>
                <w:sz w:val="21"/>
                <w:szCs w:val="21"/>
              </w:rPr>
              <w:t xml:space="preserve"> Recall</w:t>
            </w:r>
          </w:p>
        </w:tc>
        <w:tc>
          <w:tcPr>
            <w:tcW w:w="900" w:type="dxa"/>
            <w:tcBorders>
              <w:top w:val="single" w:sz="4" w:space="0" w:color="auto"/>
              <w:bottom w:val="single" w:sz="4" w:space="0" w:color="auto"/>
            </w:tcBorders>
            <w:shd w:val="clear" w:color="000000" w:fill="D0CECE"/>
            <w:noWrap/>
            <w:vAlign w:val="bottom"/>
            <w:hideMark/>
          </w:tcPr>
          <w:p w14:paraId="159BF093" w14:textId="77777777" w:rsidR="005B5AEC" w:rsidRPr="005B5AEC" w:rsidRDefault="005B5AEC" w:rsidP="005B5AEC">
            <w:pPr>
              <w:rPr>
                <w:color w:val="000000"/>
                <w:sz w:val="21"/>
                <w:szCs w:val="21"/>
              </w:rPr>
            </w:pPr>
            <w:r w:rsidRPr="005B5AEC">
              <w:rPr>
                <w:color w:val="000000"/>
                <w:sz w:val="21"/>
                <w:szCs w:val="21"/>
              </w:rPr>
              <w:t>F1score</w:t>
            </w:r>
          </w:p>
        </w:tc>
        <w:tc>
          <w:tcPr>
            <w:tcW w:w="1260" w:type="dxa"/>
            <w:tcBorders>
              <w:top w:val="single" w:sz="4" w:space="0" w:color="auto"/>
              <w:bottom w:val="single" w:sz="4" w:space="0" w:color="auto"/>
            </w:tcBorders>
            <w:shd w:val="clear" w:color="000000" w:fill="D0CECE"/>
            <w:noWrap/>
            <w:vAlign w:val="bottom"/>
            <w:hideMark/>
          </w:tcPr>
          <w:p w14:paraId="1A68E197" w14:textId="77777777" w:rsidR="005B5AEC" w:rsidRPr="005B5AEC" w:rsidRDefault="005B5AEC" w:rsidP="005B5AEC">
            <w:pPr>
              <w:rPr>
                <w:color w:val="000000"/>
                <w:sz w:val="21"/>
                <w:szCs w:val="21"/>
              </w:rPr>
            </w:pPr>
            <w:r w:rsidRPr="005B5AEC">
              <w:rPr>
                <w:color w:val="000000"/>
                <w:sz w:val="21"/>
                <w:szCs w:val="21"/>
              </w:rPr>
              <w:t>ROC_AUC</w:t>
            </w:r>
          </w:p>
        </w:tc>
        <w:tc>
          <w:tcPr>
            <w:tcW w:w="900" w:type="dxa"/>
            <w:tcBorders>
              <w:top w:val="single" w:sz="4" w:space="0" w:color="auto"/>
              <w:bottom w:val="single" w:sz="4" w:space="0" w:color="auto"/>
            </w:tcBorders>
            <w:shd w:val="clear" w:color="000000" w:fill="D0CECE"/>
            <w:noWrap/>
            <w:vAlign w:val="bottom"/>
            <w:hideMark/>
          </w:tcPr>
          <w:p w14:paraId="44A31B72" w14:textId="77777777" w:rsidR="005B5AEC" w:rsidRPr="005B5AEC" w:rsidRDefault="005B5AEC" w:rsidP="005B5AEC">
            <w:pPr>
              <w:rPr>
                <w:color w:val="000000"/>
                <w:sz w:val="21"/>
                <w:szCs w:val="21"/>
              </w:rPr>
            </w:pPr>
            <w:r w:rsidRPr="005B5AEC">
              <w:rPr>
                <w:color w:val="000000"/>
                <w:sz w:val="21"/>
                <w:szCs w:val="21"/>
              </w:rPr>
              <w:t>Target in top 20%</w:t>
            </w:r>
          </w:p>
        </w:tc>
        <w:tc>
          <w:tcPr>
            <w:tcW w:w="1128" w:type="dxa"/>
            <w:tcBorders>
              <w:top w:val="single" w:sz="4" w:space="0" w:color="auto"/>
              <w:bottom w:val="single" w:sz="4" w:space="0" w:color="auto"/>
            </w:tcBorders>
            <w:shd w:val="clear" w:color="000000" w:fill="D0CECE"/>
            <w:noWrap/>
            <w:vAlign w:val="bottom"/>
            <w:hideMark/>
          </w:tcPr>
          <w:p w14:paraId="4060CA18" w14:textId="77777777" w:rsidR="005B5AEC" w:rsidRPr="005B5AEC" w:rsidRDefault="005B5AEC" w:rsidP="005B5AEC">
            <w:pPr>
              <w:rPr>
                <w:color w:val="000000"/>
                <w:sz w:val="21"/>
                <w:szCs w:val="21"/>
              </w:rPr>
            </w:pPr>
            <w:r w:rsidRPr="005B5AEC">
              <w:rPr>
                <w:color w:val="000000"/>
                <w:sz w:val="21"/>
                <w:szCs w:val="21"/>
              </w:rPr>
              <w:t>Target% in top 20%</w:t>
            </w:r>
          </w:p>
        </w:tc>
        <w:tc>
          <w:tcPr>
            <w:tcW w:w="808" w:type="dxa"/>
            <w:tcBorders>
              <w:top w:val="single" w:sz="4" w:space="0" w:color="auto"/>
              <w:bottom w:val="single" w:sz="4" w:space="0" w:color="auto"/>
            </w:tcBorders>
            <w:shd w:val="clear" w:color="000000" w:fill="D0CECE"/>
            <w:noWrap/>
            <w:vAlign w:val="bottom"/>
            <w:hideMark/>
          </w:tcPr>
          <w:p w14:paraId="5C35C0DA" w14:textId="77777777" w:rsidR="005B5AEC" w:rsidRPr="005B5AEC" w:rsidRDefault="005B5AEC" w:rsidP="005B5AEC">
            <w:pPr>
              <w:rPr>
                <w:color w:val="000000"/>
                <w:sz w:val="21"/>
                <w:szCs w:val="21"/>
              </w:rPr>
            </w:pPr>
            <w:r w:rsidRPr="005B5AEC">
              <w:rPr>
                <w:color w:val="000000"/>
                <w:sz w:val="21"/>
                <w:szCs w:val="21"/>
              </w:rPr>
              <w:t>Target in top 50%</w:t>
            </w:r>
          </w:p>
        </w:tc>
        <w:tc>
          <w:tcPr>
            <w:tcW w:w="939" w:type="dxa"/>
            <w:tcBorders>
              <w:top w:val="single" w:sz="4" w:space="0" w:color="auto"/>
              <w:bottom w:val="single" w:sz="4" w:space="0" w:color="auto"/>
            </w:tcBorders>
            <w:shd w:val="clear" w:color="000000" w:fill="D0CECE"/>
            <w:noWrap/>
            <w:vAlign w:val="bottom"/>
            <w:hideMark/>
          </w:tcPr>
          <w:p w14:paraId="153445A3" w14:textId="77777777" w:rsidR="005B5AEC" w:rsidRPr="005B5AEC" w:rsidRDefault="005B5AEC" w:rsidP="005B5AEC">
            <w:pPr>
              <w:rPr>
                <w:color w:val="000000"/>
                <w:sz w:val="21"/>
                <w:szCs w:val="21"/>
              </w:rPr>
            </w:pPr>
            <w:r w:rsidRPr="005B5AEC">
              <w:rPr>
                <w:color w:val="000000"/>
                <w:sz w:val="21"/>
                <w:szCs w:val="21"/>
              </w:rPr>
              <w:t>Target% in top 50%</w:t>
            </w:r>
          </w:p>
        </w:tc>
      </w:tr>
      <w:tr w:rsidR="005B5AEC" w:rsidRPr="005B5AEC" w14:paraId="7CAB8F56" w14:textId="77777777" w:rsidTr="005B5AEC">
        <w:trPr>
          <w:trHeight w:val="300"/>
        </w:trPr>
        <w:tc>
          <w:tcPr>
            <w:tcW w:w="1432" w:type="dxa"/>
            <w:tcBorders>
              <w:top w:val="single" w:sz="4" w:space="0" w:color="auto"/>
            </w:tcBorders>
            <w:shd w:val="clear" w:color="000000" w:fill="FFFFFF"/>
            <w:noWrap/>
            <w:vAlign w:val="bottom"/>
            <w:hideMark/>
          </w:tcPr>
          <w:p w14:paraId="33C0B511" w14:textId="77777777" w:rsidR="005B5AEC" w:rsidRPr="005B5AEC" w:rsidRDefault="005B5AEC" w:rsidP="005B5AEC">
            <w:pPr>
              <w:rPr>
                <w:color w:val="000000"/>
                <w:sz w:val="21"/>
                <w:szCs w:val="21"/>
              </w:rPr>
            </w:pPr>
            <w:r w:rsidRPr="005B5AEC">
              <w:rPr>
                <w:color w:val="000000"/>
                <w:sz w:val="21"/>
                <w:szCs w:val="21"/>
              </w:rPr>
              <w:t>Data processed</w:t>
            </w:r>
          </w:p>
        </w:tc>
        <w:tc>
          <w:tcPr>
            <w:tcW w:w="1081" w:type="dxa"/>
            <w:tcBorders>
              <w:top w:val="single" w:sz="4" w:space="0" w:color="auto"/>
            </w:tcBorders>
            <w:shd w:val="clear" w:color="000000" w:fill="FFFFFF"/>
            <w:noWrap/>
            <w:vAlign w:val="bottom"/>
            <w:hideMark/>
          </w:tcPr>
          <w:p w14:paraId="02EF1E67" w14:textId="77777777" w:rsidR="005B5AEC" w:rsidRPr="005B5AEC" w:rsidRDefault="005B5AEC" w:rsidP="006F58BE">
            <w:pPr>
              <w:jc w:val="center"/>
              <w:rPr>
                <w:color w:val="000000"/>
                <w:sz w:val="21"/>
                <w:szCs w:val="21"/>
              </w:rPr>
            </w:pPr>
            <w:r w:rsidRPr="005B5AEC">
              <w:rPr>
                <w:color w:val="000000"/>
                <w:sz w:val="21"/>
                <w:szCs w:val="21"/>
              </w:rPr>
              <w:t>0.244</w:t>
            </w:r>
          </w:p>
        </w:tc>
        <w:tc>
          <w:tcPr>
            <w:tcW w:w="902" w:type="dxa"/>
            <w:tcBorders>
              <w:top w:val="single" w:sz="4" w:space="0" w:color="auto"/>
            </w:tcBorders>
            <w:shd w:val="clear" w:color="000000" w:fill="FFFFFF"/>
            <w:noWrap/>
            <w:vAlign w:val="bottom"/>
            <w:hideMark/>
          </w:tcPr>
          <w:p w14:paraId="2A6E0500" w14:textId="77777777" w:rsidR="005B5AEC" w:rsidRPr="005B5AEC" w:rsidRDefault="005B5AEC" w:rsidP="006F58BE">
            <w:pPr>
              <w:jc w:val="center"/>
              <w:rPr>
                <w:color w:val="000000"/>
                <w:sz w:val="21"/>
                <w:szCs w:val="21"/>
              </w:rPr>
            </w:pPr>
            <w:r w:rsidRPr="005B5AEC">
              <w:rPr>
                <w:color w:val="000000"/>
                <w:sz w:val="21"/>
                <w:szCs w:val="21"/>
              </w:rPr>
              <w:t>0.014</w:t>
            </w:r>
          </w:p>
        </w:tc>
        <w:tc>
          <w:tcPr>
            <w:tcW w:w="900" w:type="dxa"/>
            <w:tcBorders>
              <w:top w:val="single" w:sz="4" w:space="0" w:color="auto"/>
            </w:tcBorders>
            <w:shd w:val="clear" w:color="000000" w:fill="FFFFFF"/>
            <w:noWrap/>
            <w:vAlign w:val="bottom"/>
            <w:hideMark/>
          </w:tcPr>
          <w:p w14:paraId="59C29197" w14:textId="77777777" w:rsidR="005B5AEC" w:rsidRPr="005B5AEC" w:rsidRDefault="005B5AEC" w:rsidP="006F58BE">
            <w:pPr>
              <w:jc w:val="center"/>
              <w:rPr>
                <w:color w:val="000000"/>
                <w:sz w:val="21"/>
                <w:szCs w:val="21"/>
              </w:rPr>
            </w:pPr>
            <w:r w:rsidRPr="005B5AEC">
              <w:rPr>
                <w:color w:val="000000"/>
                <w:sz w:val="21"/>
                <w:szCs w:val="21"/>
              </w:rPr>
              <w:t>0.026</w:t>
            </w:r>
          </w:p>
        </w:tc>
        <w:tc>
          <w:tcPr>
            <w:tcW w:w="1260" w:type="dxa"/>
            <w:tcBorders>
              <w:top w:val="single" w:sz="4" w:space="0" w:color="auto"/>
            </w:tcBorders>
            <w:shd w:val="clear" w:color="000000" w:fill="FFFFFF"/>
            <w:noWrap/>
            <w:vAlign w:val="bottom"/>
            <w:hideMark/>
          </w:tcPr>
          <w:p w14:paraId="18582E5E" w14:textId="53EE881A" w:rsidR="005B5AEC" w:rsidRPr="005B5AEC" w:rsidRDefault="005B5AEC" w:rsidP="006F58BE">
            <w:pPr>
              <w:jc w:val="center"/>
              <w:rPr>
                <w:color w:val="000000"/>
                <w:sz w:val="21"/>
                <w:szCs w:val="21"/>
              </w:rPr>
            </w:pPr>
            <w:r w:rsidRPr="005B5AEC">
              <w:rPr>
                <w:color w:val="000000"/>
                <w:sz w:val="21"/>
                <w:szCs w:val="21"/>
              </w:rPr>
              <w:t>0.63</w:t>
            </w:r>
            <w:r w:rsidR="008A62C4">
              <w:rPr>
                <w:color w:val="000000"/>
                <w:sz w:val="21"/>
                <w:szCs w:val="21"/>
              </w:rPr>
              <w:t>0</w:t>
            </w:r>
          </w:p>
        </w:tc>
        <w:tc>
          <w:tcPr>
            <w:tcW w:w="900" w:type="dxa"/>
            <w:tcBorders>
              <w:top w:val="single" w:sz="4" w:space="0" w:color="auto"/>
            </w:tcBorders>
            <w:noWrap/>
            <w:vAlign w:val="bottom"/>
            <w:hideMark/>
          </w:tcPr>
          <w:p w14:paraId="09F77DD4" w14:textId="77777777" w:rsidR="005B5AEC" w:rsidRPr="005B5AEC" w:rsidRDefault="005B5AEC" w:rsidP="00D82989">
            <w:pPr>
              <w:jc w:val="center"/>
              <w:rPr>
                <w:color w:val="000000"/>
                <w:sz w:val="21"/>
                <w:szCs w:val="21"/>
              </w:rPr>
            </w:pPr>
            <w:r w:rsidRPr="005B5AEC">
              <w:rPr>
                <w:color w:val="000000"/>
                <w:sz w:val="21"/>
                <w:szCs w:val="21"/>
              </w:rPr>
              <w:t>261</w:t>
            </w:r>
          </w:p>
        </w:tc>
        <w:tc>
          <w:tcPr>
            <w:tcW w:w="1128" w:type="dxa"/>
            <w:tcBorders>
              <w:top w:val="single" w:sz="4" w:space="0" w:color="auto"/>
            </w:tcBorders>
            <w:shd w:val="clear" w:color="000000" w:fill="FFFFFF"/>
            <w:noWrap/>
            <w:vAlign w:val="bottom"/>
            <w:hideMark/>
          </w:tcPr>
          <w:p w14:paraId="76A2F1E6" w14:textId="77777777" w:rsidR="005B5AEC" w:rsidRPr="005B5AEC" w:rsidRDefault="005B5AEC" w:rsidP="00D82989">
            <w:pPr>
              <w:jc w:val="center"/>
              <w:rPr>
                <w:color w:val="000000"/>
                <w:sz w:val="21"/>
                <w:szCs w:val="21"/>
              </w:rPr>
            </w:pPr>
            <w:r w:rsidRPr="005B5AEC">
              <w:rPr>
                <w:color w:val="000000"/>
                <w:sz w:val="21"/>
                <w:szCs w:val="21"/>
              </w:rPr>
              <w:t>35.9%</w:t>
            </w:r>
          </w:p>
        </w:tc>
        <w:tc>
          <w:tcPr>
            <w:tcW w:w="808" w:type="dxa"/>
            <w:tcBorders>
              <w:top w:val="single" w:sz="4" w:space="0" w:color="auto"/>
            </w:tcBorders>
            <w:shd w:val="clear" w:color="000000" w:fill="FFFFFF"/>
            <w:noWrap/>
            <w:vAlign w:val="bottom"/>
            <w:hideMark/>
          </w:tcPr>
          <w:p w14:paraId="6426F41F" w14:textId="77777777" w:rsidR="005B5AEC" w:rsidRPr="005B5AEC" w:rsidRDefault="005B5AEC" w:rsidP="00D82989">
            <w:pPr>
              <w:jc w:val="center"/>
              <w:rPr>
                <w:color w:val="000000"/>
                <w:sz w:val="21"/>
                <w:szCs w:val="21"/>
              </w:rPr>
            </w:pPr>
            <w:r w:rsidRPr="005B5AEC">
              <w:rPr>
                <w:color w:val="000000"/>
                <w:sz w:val="21"/>
                <w:szCs w:val="21"/>
              </w:rPr>
              <w:t>482</w:t>
            </w:r>
          </w:p>
        </w:tc>
        <w:tc>
          <w:tcPr>
            <w:tcW w:w="939" w:type="dxa"/>
            <w:tcBorders>
              <w:top w:val="single" w:sz="4" w:space="0" w:color="auto"/>
            </w:tcBorders>
            <w:noWrap/>
            <w:vAlign w:val="bottom"/>
            <w:hideMark/>
          </w:tcPr>
          <w:p w14:paraId="457034EF" w14:textId="77777777" w:rsidR="005B5AEC" w:rsidRPr="005B5AEC" w:rsidRDefault="005B5AEC" w:rsidP="00D82989">
            <w:pPr>
              <w:jc w:val="center"/>
              <w:rPr>
                <w:color w:val="000000"/>
                <w:sz w:val="21"/>
                <w:szCs w:val="21"/>
              </w:rPr>
            </w:pPr>
            <w:r w:rsidRPr="005B5AEC">
              <w:rPr>
                <w:color w:val="000000"/>
                <w:sz w:val="21"/>
                <w:szCs w:val="21"/>
              </w:rPr>
              <w:t>66.2%</w:t>
            </w:r>
          </w:p>
        </w:tc>
      </w:tr>
      <w:tr w:rsidR="005B5AEC" w:rsidRPr="005B5AEC" w14:paraId="53F33610" w14:textId="77777777" w:rsidTr="005B5AEC">
        <w:trPr>
          <w:trHeight w:val="300"/>
        </w:trPr>
        <w:tc>
          <w:tcPr>
            <w:tcW w:w="1432" w:type="dxa"/>
            <w:shd w:val="clear" w:color="000000" w:fill="FFFFFF"/>
            <w:noWrap/>
            <w:vAlign w:val="bottom"/>
            <w:hideMark/>
          </w:tcPr>
          <w:p w14:paraId="5CA6C044" w14:textId="77777777" w:rsidR="005B5AEC" w:rsidRPr="005B5AEC" w:rsidRDefault="005B5AEC" w:rsidP="005B5AEC">
            <w:pPr>
              <w:rPr>
                <w:color w:val="FF0000"/>
                <w:sz w:val="21"/>
                <w:szCs w:val="21"/>
              </w:rPr>
            </w:pPr>
            <w:r w:rsidRPr="005B5AEC">
              <w:rPr>
                <w:color w:val="FF0000"/>
                <w:sz w:val="21"/>
                <w:szCs w:val="21"/>
              </w:rPr>
              <w:t>Data Not processed</w:t>
            </w:r>
          </w:p>
        </w:tc>
        <w:tc>
          <w:tcPr>
            <w:tcW w:w="1081" w:type="dxa"/>
            <w:shd w:val="clear" w:color="000000" w:fill="FFFFFF"/>
            <w:noWrap/>
            <w:vAlign w:val="bottom"/>
            <w:hideMark/>
          </w:tcPr>
          <w:p w14:paraId="042ACB72" w14:textId="5F28557A" w:rsidR="005B5AEC" w:rsidRPr="005B5AEC" w:rsidRDefault="005B5AEC" w:rsidP="006F58BE">
            <w:pPr>
              <w:jc w:val="center"/>
              <w:rPr>
                <w:color w:val="000000"/>
                <w:sz w:val="21"/>
                <w:szCs w:val="21"/>
              </w:rPr>
            </w:pPr>
            <w:r w:rsidRPr="005B5AEC">
              <w:rPr>
                <w:color w:val="000000"/>
                <w:sz w:val="21"/>
                <w:szCs w:val="21"/>
              </w:rPr>
              <w:t>0.5</w:t>
            </w:r>
            <w:r w:rsidR="00D82989">
              <w:rPr>
                <w:color w:val="000000"/>
                <w:sz w:val="21"/>
                <w:szCs w:val="21"/>
              </w:rPr>
              <w:t>00</w:t>
            </w:r>
          </w:p>
        </w:tc>
        <w:tc>
          <w:tcPr>
            <w:tcW w:w="902" w:type="dxa"/>
            <w:shd w:val="clear" w:color="000000" w:fill="FFFFFF"/>
            <w:noWrap/>
            <w:vAlign w:val="bottom"/>
            <w:hideMark/>
          </w:tcPr>
          <w:p w14:paraId="78CB869D" w14:textId="77777777" w:rsidR="005B5AEC" w:rsidRPr="005B5AEC" w:rsidRDefault="005B5AEC" w:rsidP="006F58BE">
            <w:pPr>
              <w:jc w:val="center"/>
              <w:rPr>
                <w:color w:val="000000"/>
                <w:sz w:val="21"/>
                <w:szCs w:val="21"/>
              </w:rPr>
            </w:pPr>
            <w:r w:rsidRPr="005B5AEC">
              <w:rPr>
                <w:color w:val="000000"/>
                <w:sz w:val="21"/>
                <w:szCs w:val="21"/>
              </w:rPr>
              <w:t>0.005</w:t>
            </w:r>
          </w:p>
        </w:tc>
        <w:tc>
          <w:tcPr>
            <w:tcW w:w="900" w:type="dxa"/>
            <w:shd w:val="clear" w:color="000000" w:fill="FFFFFF"/>
            <w:noWrap/>
            <w:vAlign w:val="bottom"/>
            <w:hideMark/>
          </w:tcPr>
          <w:p w14:paraId="32F829B3" w14:textId="77777777" w:rsidR="005B5AEC" w:rsidRPr="005B5AEC" w:rsidRDefault="005B5AEC" w:rsidP="006F58BE">
            <w:pPr>
              <w:jc w:val="center"/>
              <w:rPr>
                <w:color w:val="000000"/>
                <w:sz w:val="21"/>
                <w:szCs w:val="21"/>
              </w:rPr>
            </w:pPr>
            <w:r w:rsidRPr="005B5AEC">
              <w:rPr>
                <w:color w:val="000000"/>
                <w:sz w:val="21"/>
                <w:szCs w:val="21"/>
              </w:rPr>
              <w:t>0.011</w:t>
            </w:r>
          </w:p>
        </w:tc>
        <w:tc>
          <w:tcPr>
            <w:tcW w:w="1260" w:type="dxa"/>
            <w:shd w:val="clear" w:color="000000" w:fill="FFFFFF"/>
            <w:noWrap/>
            <w:vAlign w:val="bottom"/>
            <w:hideMark/>
          </w:tcPr>
          <w:p w14:paraId="75648AD2" w14:textId="77777777" w:rsidR="005B5AEC" w:rsidRPr="005B5AEC" w:rsidRDefault="005B5AEC" w:rsidP="006F58BE">
            <w:pPr>
              <w:jc w:val="center"/>
              <w:rPr>
                <w:color w:val="000000"/>
                <w:sz w:val="21"/>
                <w:szCs w:val="21"/>
              </w:rPr>
            </w:pPr>
            <w:r w:rsidRPr="005B5AEC">
              <w:rPr>
                <w:color w:val="000000"/>
                <w:sz w:val="21"/>
                <w:szCs w:val="21"/>
              </w:rPr>
              <w:t>0.662</w:t>
            </w:r>
          </w:p>
        </w:tc>
        <w:tc>
          <w:tcPr>
            <w:tcW w:w="900" w:type="dxa"/>
            <w:noWrap/>
            <w:vAlign w:val="bottom"/>
            <w:hideMark/>
          </w:tcPr>
          <w:p w14:paraId="2D2E8F7A"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275</w:t>
            </w:r>
          </w:p>
        </w:tc>
        <w:tc>
          <w:tcPr>
            <w:tcW w:w="1128" w:type="dxa"/>
            <w:shd w:val="clear" w:color="000000" w:fill="FFFFFF"/>
            <w:noWrap/>
            <w:vAlign w:val="bottom"/>
            <w:hideMark/>
          </w:tcPr>
          <w:p w14:paraId="6E431874"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37.8%</w:t>
            </w:r>
          </w:p>
        </w:tc>
        <w:tc>
          <w:tcPr>
            <w:tcW w:w="808" w:type="dxa"/>
            <w:shd w:val="clear" w:color="000000" w:fill="FFFFFF"/>
            <w:noWrap/>
            <w:vAlign w:val="bottom"/>
            <w:hideMark/>
          </w:tcPr>
          <w:p w14:paraId="1F0E11E1"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514</w:t>
            </w:r>
          </w:p>
        </w:tc>
        <w:tc>
          <w:tcPr>
            <w:tcW w:w="939" w:type="dxa"/>
            <w:noWrap/>
            <w:vAlign w:val="bottom"/>
            <w:hideMark/>
          </w:tcPr>
          <w:p w14:paraId="79D0A267" w14:textId="77777777" w:rsidR="005B5AEC" w:rsidRPr="005B5AEC" w:rsidRDefault="005B5AEC" w:rsidP="00D82989">
            <w:pPr>
              <w:jc w:val="center"/>
              <w:rPr>
                <w:color w:val="000000"/>
                <w:sz w:val="21"/>
                <w:szCs w:val="21"/>
                <w:highlight w:val="yellow"/>
              </w:rPr>
            </w:pPr>
            <w:r w:rsidRPr="005B5AEC">
              <w:rPr>
                <w:color w:val="000000"/>
                <w:sz w:val="21"/>
                <w:szCs w:val="21"/>
                <w:highlight w:val="yellow"/>
              </w:rPr>
              <w:t>70.6%</w:t>
            </w:r>
          </w:p>
        </w:tc>
      </w:tr>
    </w:tbl>
    <w:p w14:paraId="16578A35" w14:textId="5B9BE379" w:rsidR="00A24FCE" w:rsidRDefault="00A24FCE" w:rsidP="00A24FCE"/>
    <w:p w14:paraId="06726D98" w14:textId="6EE306BB" w:rsidR="00C30C6E" w:rsidRDefault="00C30C6E" w:rsidP="00A24FCE"/>
    <w:p w14:paraId="16861BB6" w14:textId="31E1DE9F" w:rsidR="00C30C6E" w:rsidRDefault="00C30C6E" w:rsidP="00A24FCE"/>
    <w:p w14:paraId="41265ADE" w14:textId="7778E012" w:rsidR="00C30C6E" w:rsidRDefault="00C30C6E" w:rsidP="00A24FCE"/>
    <w:p w14:paraId="7339022E" w14:textId="3361BB97" w:rsidR="00C30C6E" w:rsidRDefault="00C30C6E" w:rsidP="00A24FCE"/>
    <w:p w14:paraId="47666486" w14:textId="3E2B4C43" w:rsidR="00C30C6E" w:rsidRDefault="00C30C6E" w:rsidP="00A24FCE"/>
    <w:p w14:paraId="1E19692E" w14:textId="4FE4BE16" w:rsidR="00C30C6E" w:rsidRDefault="00C30C6E" w:rsidP="00A24FCE"/>
    <w:p w14:paraId="155D2A8F" w14:textId="32367E40" w:rsidR="00C30C6E" w:rsidRDefault="00C30C6E" w:rsidP="00A24FCE"/>
    <w:p w14:paraId="6F962FF8" w14:textId="77777777" w:rsidR="00C30C6E" w:rsidRDefault="00C30C6E" w:rsidP="00A24FCE"/>
    <w:p w14:paraId="6F78E008" w14:textId="77777777" w:rsidR="00C30C6E" w:rsidRDefault="00C30C6E" w:rsidP="00A24FCE"/>
    <w:p w14:paraId="12693BE9" w14:textId="3370A6A8" w:rsidR="00A14981" w:rsidRDefault="00A14981" w:rsidP="00A14981">
      <w:r>
        <w:rPr>
          <w:noProof/>
        </w:rPr>
        <w:lastRenderedPageBreak/>
        <w:drawing>
          <wp:inline distT="0" distB="0" distL="0" distR="0" wp14:anchorId="11E2204A" wp14:editId="2D6B67BF">
            <wp:extent cx="2861733" cy="1630012"/>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80843" cy="1640897"/>
                    </a:xfrm>
                    <a:prstGeom prst="rect">
                      <a:avLst/>
                    </a:prstGeom>
                    <a:noFill/>
                    <a:ln>
                      <a:noFill/>
                    </a:ln>
                  </pic:spPr>
                </pic:pic>
              </a:graphicData>
            </a:graphic>
          </wp:inline>
        </w:drawing>
      </w:r>
      <w:r>
        <w:rPr>
          <w:noProof/>
        </w:rPr>
        <w:drawing>
          <wp:inline distT="0" distB="0" distL="0" distR="0" wp14:anchorId="5755D214" wp14:editId="02A4BF82">
            <wp:extent cx="2824258" cy="1608667"/>
            <wp:effectExtent l="0" t="0" r="0" b="444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45415" cy="1620718"/>
                    </a:xfrm>
                    <a:prstGeom prst="rect">
                      <a:avLst/>
                    </a:prstGeom>
                    <a:noFill/>
                    <a:ln>
                      <a:noFill/>
                    </a:ln>
                  </pic:spPr>
                </pic:pic>
              </a:graphicData>
            </a:graphic>
          </wp:inline>
        </w:drawing>
      </w:r>
    </w:p>
    <w:p w14:paraId="74F76AD3" w14:textId="31DD9487" w:rsidR="00005800" w:rsidRDefault="00C83370" w:rsidP="00C30C6E">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6</w:t>
      </w:r>
      <w:r w:rsidRPr="004650B4">
        <w:rPr>
          <w:i/>
          <w:iCs/>
          <w:lang w:eastAsia="en-US"/>
        </w:rPr>
        <w:t xml:space="preserve"> </w:t>
      </w:r>
      <w:proofErr w:type="spellStart"/>
      <w:r>
        <w:rPr>
          <w:i/>
          <w:iCs/>
          <w:lang w:eastAsia="en-US"/>
        </w:rPr>
        <w:t>CatBoost</w:t>
      </w:r>
      <w:proofErr w:type="spellEnd"/>
      <w:r>
        <w:rPr>
          <w:i/>
          <w:iCs/>
          <w:lang w:eastAsia="en-US"/>
        </w:rPr>
        <w:t xml:space="preserve"> model </w:t>
      </w:r>
      <w:r w:rsidR="00F171AE">
        <w:rPr>
          <w:i/>
          <w:iCs/>
          <w:lang w:eastAsia="en-US"/>
        </w:rPr>
        <w:t xml:space="preserve">Cumulative Lift </w:t>
      </w:r>
      <w:r>
        <w:rPr>
          <w:i/>
          <w:iCs/>
          <w:lang w:eastAsia="en-US"/>
        </w:rPr>
        <w:t>with data processing and no data processing</w:t>
      </w:r>
    </w:p>
    <w:p w14:paraId="21CC63BC" w14:textId="391AE742" w:rsidR="00C30C6E" w:rsidRDefault="00C30C6E" w:rsidP="00C30C6E">
      <w:pPr>
        <w:jc w:val="center"/>
        <w:rPr>
          <w:i/>
          <w:iCs/>
          <w:lang w:eastAsia="en-US"/>
        </w:rPr>
      </w:pPr>
    </w:p>
    <w:p w14:paraId="58269F26" w14:textId="5CB45C47" w:rsidR="00C30C6E" w:rsidRDefault="00C30C6E" w:rsidP="00C30C6E">
      <w:pPr>
        <w:jc w:val="center"/>
        <w:rPr>
          <w:i/>
          <w:iCs/>
          <w:lang w:eastAsia="en-US"/>
        </w:rPr>
      </w:pPr>
    </w:p>
    <w:p w14:paraId="0E450A14" w14:textId="09A06587" w:rsidR="00C30C6E" w:rsidRDefault="00C30C6E" w:rsidP="00C30C6E">
      <w:pPr>
        <w:jc w:val="center"/>
        <w:rPr>
          <w:i/>
          <w:iCs/>
          <w:lang w:eastAsia="en-US"/>
        </w:rPr>
      </w:pPr>
    </w:p>
    <w:p w14:paraId="6963B1B9" w14:textId="77777777" w:rsidR="00C30C6E" w:rsidRPr="00C30C6E" w:rsidRDefault="00C30C6E" w:rsidP="00C30C6E">
      <w:pPr>
        <w:jc w:val="center"/>
        <w:rPr>
          <w:i/>
          <w:iCs/>
          <w:lang w:eastAsia="en-US"/>
        </w:rPr>
      </w:pPr>
    </w:p>
    <w:p w14:paraId="3B6C3149" w14:textId="1EF2B0E2" w:rsidR="00714257" w:rsidRDefault="00714257" w:rsidP="00714257">
      <w:r>
        <w:rPr>
          <w:noProof/>
        </w:rPr>
        <w:drawing>
          <wp:inline distT="0" distB="0" distL="0" distR="0" wp14:anchorId="68D85E93" wp14:editId="5BF30753">
            <wp:extent cx="2921000" cy="1606636"/>
            <wp:effectExtent l="0" t="0" r="0" b="6350"/>
            <wp:docPr id="40" name="Picture 4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34553" cy="1614090"/>
                    </a:xfrm>
                    <a:prstGeom prst="rect">
                      <a:avLst/>
                    </a:prstGeom>
                    <a:noFill/>
                    <a:ln>
                      <a:noFill/>
                    </a:ln>
                  </pic:spPr>
                </pic:pic>
              </a:graphicData>
            </a:graphic>
          </wp:inline>
        </w:drawing>
      </w:r>
      <w:r>
        <w:rPr>
          <w:noProof/>
        </w:rPr>
        <w:drawing>
          <wp:inline distT="0" distB="0" distL="0" distR="0" wp14:anchorId="491EBE02" wp14:editId="54047C2C">
            <wp:extent cx="2929467" cy="1611294"/>
            <wp:effectExtent l="0" t="0" r="0" b="1905"/>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42174" cy="1618283"/>
                    </a:xfrm>
                    <a:prstGeom prst="rect">
                      <a:avLst/>
                    </a:prstGeom>
                    <a:noFill/>
                    <a:ln>
                      <a:noFill/>
                    </a:ln>
                  </pic:spPr>
                </pic:pic>
              </a:graphicData>
            </a:graphic>
          </wp:inline>
        </w:drawing>
      </w:r>
    </w:p>
    <w:p w14:paraId="71AE977C" w14:textId="52D6755B" w:rsidR="00C83370" w:rsidRDefault="00C83370" w:rsidP="00C83370">
      <w:pPr>
        <w:jc w:val="center"/>
        <w:rPr>
          <w:i/>
          <w:iCs/>
          <w:lang w:eastAsia="en-US"/>
        </w:rPr>
      </w:pPr>
      <w:r>
        <w:rPr>
          <w:i/>
          <w:iCs/>
          <w:lang w:eastAsia="en-US"/>
        </w:rPr>
        <w:t>F</w:t>
      </w:r>
      <w:r w:rsidRPr="004650B4">
        <w:rPr>
          <w:i/>
          <w:iCs/>
          <w:lang w:eastAsia="en-US"/>
        </w:rPr>
        <w:t>igure</w:t>
      </w:r>
      <w:r>
        <w:rPr>
          <w:i/>
          <w:iCs/>
          <w:lang w:eastAsia="en-US"/>
        </w:rPr>
        <w:t xml:space="preserve"> </w:t>
      </w:r>
      <w:r w:rsidRPr="004650B4">
        <w:rPr>
          <w:i/>
          <w:iCs/>
          <w:lang w:eastAsia="en-US"/>
        </w:rPr>
        <w:t>6.</w:t>
      </w:r>
      <w:r>
        <w:rPr>
          <w:i/>
          <w:iCs/>
          <w:lang w:eastAsia="en-US"/>
        </w:rPr>
        <w:t>7</w:t>
      </w:r>
      <w:r w:rsidRPr="004650B4">
        <w:rPr>
          <w:i/>
          <w:iCs/>
          <w:lang w:eastAsia="en-US"/>
        </w:rPr>
        <w:t xml:space="preserve"> </w:t>
      </w:r>
      <w:proofErr w:type="spellStart"/>
      <w:r>
        <w:rPr>
          <w:i/>
          <w:iCs/>
          <w:lang w:eastAsia="en-US"/>
        </w:rPr>
        <w:t>CatBoost</w:t>
      </w:r>
      <w:proofErr w:type="spellEnd"/>
      <w:r>
        <w:rPr>
          <w:i/>
          <w:iCs/>
          <w:lang w:eastAsia="en-US"/>
        </w:rPr>
        <w:t xml:space="preserve"> </w:t>
      </w:r>
      <w:r w:rsidR="000D4CB2">
        <w:rPr>
          <w:i/>
          <w:iCs/>
          <w:lang w:eastAsia="en-US"/>
        </w:rPr>
        <w:t xml:space="preserve">model </w:t>
      </w:r>
      <w:r w:rsidR="006B574B">
        <w:rPr>
          <w:i/>
          <w:iCs/>
          <w:lang w:eastAsia="en-US"/>
        </w:rPr>
        <w:t>prediction scores</w:t>
      </w:r>
      <w:r>
        <w:rPr>
          <w:i/>
          <w:iCs/>
          <w:lang w:eastAsia="en-US"/>
        </w:rPr>
        <w:t xml:space="preserve"> distribution with data processing and no data processing</w:t>
      </w:r>
    </w:p>
    <w:p w14:paraId="03F11DD0" w14:textId="77777777" w:rsidR="00351577" w:rsidRDefault="00351577" w:rsidP="00B36730"/>
    <w:p w14:paraId="37D47BB5" w14:textId="77777777" w:rsidR="00351577" w:rsidRDefault="00351577" w:rsidP="00B36730"/>
    <w:p w14:paraId="534FAC8C" w14:textId="25513311" w:rsidR="00C12E89" w:rsidRDefault="00C01D00" w:rsidP="00B36730">
      <w:r>
        <w:t xml:space="preserve">  </w:t>
      </w:r>
      <w:r w:rsidR="003E1F92">
        <w:t xml:space="preserve">The result above </w:t>
      </w:r>
      <w:r w:rsidR="003F0B53">
        <w:t>show that</w:t>
      </w:r>
      <w:r w:rsidR="008524D9">
        <w:t xml:space="preserve"> </w:t>
      </w:r>
      <w:r w:rsidR="003F0B53">
        <w:t>train</w:t>
      </w:r>
      <w:r w:rsidR="008524D9">
        <w:t xml:space="preserve"> </w:t>
      </w:r>
      <w:proofErr w:type="spellStart"/>
      <w:r w:rsidR="008524D9">
        <w:t>CatBoost</w:t>
      </w:r>
      <w:proofErr w:type="spellEnd"/>
      <w:r w:rsidR="008524D9">
        <w:t xml:space="preserve"> Classifier without imputing missing value </w:t>
      </w:r>
      <w:r w:rsidR="006C6D5F">
        <w:t>or</w:t>
      </w:r>
      <w:r w:rsidR="008524D9">
        <w:t xml:space="preserve"> encoding categorical variable</w:t>
      </w:r>
      <w:r w:rsidR="00940D8F">
        <w:t>,</w:t>
      </w:r>
      <w:r w:rsidR="00C12E89">
        <w:t xml:space="preserve"> </w:t>
      </w:r>
      <w:r w:rsidR="0041505E">
        <w:t>did</w:t>
      </w:r>
      <w:r w:rsidR="008524D9">
        <w:t xml:space="preserve"> </w:t>
      </w:r>
      <w:r w:rsidR="0041505E">
        <w:t>enhance</w:t>
      </w:r>
      <w:r w:rsidR="008524D9">
        <w:t xml:space="preserve"> the model performance in </w:t>
      </w:r>
      <w:r w:rsidR="004B72C8">
        <w:t>terms of reducing False Posit</w:t>
      </w:r>
      <w:r w:rsidR="00940D8F">
        <w:t>ive</w:t>
      </w:r>
      <w:r w:rsidR="008524D9">
        <w:t xml:space="preserve">. Besides metric </w:t>
      </w:r>
      <w:r w:rsidR="008524D9">
        <w:rPr>
          <w:i/>
          <w:iCs/>
          <w:color w:val="000000"/>
        </w:rPr>
        <w:t>F1score</w:t>
      </w:r>
      <w:r w:rsidR="00940D8F">
        <w:rPr>
          <w:i/>
          <w:iCs/>
          <w:color w:val="000000"/>
        </w:rPr>
        <w:t xml:space="preserve"> and Recall</w:t>
      </w:r>
      <w:r w:rsidR="008524D9">
        <w:rPr>
          <w:i/>
          <w:iCs/>
          <w:color w:val="000000"/>
        </w:rPr>
        <w:t xml:space="preserve">, </w:t>
      </w:r>
      <w:r w:rsidR="008524D9" w:rsidRPr="00033CA1">
        <w:t xml:space="preserve">we can see </w:t>
      </w:r>
      <w:r w:rsidR="008524D9">
        <w:t>a significant</w:t>
      </w:r>
      <w:r w:rsidR="008524D9" w:rsidRPr="00033CA1">
        <w:t xml:space="preserve"> improvement in</w:t>
      </w:r>
      <w:r w:rsidR="007F3ED5">
        <w:t xml:space="preserve"> Cumulative</w:t>
      </w:r>
      <w:r w:rsidR="008524D9" w:rsidRPr="00033CA1">
        <w:t xml:space="preserve"> </w:t>
      </w:r>
      <w:r w:rsidR="00351577">
        <w:t>Lift</w:t>
      </w:r>
      <w:r w:rsidR="007F3ED5">
        <w:t xml:space="preserve"> plot</w:t>
      </w:r>
      <w:r w:rsidR="00351577">
        <w:t xml:space="preserve"> and </w:t>
      </w:r>
      <w:r w:rsidR="008524D9">
        <w:t xml:space="preserve">all the other metrics. </w:t>
      </w:r>
      <w:r w:rsidR="00482C54">
        <w:t>The most significant improvement is, th</w:t>
      </w:r>
      <w:r w:rsidR="00C12E89">
        <w:t>is model enable</w:t>
      </w:r>
      <w:r w:rsidR="00E76200">
        <w:t xml:space="preserve">d </w:t>
      </w:r>
      <w:r w:rsidR="00C12E89">
        <w:t xml:space="preserve">us to capture </w:t>
      </w:r>
      <w:r w:rsidR="00C12E89" w:rsidRPr="00C12E89">
        <w:rPr>
          <w:highlight w:val="yellow"/>
        </w:rPr>
        <w:t>275</w:t>
      </w:r>
      <w:r w:rsidR="00535412">
        <w:t xml:space="preserve">, which is 37.8% of </w:t>
      </w:r>
      <w:r w:rsidR="00C12E89">
        <w:t xml:space="preserve">Target enrollees and </w:t>
      </w:r>
      <w:r w:rsidR="00C12E89" w:rsidRPr="00C12E89">
        <w:rPr>
          <w:highlight w:val="yellow"/>
        </w:rPr>
        <w:t>514</w:t>
      </w:r>
      <w:r w:rsidR="00535412">
        <w:t xml:space="preserve">, which is 70.6% of </w:t>
      </w:r>
      <w:r w:rsidR="00C12E89">
        <w:t>Target enrollees</w:t>
      </w:r>
      <w:r w:rsidR="00E76200">
        <w:t>,</w:t>
      </w:r>
      <w:r w:rsidR="00C12E89">
        <w:t xml:space="preserve"> out of the top 20% and </w:t>
      </w:r>
      <w:r w:rsidR="00E76200">
        <w:t xml:space="preserve">top </w:t>
      </w:r>
      <w:r w:rsidR="00C12E89">
        <w:t>50% of the</w:t>
      </w:r>
      <w:r w:rsidR="00535412">
        <w:t xml:space="preserve"> </w:t>
      </w:r>
      <w:r w:rsidR="00C12E89">
        <w:t xml:space="preserve">Testing set respectively. </w:t>
      </w:r>
      <w:r w:rsidR="00663983">
        <w:t xml:space="preserve">This is the best achievement we had so far. </w:t>
      </w:r>
    </w:p>
    <w:p w14:paraId="3A0AE7C3" w14:textId="5EADF513" w:rsidR="00C12E89" w:rsidRPr="00033CA1" w:rsidRDefault="00C12E89" w:rsidP="008524D9"/>
    <w:p w14:paraId="4FFF0273" w14:textId="7B7893E0" w:rsidR="008524D9" w:rsidRDefault="008524D9" w:rsidP="00A24FCE"/>
    <w:p w14:paraId="5BCDE758" w14:textId="0530F543" w:rsidR="00C01D00" w:rsidRDefault="00C01D00" w:rsidP="00A24FCE"/>
    <w:p w14:paraId="423DBA18" w14:textId="551911BF" w:rsidR="00C01D00" w:rsidRDefault="00C01D00" w:rsidP="00A24FCE"/>
    <w:p w14:paraId="3DCA9CDC" w14:textId="77777777" w:rsidR="00C01D00" w:rsidRDefault="00C01D00" w:rsidP="00A24FCE"/>
    <w:p w14:paraId="29E4F5DF" w14:textId="2B8361A9" w:rsidR="00551B1D" w:rsidRDefault="00551B1D" w:rsidP="00A24FCE"/>
    <w:p w14:paraId="6A46655C" w14:textId="29AB79E0" w:rsidR="00351577" w:rsidRDefault="00351577" w:rsidP="00A24FCE"/>
    <w:p w14:paraId="326F5F17" w14:textId="00C0E2CF" w:rsidR="00351577" w:rsidRDefault="00351577" w:rsidP="00A24FCE"/>
    <w:p w14:paraId="02C9DBF8" w14:textId="1508787D" w:rsidR="00CF71F8" w:rsidRDefault="00CF71F8" w:rsidP="00A24FCE"/>
    <w:p w14:paraId="010305A7" w14:textId="54DA99D4" w:rsidR="00CF71F8" w:rsidRDefault="00CF71F8" w:rsidP="00A24FCE"/>
    <w:p w14:paraId="614C4F34" w14:textId="7A7CB0E2" w:rsidR="00CF71F8" w:rsidRDefault="00CF71F8" w:rsidP="00A24FCE"/>
    <w:p w14:paraId="1C9AD32D" w14:textId="77777777" w:rsidR="00CF71F8" w:rsidRDefault="00CF71F8" w:rsidP="00A24FCE"/>
    <w:p w14:paraId="55E849BD" w14:textId="08BF842A" w:rsidR="005126D0" w:rsidRPr="00CC345F" w:rsidRDefault="005126D0" w:rsidP="00CC345F">
      <w:pPr>
        <w:pStyle w:val="Heading1"/>
        <w:rPr>
          <w:rFonts w:ascii="Times New Roman" w:hAnsi="Times New Roman" w:cs="Times New Roman"/>
        </w:rPr>
      </w:pPr>
      <w:bookmarkStart w:id="37" w:name="_Toc56703427"/>
      <w:r w:rsidRPr="00CC345F">
        <w:rPr>
          <w:rFonts w:ascii="Times New Roman" w:hAnsi="Times New Roman" w:cs="Times New Roman"/>
        </w:rPr>
        <w:lastRenderedPageBreak/>
        <w:t>7 Final Model Selection and Hyperparameters Tuning</w:t>
      </w:r>
      <w:bookmarkEnd w:id="37"/>
    </w:p>
    <w:p w14:paraId="6BE65CB0" w14:textId="77777777" w:rsidR="009C4B23" w:rsidRDefault="009C4B23" w:rsidP="00F817C3">
      <w:pPr>
        <w:rPr>
          <w:lang w:eastAsia="en-US"/>
        </w:rPr>
      </w:pPr>
      <w:r>
        <w:rPr>
          <w:lang w:eastAsia="en-US"/>
        </w:rPr>
        <w:t xml:space="preserve"> </w:t>
      </w:r>
    </w:p>
    <w:p w14:paraId="35F59541" w14:textId="77777777" w:rsidR="000C0399" w:rsidRDefault="009C4B23" w:rsidP="00B36730">
      <w:pPr>
        <w:rPr>
          <w:color w:val="000000" w:themeColor="text1"/>
        </w:rPr>
      </w:pPr>
      <w:r>
        <w:rPr>
          <w:lang w:eastAsia="en-US"/>
        </w:rPr>
        <w:t xml:space="preserve">  </w:t>
      </w:r>
      <w:r w:rsidR="00F817C3">
        <w:rPr>
          <w:lang w:eastAsia="en-US"/>
        </w:rPr>
        <w:t xml:space="preserve">Through Section </w:t>
      </w:r>
      <w:r w:rsidR="00F817C3" w:rsidRPr="00F817C3">
        <w:rPr>
          <w:color w:val="4472C4" w:themeColor="accent1"/>
        </w:rPr>
        <w:t xml:space="preserve">6.6 Experiment with Model </w:t>
      </w:r>
      <w:proofErr w:type="spellStart"/>
      <w:r w:rsidR="00F817C3" w:rsidRPr="00F817C3">
        <w:rPr>
          <w:color w:val="4472C4" w:themeColor="accent1"/>
        </w:rPr>
        <w:t>CatBoost</w:t>
      </w:r>
      <w:proofErr w:type="spellEnd"/>
      <w:r w:rsidR="00F817C3" w:rsidRPr="00F817C3">
        <w:rPr>
          <w:color w:val="4472C4" w:themeColor="accent1"/>
        </w:rPr>
        <w:t xml:space="preserve"> Classifier</w:t>
      </w:r>
      <w:r w:rsidR="00F817C3">
        <w:rPr>
          <w:color w:val="4472C4" w:themeColor="accent1"/>
        </w:rPr>
        <w:t xml:space="preserve">, </w:t>
      </w:r>
      <w:r w:rsidR="00F817C3">
        <w:rPr>
          <w:color w:val="000000" w:themeColor="text1"/>
        </w:rPr>
        <w:t xml:space="preserve">we should be able to identify the best solution for our business case this time is </w:t>
      </w:r>
    </w:p>
    <w:p w14:paraId="66CBB993" w14:textId="42D48C1C"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color w:val="000000" w:themeColor="text1"/>
          <w:sz w:val="24"/>
          <w:szCs w:val="24"/>
        </w:rPr>
        <w:t>Firstly</w:t>
      </w:r>
      <w:r>
        <w:rPr>
          <w:rFonts w:ascii="Times New Roman" w:hAnsi="Times New Roman" w:cs="Times New Roman"/>
          <w:color w:val="000000" w:themeColor="text1"/>
          <w:sz w:val="24"/>
          <w:szCs w:val="24"/>
        </w:rPr>
        <w:t xml:space="preserve">, </w:t>
      </w:r>
      <w:r w:rsidRPr="000C0399">
        <w:rPr>
          <w:rFonts w:ascii="Times New Roman" w:hAnsi="Times New Roman" w:cs="Times New Roman"/>
          <w:sz w:val="24"/>
          <w:szCs w:val="24"/>
        </w:rPr>
        <w:t>feed</w:t>
      </w:r>
      <w:r w:rsidR="00F817C3" w:rsidRPr="000C0399">
        <w:rPr>
          <w:rFonts w:ascii="Times New Roman" w:hAnsi="Times New Roman" w:cs="Times New Roman"/>
          <w:sz w:val="24"/>
          <w:szCs w:val="24"/>
        </w:rPr>
        <w:t xml:space="preserve"> </w:t>
      </w:r>
      <w:proofErr w:type="spellStart"/>
      <w:r w:rsidR="00F817C3" w:rsidRPr="000C0399">
        <w:rPr>
          <w:rFonts w:ascii="Times New Roman" w:hAnsi="Times New Roman" w:cs="Times New Roman"/>
          <w:sz w:val="24"/>
          <w:szCs w:val="24"/>
        </w:rPr>
        <w:t>Catboost</w:t>
      </w:r>
      <w:proofErr w:type="spellEnd"/>
      <w:r w:rsidR="00F817C3" w:rsidRPr="000C0399">
        <w:rPr>
          <w:rFonts w:ascii="Times New Roman" w:hAnsi="Times New Roman" w:cs="Times New Roman"/>
          <w:sz w:val="24"/>
          <w:szCs w:val="24"/>
        </w:rPr>
        <w:t xml:space="preserve"> Classifier</w:t>
      </w:r>
      <w:r w:rsidRPr="000C0399">
        <w:rPr>
          <w:rFonts w:ascii="Times New Roman" w:hAnsi="Times New Roman" w:cs="Times New Roman"/>
          <w:sz w:val="24"/>
          <w:szCs w:val="24"/>
        </w:rPr>
        <w:t xml:space="preserve"> with</w:t>
      </w:r>
      <w:r w:rsidR="001C02D5" w:rsidRPr="000C0399">
        <w:rPr>
          <w:rFonts w:ascii="Times New Roman" w:hAnsi="Times New Roman" w:cs="Times New Roman"/>
          <w:sz w:val="24"/>
          <w:szCs w:val="24"/>
        </w:rPr>
        <w:t xml:space="preserve"> the original </w:t>
      </w:r>
      <w:r w:rsidRPr="000C0399">
        <w:rPr>
          <w:rFonts w:ascii="Times New Roman" w:hAnsi="Times New Roman" w:cs="Times New Roman"/>
          <w:sz w:val="24"/>
          <w:szCs w:val="24"/>
        </w:rPr>
        <w:t xml:space="preserve">dataset without any missing value imputation or categorical variable encoding. </w:t>
      </w:r>
    </w:p>
    <w:p w14:paraId="5A7628C2" w14:textId="0CD9F251" w:rsidR="000C0399" w:rsidRPr="000C0399" w:rsidRDefault="000C0399" w:rsidP="000C0399">
      <w:pPr>
        <w:pStyle w:val="ListParagraph"/>
        <w:numPr>
          <w:ilvl w:val="1"/>
          <w:numId w:val="9"/>
        </w:numPr>
        <w:rPr>
          <w:rFonts w:ascii="Times New Roman" w:hAnsi="Times New Roman" w:cs="Times New Roman"/>
          <w:color w:val="000000" w:themeColor="text1"/>
          <w:sz w:val="24"/>
          <w:szCs w:val="24"/>
          <w:lang w:eastAsia="zh-CN"/>
        </w:rPr>
      </w:pPr>
      <w:r w:rsidRPr="000C0399">
        <w:rPr>
          <w:rFonts w:ascii="Times New Roman" w:hAnsi="Times New Roman" w:cs="Times New Roman"/>
          <w:sz w:val="24"/>
          <w:szCs w:val="24"/>
        </w:rPr>
        <w:t xml:space="preserve">We then train the model with 5 Folds </w:t>
      </w:r>
      <w:r w:rsidR="00C26E2C">
        <w:rPr>
          <w:rFonts w:ascii="Times New Roman" w:hAnsi="Times New Roman" w:cs="Times New Roman"/>
          <w:sz w:val="24"/>
          <w:szCs w:val="24"/>
        </w:rPr>
        <w:t>Cross Validation</w:t>
      </w:r>
      <w:r w:rsidRPr="000C0399">
        <w:rPr>
          <w:rFonts w:ascii="Times New Roman" w:hAnsi="Times New Roman" w:cs="Times New Roman"/>
          <w:sz w:val="24"/>
          <w:szCs w:val="24"/>
        </w:rPr>
        <w:t xml:space="preserve"> </w:t>
      </w:r>
      <w:r w:rsidR="00F817C3" w:rsidRPr="000C0399">
        <w:rPr>
          <w:rFonts w:ascii="Times New Roman" w:hAnsi="Times New Roman" w:cs="Times New Roman"/>
          <w:sz w:val="24"/>
          <w:szCs w:val="24"/>
        </w:rPr>
        <w:t xml:space="preserve">on </w:t>
      </w:r>
      <w:r w:rsidR="001C02D5" w:rsidRPr="000C0399">
        <w:rPr>
          <w:rFonts w:ascii="Times New Roman" w:hAnsi="Times New Roman" w:cs="Times New Roman"/>
          <w:sz w:val="24"/>
          <w:szCs w:val="24"/>
        </w:rPr>
        <w:t>Training set (70%)</w:t>
      </w:r>
      <w:r w:rsidRPr="000C0399">
        <w:rPr>
          <w:rFonts w:ascii="Times New Roman" w:hAnsi="Times New Roman" w:cs="Times New Roman"/>
          <w:sz w:val="24"/>
          <w:szCs w:val="24"/>
        </w:rPr>
        <w:t xml:space="preserve">. </w:t>
      </w:r>
    </w:p>
    <w:p w14:paraId="5110A394" w14:textId="476108ED" w:rsidR="000C0399" w:rsidRDefault="00900A7A" w:rsidP="000C0399">
      <w:r>
        <w:t xml:space="preserve">  </w:t>
      </w:r>
      <w:r w:rsidR="00F817C3" w:rsidRPr="000C0399">
        <w:t>As this</w:t>
      </w:r>
      <w:r w:rsidR="00FC1493">
        <w:t xml:space="preserve"> solution </w:t>
      </w:r>
      <w:r w:rsidR="00B36730" w:rsidRPr="000C0399">
        <w:t>outperformed</w:t>
      </w:r>
      <w:r w:rsidR="000C0399">
        <w:t xml:space="preserve"> all the other </w:t>
      </w:r>
      <w:r w:rsidR="00FC1493">
        <w:t>solution</w:t>
      </w:r>
      <w:r w:rsidR="000C0399">
        <w:t xml:space="preserve"> we tested in this study, </w:t>
      </w:r>
      <w:r w:rsidR="00C01D00">
        <w:t xml:space="preserve">furthermore it </w:t>
      </w:r>
      <w:r w:rsidR="00967866">
        <w:t>would</w:t>
      </w:r>
      <w:r w:rsidR="00C01D00">
        <w:t xml:space="preserve"> save us lots of time by cutting off all the data processing part.  </w:t>
      </w:r>
    </w:p>
    <w:p w14:paraId="2228DB7B" w14:textId="77777777" w:rsidR="00C01D00" w:rsidRDefault="00C01D00" w:rsidP="000C0399"/>
    <w:p w14:paraId="48345F52" w14:textId="32D00C6A" w:rsidR="00DA6A61" w:rsidRPr="008351A6" w:rsidRDefault="00C01D00" w:rsidP="00C10AB4">
      <w:pPr>
        <w:rPr>
          <w:lang w:eastAsia="en-US"/>
        </w:rPr>
      </w:pPr>
      <w:r>
        <w:rPr>
          <w:lang w:eastAsia="en-US"/>
        </w:rPr>
        <w:t xml:space="preserve">  </w:t>
      </w:r>
      <w:r w:rsidR="00C10AB4">
        <w:rPr>
          <w:lang w:eastAsia="en-US"/>
        </w:rPr>
        <w:t xml:space="preserve">After </w:t>
      </w:r>
      <w:r w:rsidR="00551B1D">
        <w:rPr>
          <w:lang w:eastAsia="en-US"/>
        </w:rPr>
        <w:t>identifying</w:t>
      </w:r>
      <w:r w:rsidR="00C10AB4">
        <w:rPr>
          <w:lang w:eastAsia="en-US"/>
        </w:rPr>
        <w:t xml:space="preserve"> </w:t>
      </w:r>
      <w:proofErr w:type="spellStart"/>
      <w:r w:rsidR="00C10AB4">
        <w:rPr>
          <w:lang w:eastAsia="en-US"/>
        </w:rPr>
        <w:t>CatBoost</w:t>
      </w:r>
      <w:proofErr w:type="spellEnd"/>
      <w:r w:rsidR="00C10AB4">
        <w:rPr>
          <w:lang w:eastAsia="en-US"/>
        </w:rPr>
        <w:t xml:space="preserve"> Classifier as our </w:t>
      </w:r>
      <w:r w:rsidR="00FC1493">
        <w:rPr>
          <w:lang w:eastAsia="en-US"/>
        </w:rPr>
        <w:t>best</w:t>
      </w:r>
      <w:r w:rsidR="00C10AB4">
        <w:rPr>
          <w:lang w:eastAsia="en-US"/>
        </w:rPr>
        <w:t xml:space="preserve"> model, </w:t>
      </w:r>
      <w:r w:rsidR="00551B1D">
        <w:rPr>
          <w:lang w:eastAsia="en-US"/>
        </w:rPr>
        <w:t xml:space="preserve">we applied </w:t>
      </w:r>
      <w:r w:rsidR="00C10AB4">
        <w:rPr>
          <w:lang w:eastAsia="en-US"/>
        </w:rPr>
        <w:t xml:space="preserve">hyperparameter tuning via random search </w:t>
      </w:r>
      <w:r w:rsidR="00C26E2C">
        <w:rPr>
          <w:lang w:eastAsia="en-US"/>
        </w:rPr>
        <w:t>Cross Validation</w:t>
      </w:r>
      <w:r w:rsidR="00DA6A61">
        <w:rPr>
          <w:lang w:eastAsia="en-US"/>
        </w:rPr>
        <w:t xml:space="preserve"> (3</w:t>
      </w:r>
      <w:r w:rsidR="00EA6991">
        <w:rPr>
          <w:lang w:eastAsia="en-US"/>
        </w:rPr>
        <w:t xml:space="preserve"> Folds</w:t>
      </w:r>
      <w:r w:rsidR="00DA6A61">
        <w:rPr>
          <w:lang w:eastAsia="en-US"/>
        </w:rPr>
        <w:t>)</w:t>
      </w:r>
      <w:r w:rsidR="00FC1493">
        <w:rPr>
          <w:lang w:eastAsia="en-US"/>
        </w:rPr>
        <w:t xml:space="preserve"> to the model</w:t>
      </w:r>
      <w:r w:rsidR="008B10DC">
        <w:rPr>
          <w:lang w:eastAsia="en-US"/>
        </w:rPr>
        <w:t xml:space="preserve"> and obtained our optimized model by adjusting </w:t>
      </w:r>
      <w:r w:rsidR="008351A6">
        <w:rPr>
          <w:lang w:eastAsia="en-US"/>
        </w:rPr>
        <w:t xml:space="preserve">3 hyperparameters: iterations, depth and </w:t>
      </w:r>
      <w:proofErr w:type="spellStart"/>
      <w:r w:rsidR="008351A6">
        <w:rPr>
          <w:lang w:eastAsia="en-US"/>
        </w:rPr>
        <w:t>learning_rate</w:t>
      </w:r>
      <w:proofErr w:type="spellEnd"/>
      <w:r w:rsidR="008351A6">
        <w:rPr>
          <w:lang w:eastAsia="en-US"/>
        </w:rPr>
        <w:t xml:space="preserve"> </w:t>
      </w:r>
      <w:r w:rsidR="008B10DC">
        <w:rPr>
          <w:lang w:eastAsia="en-US"/>
        </w:rPr>
        <w:t xml:space="preserve">to [iterations=988, depth=2, </w:t>
      </w:r>
      <w:proofErr w:type="spellStart"/>
      <w:r w:rsidR="008B10DC">
        <w:rPr>
          <w:lang w:eastAsia="en-US"/>
        </w:rPr>
        <w:t>learning_rate</w:t>
      </w:r>
      <w:proofErr w:type="spellEnd"/>
      <w:r w:rsidR="008B10DC">
        <w:rPr>
          <w:lang w:eastAsia="en-US"/>
        </w:rPr>
        <w:t>=0.072].</w:t>
      </w:r>
      <w:r w:rsidR="008351A6">
        <w:rPr>
          <w:lang w:eastAsia="en-US"/>
        </w:rPr>
        <w:t xml:space="preserve"> </w:t>
      </w:r>
      <w:r w:rsidR="00DA6A61">
        <w:rPr>
          <w:lang w:eastAsia="en-US"/>
        </w:rPr>
        <w:t xml:space="preserve">A comparison of model performance with and without hyperparameter tuning is provided in </w:t>
      </w:r>
      <w:r w:rsidR="00F81F7B" w:rsidRPr="00F81F7B">
        <w:rPr>
          <w:i/>
          <w:iCs/>
          <w:lang w:eastAsia="en-US"/>
        </w:rPr>
        <w:t>Table 7.1</w:t>
      </w:r>
      <w:r w:rsidR="006D2174">
        <w:rPr>
          <w:i/>
          <w:iCs/>
          <w:lang w:eastAsia="en-US"/>
        </w:rPr>
        <w:t>, Figure 7.1 and Figure 7.2</w:t>
      </w:r>
      <w:r w:rsidR="00E270C1">
        <w:rPr>
          <w:i/>
          <w:iCs/>
          <w:lang w:eastAsia="en-US"/>
        </w:rPr>
        <w:t>.</w:t>
      </w:r>
    </w:p>
    <w:p w14:paraId="59081A5A" w14:textId="7151FD4C" w:rsidR="008B10DC" w:rsidRDefault="008B10DC" w:rsidP="00C10AB4">
      <w:pPr>
        <w:rPr>
          <w:lang w:eastAsia="en-US"/>
        </w:rPr>
      </w:pPr>
    </w:p>
    <w:p w14:paraId="146B45A4" w14:textId="6EF4F6ED" w:rsidR="008B10DC" w:rsidRPr="008B10DC" w:rsidRDefault="008B10DC" w:rsidP="00C10AB4">
      <w:pPr>
        <w:rPr>
          <w:lang w:eastAsia="en-US"/>
        </w:rPr>
      </w:pPr>
    </w:p>
    <w:p w14:paraId="6A15F4B7" w14:textId="77777777" w:rsidR="00CF71F8" w:rsidRDefault="00CF71F8" w:rsidP="00C10AB4">
      <w:pPr>
        <w:rPr>
          <w:i/>
          <w:iCs/>
          <w:lang w:eastAsia="en-US"/>
        </w:rPr>
      </w:pPr>
    </w:p>
    <w:p w14:paraId="05531159" w14:textId="77777777" w:rsidR="00CF71F8" w:rsidRDefault="00CF71F8" w:rsidP="00C10AB4">
      <w:pPr>
        <w:rPr>
          <w:i/>
          <w:iCs/>
          <w:lang w:eastAsia="en-US"/>
        </w:rPr>
      </w:pPr>
    </w:p>
    <w:p w14:paraId="01BC74E0" w14:textId="77777777" w:rsidR="00CF71F8" w:rsidRDefault="00CF71F8" w:rsidP="00C10AB4">
      <w:pPr>
        <w:rPr>
          <w:i/>
          <w:iCs/>
          <w:lang w:eastAsia="en-US"/>
        </w:rPr>
      </w:pPr>
    </w:p>
    <w:p w14:paraId="639E05A5" w14:textId="77777777" w:rsidR="00CF71F8" w:rsidRDefault="00CF71F8" w:rsidP="00C10AB4">
      <w:pPr>
        <w:rPr>
          <w:i/>
          <w:iCs/>
          <w:lang w:eastAsia="en-US"/>
        </w:rPr>
      </w:pPr>
    </w:p>
    <w:p w14:paraId="28BC2EF1" w14:textId="77777777" w:rsidR="00CF71F8" w:rsidRDefault="00CF71F8" w:rsidP="00C10AB4">
      <w:pPr>
        <w:rPr>
          <w:i/>
          <w:iCs/>
          <w:lang w:eastAsia="en-US"/>
        </w:rPr>
      </w:pPr>
    </w:p>
    <w:p w14:paraId="77B3BBA2" w14:textId="77777777" w:rsidR="00CF71F8" w:rsidRDefault="00CF71F8" w:rsidP="00C10AB4">
      <w:pPr>
        <w:rPr>
          <w:i/>
          <w:iCs/>
          <w:lang w:eastAsia="en-US"/>
        </w:rPr>
      </w:pPr>
    </w:p>
    <w:p w14:paraId="30A43C2E" w14:textId="77777777" w:rsidR="00CF71F8" w:rsidRDefault="00CF71F8" w:rsidP="00C10AB4">
      <w:pPr>
        <w:rPr>
          <w:i/>
          <w:iCs/>
          <w:lang w:eastAsia="en-US"/>
        </w:rPr>
      </w:pPr>
    </w:p>
    <w:p w14:paraId="110F5F72" w14:textId="77777777" w:rsidR="00CF71F8" w:rsidRDefault="00CF71F8" w:rsidP="00C10AB4">
      <w:pPr>
        <w:rPr>
          <w:i/>
          <w:iCs/>
          <w:lang w:eastAsia="en-US"/>
        </w:rPr>
      </w:pPr>
    </w:p>
    <w:p w14:paraId="01CB05A6" w14:textId="77777777" w:rsidR="00CF71F8" w:rsidRDefault="00CF71F8" w:rsidP="00C10AB4">
      <w:pPr>
        <w:rPr>
          <w:i/>
          <w:iCs/>
          <w:lang w:eastAsia="en-US"/>
        </w:rPr>
      </w:pPr>
    </w:p>
    <w:p w14:paraId="10C6C954" w14:textId="77777777" w:rsidR="00CF71F8" w:rsidRDefault="00CF71F8" w:rsidP="00C10AB4">
      <w:pPr>
        <w:rPr>
          <w:i/>
          <w:iCs/>
          <w:lang w:eastAsia="en-US"/>
        </w:rPr>
      </w:pPr>
    </w:p>
    <w:p w14:paraId="18134A92" w14:textId="77777777" w:rsidR="00CF71F8" w:rsidRDefault="00CF71F8" w:rsidP="00C10AB4">
      <w:pPr>
        <w:rPr>
          <w:i/>
          <w:iCs/>
          <w:lang w:eastAsia="en-US"/>
        </w:rPr>
      </w:pPr>
    </w:p>
    <w:p w14:paraId="7610195C" w14:textId="77777777" w:rsidR="00CF71F8" w:rsidRDefault="00CF71F8" w:rsidP="00C10AB4">
      <w:pPr>
        <w:rPr>
          <w:i/>
          <w:iCs/>
          <w:lang w:eastAsia="en-US"/>
        </w:rPr>
      </w:pPr>
    </w:p>
    <w:p w14:paraId="28F3FBB4" w14:textId="77777777" w:rsidR="00CF71F8" w:rsidRDefault="00CF71F8" w:rsidP="00C10AB4">
      <w:pPr>
        <w:rPr>
          <w:i/>
          <w:iCs/>
          <w:lang w:eastAsia="en-US"/>
        </w:rPr>
      </w:pPr>
    </w:p>
    <w:p w14:paraId="6AEA2F34" w14:textId="77777777" w:rsidR="00CF71F8" w:rsidRDefault="00CF71F8" w:rsidP="00C10AB4">
      <w:pPr>
        <w:rPr>
          <w:i/>
          <w:iCs/>
          <w:lang w:eastAsia="en-US"/>
        </w:rPr>
      </w:pPr>
    </w:p>
    <w:p w14:paraId="6D21899B" w14:textId="77777777" w:rsidR="00CF71F8" w:rsidRDefault="00CF71F8" w:rsidP="00C10AB4">
      <w:pPr>
        <w:rPr>
          <w:i/>
          <w:iCs/>
          <w:lang w:eastAsia="en-US"/>
        </w:rPr>
      </w:pPr>
    </w:p>
    <w:p w14:paraId="00003AAF" w14:textId="77777777" w:rsidR="00CF71F8" w:rsidRDefault="00CF71F8" w:rsidP="00C10AB4">
      <w:pPr>
        <w:rPr>
          <w:i/>
          <w:iCs/>
          <w:lang w:eastAsia="en-US"/>
        </w:rPr>
      </w:pPr>
    </w:p>
    <w:p w14:paraId="2FC80E40" w14:textId="77777777" w:rsidR="00CF71F8" w:rsidRDefault="00CF71F8" w:rsidP="00C10AB4">
      <w:pPr>
        <w:rPr>
          <w:i/>
          <w:iCs/>
          <w:lang w:eastAsia="en-US"/>
        </w:rPr>
      </w:pPr>
    </w:p>
    <w:p w14:paraId="6FA2AC4F" w14:textId="77777777" w:rsidR="00CF71F8" w:rsidRDefault="00CF71F8" w:rsidP="00C10AB4">
      <w:pPr>
        <w:rPr>
          <w:i/>
          <w:iCs/>
          <w:lang w:eastAsia="en-US"/>
        </w:rPr>
      </w:pPr>
    </w:p>
    <w:p w14:paraId="35246B75" w14:textId="77777777" w:rsidR="00CF71F8" w:rsidRDefault="00CF71F8" w:rsidP="00C10AB4">
      <w:pPr>
        <w:rPr>
          <w:i/>
          <w:iCs/>
          <w:lang w:eastAsia="en-US"/>
        </w:rPr>
      </w:pPr>
    </w:p>
    <w:p w14:paraId="69AB3A1D" w14:textId="77777777" w:rsidR="00CF71F8" w:rsidRDefault="00CF71F8" w:rsidP="00C10AB4">
      <w:pPr>
        <w:rPr>
          <w:i/>
          <w:iCs/>
          <w:lang w:eastAsia="en-US"/>
        </w:rPr>
      </w:pPr>
    </w:p>
    <w:p w14:paraId="2659396B" w14:textId="77777777" w:rsidR="00CF71F8" w:rsidRDefault="00CF71F8" w:rsidP="00C10AB4">
      <w:pPr>
        <w:rPr>
          <w:i/>
          <w:iCs/>
          <w:lang w:eastAsia="en-US"/>
        </w:rPr>
      </w:pPr>
    </w:p>
    <w:p w14:paraId="3CFF3933" w14:textId="77777777" w:rsidR="00CF71F8" w:rsidRDefault="00CF71F8" w:rsidP="00C10AB4">
      <w:pPr>
        <w:rPr>
          <w:i/>
          <w:iCs/>
          <w:lang w:eastAsia="en-US"/>
        </w:rPr>
      </w:pPr>
    </w:p>
    <w:p w14:paraId="541B55EF" w14:textId="77777777" w:rsidR="00CF71F8" w:rsidRDefault="00CF71F8" w:rsidP="00C10AB4">
      <w:pPr>
        <w:rPr>
          <w:i/>
          <w:iCs/>
          <w:lang w:eastAsia="en-US"/>
        </w:rPr>
      </w:pPr>
    </w:p>
    <w:p w14:paraId="56AE7148" w14:textId="77777777" w:rsidR="00CF71F8" w:rsidRDefault="00CF71F8" w:rsidP="00C10AB4">
      <w:pPr>
        <w:rPr>
          <w:i/>
          <w:iCs/>
          <w:lang w:eastAsia="en-US"/>
        </w:rPr>
      </w:pPr>
    </w:p>
    <w:p w14:paraId="204A2B2D" w14:textId="77777777" w:rsidR="00CF71F8" w:rsidRDefault="00CF71F8" w:rsidP="00C10AB4">
      <w:pPr>
        <w:rPr>
          <w:i/>
          <w:iCs/>
          <w:lang w:eastAsia="en-US"/>
        </w:rPr>
      </w:pPr>
    </w:p>
    <w:p w14:paraId="07DD1F38" w14:textId="77777777" w:rsidR="00CF71F8" w:rsidRDefault="00CF71F8" w:rsidP="00C10AB4">
      <w:pPr>
        <w:rPr>
          <w:i/>
          <w:iCs/>
          <w:lang w:eastAsia="en-US"/>
        </w:rPr>
      </w:pPr>
    </w:p>
    <w:p w14:paraId="238E9BA2" w14:textId="77777777" w:rsidR="00CF71F8" w:rsidRDefault="00CF71F8" w:rsidP="00C10AB4">
      <w:pPr>
        <w:rPr>
          <w:i/>
          <w:iCs/>
          <w:lang w:eastAsia="en-US"/>
        </w:rPr>
      </w:pPr>
    </w:p>
    <w:p w14:paraId="2CC29808" w14:textId="77777777" w:rsidR="00CF71F8" w:rsidRDefault="00CF71F8" w:rsidP="00C10AB4">
      <w:pPr>
        <w:rPr>
          <w:i/>
          <w:iCs/>
          <w:lang w:eastAsia="en-US"/>
        </w:rPr>
      </w:pPr>
    </w:p>
    <w:p w14:paraId="575A247B" w14:textId="404F2D5F" w:rsidR="00F81F7B" w:rsidRPr="00F81F7B" w:rsidRDefault="00F81F7B" w:rsidP="00C10AB4">
      <w:pPr>
        <w:rPr>
          <w:i/>
          <w:iCs/>
          <w:lang w:eastAsia="en-US"/>
        </w:rPr>
      </w:pPr>
      <w:r w:rsidRPr="00F81F7B">
        <w:rPr>
          <w:i/>
          <w:iCs/>
          <w:lang w:eastAsia="en-US"/>
        </w:rPr>
        <w:lastRenderedPageBreak/>
        <w:t>Table 7.1</w:t>
      </w:r>
      <w:r>
        <w:rPr>
          <w:i/>
          <w:iCs/>
          <w:lang w:eastAsia="en-US"/>
        </w:rPr>
        <w:t xml:space="preserve"> Model performance </w:t>
      </w:r>
      <w:r w:rsidR="00FC1493">
        <w:rPr>
          <w:i/>
          <w:iCs/>
          <w:lang w:eastAsia="en-US"/>
        </w:rPr>
        <w:t xml:space="preserve">on Testing set </w:t>
      </w:r>
      <w:r>
        <w:rPr>
          <w:i/>
          <w:iCs/>
          <w:lang w:eastAsia="en-US"/>
        </w:rPr>
        <w:t>with and without hyperparameter tuning</w:t>
      </w:r>
      <w:r w:rsidR="00FC1493">
        <w:rPr>
          <w:i/>
          <w:iCs/>
          <w:lang w:eastAsia="en-US"/>
        </w:rPr>
        <w:t xml:space="preserve"> </w:t>
      </w:r>
    </w:p>
    <w:tbl>
      <w:tblPr>
        <w:tblW w:w="9450" w:type="dxa"/>
        <w:tblInd w:w="-90" w:type="dxa"/>
        <w:tblCellMar>
          <w:top w:w="15" w:type="dxa"/>
          <w:bottom w:w="15" w:type="dxa"/>
        </w:tblCellMar>
        <w:tblLook w:val="04A0" w:firstRow="1" w:lastRow="0" w:firstColumn="1" w:lastColumn="0" w:noHBand="0" w:noVBand="1"/>
      </w:tblPr>
      <w:tblGrid>
        <w:gridCol w:w="1654"/>
        <w:gridCol w:w="998"/>
        <w:gridCol w:w="869"/>
        <w:gridCol w:w="982"/>
        <w:gridCol w:w="1265"/>
        <w:gridCol w:w="860"/>
        <w:gridCol w:w="1012"/>
        <w:gridCol w:w="849"/>
        <w:gridCol w:w="961"/>
      </w:tblGrid>
      <w:tr w:rsidR="002E1800" w:rsidRPr="00D82989" w14:paraId="1CA3C837" w14:textId="77777777" w:rsidTr="000D1699">
        <w:trPr>
          <w:trHeight w:val="300"/>
        </w:trPr>
        <w:tc>
          <w:tcPr>
            <w:tcW w:w="1654" w:type="dxa"/>
            <w:tcBorders>
              <w:top w:val="single" w:sz="4" w:space="0" w:color="auto"/>
              <w:bottom w:val="single" w:sz="4" w:space="0" w:color="auto"/>
            </w:tcBorders>
            <w:shd w:val="clear" w:color="000000" w:fill="D0CECE"/>
            <w:noWrap/>
            <w:vAlign w:val="bottom"/>
            <w:hideMark/>
          </w:tcPr>
          <w:p w14:paraId="336E98AF" w14:textId="77777777" w:rsidR="00C54A07" w:rsidRPr="00C54A07" w:rsidRDefault="00C54A07" w:rsidP="00C54A07">
            <w:pPr>
              <w:rPr>
                <w:color w:val="000000"/>
                <w:sz w:val="21"/>
                <w:szCs w:val="21"/>
              </w:rPr>
            </w:pPr>
            <w:r w:rsidRPr="00C54A07">
              <w:rPr>
                <w:color w:val="000000"/>
                <w:sz w:val="21"/>
                <w:szCs w:val="21"/>
              </w:rPr>
              <w:t> Model</w:t>
            </w:r>
          </w:p>
        </w:tc>
        <w:tc>
          <w:tcPr>
            <w:tcW w:w="998" w:type="dxa"/>
            <w:tcBorders>
              <w:top w:val="single" w:sz="4" w:space="0" w:color="auto"/>
              <w:bottom w:val="single" w:sz="4" w:space="0" w:color="auto"/>
            </w:tcBorders>
            <w:shd w:val="clear" w:color="000000" w:fill="D0CECE"/>
            <w:noWrap/>
            <w:vAlign w:val="bottom"/>
            <w:hideMark/>
          </w:tcPr>
          <w:p w14:paraId="34E44B31" w14:textId="77777777" w:rsidR="00C54A07" w:rsidRPr="00C54A07" w:rsidRDefault="00C54A07" w:rsidP="00C54A07">
            <w:pPr>
              <w:rPr>
                <w:color w:val="000000"/>
                <w:sz w:val="21"/>
                <w:szCs w:val="21"/>
              </w:rPr>
            </w:pPr>
            <w:r w:rsidRPr="00C54A07">
              <w:rPr>
                <w:color w:val="000000"/>
                <w:sz w:val="21"/>
                <w:szCs w:val="21"/>
              </w:rPr>
              <w:t xml:space="preserve">   Precision</w:t>
            </w:r>
          </w:p>
        </w:tc>
        <w:tc>
          <w:tcPr>
            <w:tcW w:w="869" w:type="dxa"/>
            <w:tcBorders>
              <w:top w:val="single" w:sz="4" w:space="0" w:color="auto"/>
              <w:bottom w:val="single" w:sz="4" w:space="0" w:color="auto"/>
            </w:tcBorders>
            <w:shd w:val="clear" w:color="000000" w:fill="D0CECE"/>
            <w:noWrap/>
            <w:vAlign w:val="bottom"/>
            <w:hideMark/>
          </w:tcPr>
          <w:p w14:paraId="35255392" w14:textId="77777777" w:rsidR="00C54A07" w:rsidRPr="00C54A07" w:rsidRDefault="00C54A07" w:rsidP="00C54A07">
            <w:pPr>
              <w:rPr>
                <w:color w:val="000000"/>
                <w:sz w:val="21"/>
                <w:szCs w:val="21"/>
              </w:rPr>
            </w:pPr>
            <w:r w:rsidRPr="00C54A07">
              <w:rPr>
                <w:color w:val="000000"/>
                <w:sz w:val="21"/>
                <w:szCs w:val="21"/>
              </w:rPr>
              <w:t xml:space="preserve"> Recall</w:t>
            </w:r>
          </w:p>
        </w:tc>
        <w:tc>
          <w:tcPr>
            <w:tcW w:w="982" w:type="dxa"/>
            <w:tcBorders>
              <w:top w:val="single" w:sz="4" w:space="0" w:color="auto"/>
              <w:bottom w:val="single" w:sz="4" w:space="0" w:color="auto"/>
            </w:tcBorders>
            <w:shd w:val="clear" w:color="000000" w:fill="D0CECE"/>
            <w:noWrap/>
            <w:vAlign w:val="bottom"/>
            <w:hideMark/>
          </w:tcPr>
          <w:p w14:paraId="7403C76D" w14:textId="77777777" w:rsidR="00C54A07" w:rsidRPr="00C54A07" w:rsidRDefault="00C54A07" w:rsidP="00C54A07">
            <w:pPr>
              <w:rPr>
                <w:color w:val="000000"/>
                <w:sz w:val="21"/>
                <w:szCs w:val="21"/>
              </w:rPr>
            </w:pPr>
            <w:r w:rsidRPr="00C54A07">
              <w:rPr>
                <w:color w:val="000000"/>
                <w:sz w:val="21"/>
                <w:szCs w:val="21"/>
              </w:rPr>
              <w:t>F1score</w:t>
            </w:r>
          </w:p>
        </w:tc>
        <w:tc>
          <w:tcPr>
            <w:tcW w:w="1265" w:type="dxa"/>
            <w:tcBorders>
              <w:top w:val="single" w:sz="4" w:space="0" w:color="auto"/>
              <w:bottom w:val="single" w:sz="4" w:space="0" w:color="auto"/>
            </w:tcBorders>
            <w:shd w:val="clear" w:color="000000" w:fill="D0CECE"/>
            <w:noWrap/>
            <w:vAlign w:val="bottom"/>
            <w:hideMark/>
          </w:tcPr>
          <w:p w14:paraId="50069410" w14:textId="77777777" w:rsidR="00C54A07" w:rsidRPr="00C54A07" w:rsidRDefault="00C54A07" w:rsidP="00C54A07">
            <w:pPr>
              <w:rPr>
                <w:color w:val="000000"/>
                <w:sz w:val="21"/>
                <w:szCs w:val="21"/>
              </w:rPr>
            </w:pPr>
            <w:r w:rsidRPr="00C54A07">
              <w:rPr>
                <w:color w:val="000000"/>
                <w:sz w:val="21"/>
                <w:szCs w:val="21"/>
              </w:rPr>
              <w:t>ROC_AUC</w:t>
            </w:r>
          </w:p>
        </w:tc>
        <w:tc>
          <w:tcPr>
            <w:tcW w:w="860" w:type="dxa"/>
            <w:tcBorders>
              <w:top w:val="single" w:sz="4" w:space="0" w:color="auto"/>
              <w:bottom w:val="single" w:sz="4" w:space="0" w:color="auto"/>
            </w:tcBorders>
            <w:shd w:val="clear" w:color="000000" w:fill="D0CECE"/>
            <w:noWrap/>
            <w:vAlign w:val="bottom"/>
            <w:hideMark/>
          </w:tcPr>
          <w:p w14:paraId="276B0035" w14:textId="77777777" w:rsidR="00C54A07" w:rsidRPr="00C54A07" w:rsidRDefault="00C54A07" w:rsidP="00C54A07">
            <w:pPr>
              <w:rPr>
                <w:color w:val="000000"/>
                <w:sz w:val="21"/>
                <w:szCs w:val="21"/>
              </w:rPr>
            </w:pPr>
            <w:r w:rsidRPr="00C54A07">
              <w:rPr>
                <w:color w:val="000000"/>
                <w:sz w:val="21"/>
                <w:szCs w:val="21"/>
              </w:rPr>
              <w:t>Target in top 20%</w:t>
            </w:r>
          </w:p>
        </w:tc>
        <w:tc>
          <w:tcPr>
            <w:tcW w:w="1012" w:type="dxa"/>
            <w:tcBorders>
              <w:top w:val="single" w:sz="4" w:space="0" w:color="auto"/>
              <w:bottom w:val="single" w:sz="4" w:space="0" w:color="auto"/>
            </w:tcBorders>
            <w:shd w:val="clear" w:color="000000" w:fill="D0CECE"/>
            <w:noWrap/>
            <w:vAlign w:val="bottom"/>
            <w:hideMark/>
          </w:tcPr>
          <w:p w14:paraId="4EF3B54A" w14:textId="11AB35D9" w:rsidR="00C54A07" w:rsidRPr="00C54A07" w:rsidRDefault="00C54A07" w:rsidP="00C54A07">
            <w:pPr>
              <w:rPr>
                <w:color w:val="000000"/>
                <w:sz w:val="21"/>
                <w:szCs w:val="21"/>
              </w:rPr>
            </w:pPr>
            <w:r w:rsidRPr="00C54A07">
              <w:rPr>
                <w:color w:val="000000"/>
                <w:sz w:val="21"/>
                <w:szCs w:val="21"/>
              </w:rPr>
              <w:t>Target% in top 20%</w:t>
            </w:r>
          </w:p>
        </w:tc>
        <w:tc>
          <w:tcPr>
            <w:tcW w:w="849" w:type="dxa"/>
            <w:tcBorders>
              <w:top w:val="single" w:sz="4" w:space="0" w:color="auto"/>
              <w:bottom w:val="single" w:sz="4" w:space="0" w:color="auto"/>
            </w:tcBorders>
            <w:shd w:val="clear" w:color="000000" w:fill="D0CECE"/>
            <w:noWrap/>
            <w:vAlign w:val="bottom"/>
            <w:hideMark/>
          </w:tcPr>
          <w:p w14:paraId="767EAF05" w14:textId="77777777" w:rsidR="00C54A07" w:rsidRPr="00C54A07" w:rsidRDefault="00C54A07" w:rsidP="00C54A07">
            <w:pPr>
              <w:rPr>
                <w:color w:val="000000"/>
                <w:sz w:val="21"/>
                <w:szCs w:val="21"/>
              </w:rPr>
            </w:pPr>
            <w:r w:rsidRPr="00C54A07">
              <w:rPr>
                <w:color w:val="000000"/>
                <w:sz w:val="21"/>
                <w:szCs w:val="21"/>
              </w:rPr>
              <w:t>Target in top 50%</w:t>
            </w:r>
          </w:p>
        </w:tc>
        <w:tc>
          <w:tcPr>
            <w:tcW w:w="961" w:type="dxa"/>
            <w:tcBorders>
              <w:top w:val="single" w:sz="4" w:space="0" w:color="auto"/>
              <w:bottom w:val="single" w:sz="4" w:space="0" w:color="auto"/>
            </w:tcBorders>
            <w:shd w:val="clear" w:color="000000" w:fill="D0CECE"/>
            <w:noWrap/>
            <w:vAlign w:val="bottom"/>
            <w:hideMark/>
          </w:tcPr>
          <w:p w14:paraId="750D5C88" w14:textId="77777777" w:rsidR="00C54A07" w:rsidRPr="00C54A07" w:rsidRDefault="00C54A07" w:rsidP="00C54A07">
            <w:pPr>
              <w:rPr>
                <w:color w:val="000000"/>
                <w:sz w:val="21"/>
                <w:szCs w:val="21"/>
              </w:rPr>
            </w:pPr>
            <w:r w:rsidRPr="00C54A07">
              <w:rPr>
                <w:color w:val="000000"/>
                <w:sz w:val="21"/>
                <w:szCs w:val="21"/>
              </w:rPr>
              <w:t>Target% in top 50%</w:t>
            </w:r>
          </w:p>
        </w:tc>
      </w:tr>
      <w:tr w:rsidR="002E1800" w:rsidRPr="00D82989" w14:paraId="4E0877EE" w14:textId="77777777" w:rsidTr="000D1699">
        <w:trPr>
          <w:trHeight w:val="300"/>
        </w:trPr>
        <w:tc>
          <w:tcPr>
            <w:tcW w:w="1654" w:type="dxa"/>
            <w:tcBorders>
              <w:top w:val="single" w:sz="4" w:space="0" w:color="auto"/>
            </w:tcBorders>
            <w:shd w:val="clear" w:color="000000" w:fill="FFFFFF"/>
            <w:noWrap/>
            <w:vAlign w:val="bottom"/>
            <w:hideMark/>
          </w:tcPr>
          <w:p w14:paraId="5244B4BB" w14:textId="77777777" w:rsidR="00C54A07" w:rsidRPr="00C54A07" w:rsidRDefault="00C54A07" w:rsidP="00C54A07">
            <w:pPr>
              <w:rPr>
                <w:color w:val="000000"/>
                <w:sz w:val="21"/>
                <w:szCs w:val="21"/>
              </w:rPr>
            </w:pPr>
            <w:proofErr w:type="spellStart"/>
            <w:r w:rsidRPr="00C54A07">
              <w:rPr>
                <w:color w:val="000000"/>
                <w:sz w:val="21"/>
                <w:szCs w:val="21"/>
              </w:rPr>
              <w:t>CatBoost</w:t>
            </w:r>
            <w:proofErr w:type="spellEnd"/>
          </w:p>
        </w:tc>
        <w:tc>
          <w:tcPr>
            <w:tcW w:w="998" w:type="dxa"/>
            <w:tcBorders>
              <w:top w:val="single" w:sz="4" w:space="0" w:color="auto"/>
            </w:tcBorders>
            <w:shd w:val="clear" w:color="000000" w:fill="FFFFFF"/>
            <w:noWrap/>
            <w:vAlign w:val="bottom"/>
            <w:hideMark/>
          </w:tcPr>
          <w:p w14:paraId="30D6401A" w14:textId="1A4421F7" w:rsidR="00C54A07" w:rsidRPr="00C54A07" w:rsidRDefault="00C54A07" w:rsidP="00B964BD">
            <w:pPr>
              <w:jc w:val="center"/>
              <w:rPr>
                <w:color w:val="000000"/>
                <w:sz w:val="21"/>
                <w:szCs w:val="21"/>
              </w:rPr>
            </w:pPr>
            <w:r w:rsidRPr="00C54A07">
              <w:rPr>
                <w:color w:val="000000"/>
                <w:sz w:val="21"/>
                <w:szCs w:val="21"/>
              </w:rPr>
              <w:t>0.5</w:t>
            </w:r>
            <w:r w:rsidR="00B964BD">
              <w:rPr>
                <w:color w:val="000000"/>
                <w:sz w:val="21"/>
                <w:szCs w:val="21"/>
              </w:rPr>
              <w:t>00</w:t>
            </w:r>
          </w:p>
        </w:tc>
        <w:tc>
          <w:tcPr>
            <w:tcW w:w="869" w:type="dxa"/>
            <w:tcBorders>
              <w:top w:val="single" w:sz="4" w:space="0" w:color="auto"/>
            </w:tcBorders>
            <w:shd w:val="clear" w:color="000000" w:fill="FFFFFF"/>
            <w:noWrap/>
            <w:vAlign w:val="bottom"/>
            <w:hideMark/>
          </w:tcPr>
          <w:p w14:paraId="2665FAF1"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top w:val="single" w:sz="4" w:space="0" w:color="auto"/>
            </w:tcBorders>
            <w:shd w:val="clear" w:color="000000" w:fill="FFFFFF"/>
            <w:noWrap/>
            <w:vAlign w:val="bottom"/>
            <w:hideMark/>
          </w:tcPr>
          <w:p w14:paraId="3158ACB2"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top w:val="single" w:sz="4" w:space="0" w:color="auto"/>
            </w:tcBorders>
            <w:shd w:val="clear" w:color="000000" w:fill="FFFFFF"/>
            <w:noWrap/>
            <w:vAlign w:val="bottom"/>
            <w:hideMark/>
          </w:tcPr>
          <w:p w14:paraId="31E5E488" w14:textId="77777777" w:rsidR="00C54A07" w:rsidRPr="00C54A07" w:rsidRDefault="00C54A07" w:rsidP="00B964BD">
            <w:pPr>
              <w:jc w:val="center"/>
              <w:rPr>
                <w:color w:val="000000"/>
                <w:sz w:val="21"/>
                <w:szCs w:val="21"/>
              </w:rPr>
            </w:pPr>
            <w:r w:rsidRPr="00C54A07">
              <w:rPr>
                <w:color w:val="000000"/>
                <w:sz w:val="21"/>
                <w:szCs w:val="21"/>
              </w:rPr>
              <w:t>0.662</w:t>
            </w:r>
          </w:p>
        </w:tc>
        <w:tc>
          <w:tcPr>
            <w:tcW w:w="860" w:type="dxa"/>
            <w:tcBorders>
              <w:top w:val="single" w:sz="4" w:space="0" w:color="auto"/>
            </w:tcBorders>
            <w:shd w:val="clear" w:color="000000" w:fill="FFFFFF"/>
            <w:noWrap/>
            <w:vAlign w:val="bottom"/>
            <w:hideMark/>
          </w:tcPr>
          <w:p w14:paraId="5B7D1444" w14:textId="77777777" w:rsidR="00C54A07" w:rsidRPr="00C54A07" w:rsidRDefault="00C54A07" w:rsidP="00B964BD">
            <w:pPr>
              <w:jc w:val="center"/>
              <w:rPr>
                <w:color w:val="000000"/>
                <w:sz w:val="21"/>
                <w:szCs w:val="21"/>
              </w:rPr>
            </w:pPr>
            <w:r w:rsidRPr="00C54A07">
              <w:rPr>
                <w:color w:val="000000"/>
                <w:sz w:val="21"/>
                <w:szCs w:val="21"/>
              </w:rPr>
              <w:t>275</w:t>
            </w:r>
          </w:p>
        </w:tc>
        <w:tc>
          <w:tcPr>
            <w:tcW w:w="1012" w:type="dxa"/>
            <w:tcBorders>
              <w:top w:val="single" w:sz="4" w:space="0" w:color="auto"/>
            </w:tcBorders>
            <w:shd w:val="clear" w:color="000000" w:fill="FFFFFF"/>
            <w:noWrap/>
            <w:vAlign w:val="bottom"/>
            <w:hideMark/>
          </w:tcPr>
          <w:p w14:paraId="687F4CE4" w14:textId="77777777" w:rsidR="00C54A07" w:rsidRPr="00C54A07" w:rsidRDefault="00C54A07" w:rsidP="00B964BD">
            <w:pPr>
              <w:jc w:val="center"/>
              <w:rPr>
                <w:color w:val="000000"/>
                <w:sz w:val="21"/>
                <w:szCs w:val="21"/>
              </w:rPr>
            </w:pPr>
            <w:r w:rsidRPr="00C54A07">
              <w:rPr>
                <w:color w:val="000000"/>
                <w:sz w:val="21"/>
                <w:szCs w:val="21"/>
              </w:rPr>
              <w:t>37.8%</w:t>
            </w:r>
          </w:p>
        </w:tc>
        <w:tc>
          <w:tcPr>
            <w:tcW w:w="849" w:type="dxa"/>
            <w:tcBorders>
              <w:top w:val="single" w:sz="4" w:space="0" w:color="auto"/>
            </w:tcBorders>
            <w:shd w:val="clear" w:color="000000" w:fill="FFFFFF"/>
            <w:noWrap/>
            <w:vAlign w:val="bottom"/>
            <w:hideMark/>
          </w:tcPr>
          <w:p w14:paraId="76B5BF03" w14:textId="77777777" w:rsidR="00C54A07" w:rsidRPr="00C54A07" w:rsidRDefault="00C54A07" w:rsidP="00B964BD">
            <w:pPr>
              <w:jc w:val="center"/>
              <w:rPr>
                <w:color w:val="000000"/>
                <w:sz w:val="21"/>
                <w:szCs w:val="21"/>
              </w:rPr>
            </w:pPr>
            <w:r w:rsidRPr="00C54A07">
              <w:rPr>
                <w:color w:val="000000"/>
                <w:sz w:val="21"/>
                <w:szCs w:val="21"/>
              </w:rPr>
              <w:t>514</w:t>
            </w:r>
          </w:p>
        </w:tc>
        <w:tc>
          <w:tcPr>
            <w:tcW w:w="961" w:type="dxa"/>
            <w:tcBorders>
              <w:top w:val="single" w:sz="4" w:space="0" w:color="auto"/>
            </w:tcBorders>
            <w:noWrap/>
            <w:vAlign w:val="bottom"/>
            <w:hideMark/>
          </w:tcPr>
          <w:p w14:paraId="356DBD6B" w14:textId="77777777" w:rsidR="00C54A07" w:rsidRPr="00C54A07" w:rsidRDefault="00C54A07" w:rsidP="00B964BD">
            <w:pPr>
              <w:jc w:val="center"/>
              <w:rPr>
                <w:color w:val="000000"/>
                <w:sz w:val="21"/>
                <w:szCs w:val="21"/>
              </w:rPr>
            </w:pPr>
            <w:r w:rsidRPr="00C54A07">
              <w:rPr>
                <w:color w:val="000000"/>
                <w:sz w:val="21"/>
                <w:szCs w:val="21"/>
              </w:rPr>
              <w:t>70.6%</w:t>
            </w:r>
          </w:p>
        </w:tc>
      </w:tr>
      <w:tr w:rsidR="002E1800" w:rsidRPr="00D82989" w14:paraId="1BE170BD" w14:textId="77777777" w:rsidTr="000D1699">
        <w:trPr>
          <w:trHeight w:val="300"/>
        </w:trPr>
        <w:tc>
          <w:tcPr>
            <w:tcW w:w="1654" w:type="dxa"/>
            <w:tcBorders>
              <w:bottom w:val="single" w:sz="4" w:space="0" w:color="auto"/>
            </w:tcBorders>
            <w:shd w:val="clear" w:color="000000" w:fill="FFFFFF"/>
            <w:noWrap/>
            <w:vAlign w:val="bottom"/>
            <w:hideMark/>
          </w:tcPr>
          <w:p w14:paraId="35EDB8EF" w14:textId="77777777" w:rsidR="00C54A07" w:rsidRPr="00C54A07" w:rsidRDefault="00C54A07" w:rsidP="00C54A07">
            <w:pPr>
              <w:rPr>
                <w:color w:val="000000"/>
                <w:sz w:val="21"/>
                <w:szCs w:val="21"/>
              </w:rPr>
            </w:pPr>
            <w:proofErr w:type="spellStart"/>
            <w:r w:rsidRPr="00C54A07">
              <w:rPr>
                <w:color w:val="000000"/>
                <w:sz w:val="21"/>
                <w:szCs w:val="21"/>
              </w:rPr>
              <w:t>CatBoost_tuned</w:t>
            </w:r>
            <w:proofErr w:type="spellEnd"/>
          </w:p>
        </w:tc>
        <w:tc>
          <w:tcPr>
            <w:tcW w:w="998" w:type="dxa"/>
            <w:tcBorders>
              <w:bottom w:val="single" w:sz="4" w:space="0" w:color="auto"/>
            </w:tcBorders>
            <w:shd w:val="clear" w:color="000000" w:fill="FFFFFF"/>
            <w:noWrap/>
            <w:vAlign w:val="bottom"/>
            <w:hideMark/>
          </w:tcPr>
          <w:p w14:paraId="7BDC69A2" w14:textId="77777777" w:rsidR="00C54A07" w:rsidRPr="00C54A07" w:rsidRDefault="00C54A07" w:rsidP="00B964BD">
            <w:pPr>
              <w:jc w:val="center"/>
              <w:rPr>
                <w:color w:val="000000"/>
                <w:sz w:val="21"/>
                <w:szCs w:val="21"/>
              </w:rPr>
            </w:pPr>
            <w:r w:rsidRPr="00C54A07">
              <w:rPr>
                <w:color w:val="000000"/>
                <w:sz w:val="21"/>
                <w:szCs w:val="21"/>
              </w:rPr>
              <w:t>0.571</w:t>
            </w:r>
          </w:p>
        </w:tc>
        <w:tc>
          <w:tcPr>
            <w:tcW w:w="869" w:type="dxa"/>
            <w:tcBorders>
              <w:bottom w:val="single" w:sz="4" w:space="0" w:color="auto"/>
            </w:tcBorders>
            <w:shd w:val="clear" w:color="000000" w:fill="FFFFFF"/>
            <w:noWrap/>
            <w:vAlign w:val="bottom"/>
            <w:hideMark/>
          </w:tcPr>
          <w:p w14:paraId="51CD70A0" w14:textId="77777777" w:rsidR="00C54A07" w:rsidRPr="00C54A07" w:rsidRDefault="00C54A07" w:rsidP="00B964BD">
            <w:pPr>
              <w:jc w:val="center"/>
              <w:rPr>
                <w:color w:val="000000"/>
                <w:sz w:val="21"/>
                <w:szCs w:val="21"/>
              </w:rPr>
            </w:pPr>
            <w:r w:rsidRPr="00C54A07">
              <w:rPr>
                <w:color w:val="000000"/>
                <w:sz w:val="21"/>
                <w:szCs w:val="21"/>
              </w:rPr>
              <w:t>0.005</w:t>
            </w:r>
          </w:p>
        </w:tc>
        <w:tc>
          <w:tcPr>
            <w:tcW w:w="982" w:type="dxa"/>
            <w:tcBorders>
              <w:bottom w:val="single" w:sz="4" w:space="0" w:color="auto"/>
            </w:tcBorders>
            <w:shd w:val="clear" w:color="000000" w:fill="FFFFFF"/>
            <w:noWrap/>
            <w:vAlign w:val="bottom"/>
            <w:hideMark/>
          </w:tcPr>
          <w:p w14:paraId="51667EDE" w14:textId="77777777" w:rsidR="00C54A07" w:rsidRPr="00C54A07" w:rsidRDefault="00C54A07" w:rsidP="00B964BD">
            <w:pPr>
              <w:jc w:val="center"/>
              <w:rPr>
                <w:color w:val="000000"/>
                <w:sz w:val="21"/>
                <w:szCs w:val="21"/>
              </w:rPr>
            </w:pPr>
            <w:r w:rsidRPr="00C54A07">
              <w:rPr>
                <w:color w:val="000000"/>
                <w:sz w:val="21"/>
                <w:szCs w:val="21"/>
              </w:rPr>
              <w:t>0.011</w:t>
            </w:r>
          </w:p>
        </w:tc>
        <w:tc>
          <w:tcPr>
            <w:tcW w:w="1265" w:type="dxa"/>
            <w:tcBorders>
              <w:bottom w:val="single" w:sz="4" w:space="0" w:color="auto"/>
            </w:tcBorders>
            <w:shd w:val="clear" w:color="000000" w:fill="FFFFFF"/>
            <w:noWrap/>
            <w:vAlign w:val="bottom"/>
            <w:hideMark/>
          </w:tcPr>
          <w:p w14:paraId="641DF532" w14:textId="77777777" w:rsidR="00C54A07" w:rsidRPr="00C54A07" w:rsidRDefault="00C54A07" w:rsidP="00B964BD">
            <w:pPr>
              <w:jc w:val="center"/>
              <w:rPr>
                <w:color w:val="000000"/>
                <w:sz w:val="21"/>
                <w:szCs w:val="21"/>
              </w:rPr>
            </w:pPr>
            <w:r w:rsidRPr="00C54A07">
              <w:rPr>
                <w:color w:val="000000"/>
                <w:sz w:val="21"/>
                <w:szCs w:val="21"/>
              </w:rPr>
              <w:t>0.664</w:t>
            </w:r>
          </w:p>
        </w:tc>
        <w:tc>
          <w:tcPr>
            <w:tcW w:w="860" w:type="dxa"/>
            <w:tcBorders>
              <w:bottom w:val="single" w:sz="4" w:space="0" w:color="auto"/>
            </w:tcBorders>
            <w:shd w:val="clear" w:color="000000" w:fill="FFFFFF"/>
            <w:noWrap/>
            <w:vAlign w:val="bottom"/>
            <w:hideMark/>
          </w:tcPr>
          <w:p w14:paraId="6C54643D"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283</w:t>
            </w:r>
          </w:p>
        </w:tc>
        <w:tc>
          <w:tcPr>
            <w:tcW w:w="1012" w:type="dxa"/>
            <w:tcBorders>
              <w:bottom w:val="single" w:sz="4" w:space="0" w:color="auto"/>
            </w:tcBorders>
            <w:shd w:val="clear" w:color="000000" w:fill="FFFFFF"/>
            <w:noWrap/>
            <w:vAlign w:val="bottom"/>
            <w:hideMark/>
          </w:tcPr>
          <w:p w14:paraId="7C9679A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38.9%</w:t>
            </w:r>
          </w:p>
        </w:tc>
        <w:tc>
          <w:tcPr>
            <w:tcW w:w="849" w:type="dxa"/>
            <w:tcBorders>
              <w:bottom w:val="single" w:sz="4" w:space="0" w:color="auto"/>
            </w:tcBorders>
            <w:shd w:val="clear" w:color="000000" w:fill="FFFFFF"/>
            <w:noWrap/>
            <w:vAlign w:val="bottom"/>
            <w:hideMark/>
          </w:tcPr>
          <w:p w14:paraId="33C53742"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515</w:t>
            </w:r>
          </w:p>
        </w:tc>
        <w:tc>
          <w:tcPr>
            <w:tcW w:w="961" w:type="dxa"/>
            <w:tcBorders>
              <w:bottom w:val="single" w:sz="4" w:space="0" w:color="auto"/>
            </w:tcBorders>
            <w:noWrap/>
            <w:vAlign w:val="bottom"/>
            <w:hideMark/>
          </w:tcPr>
          <w:p w14:paraId="2FE5BF1C" w14:textId="77777777" w:rsidR="00C54A07" w:rsidRPr="00C54A07" w:rsidRDefault="00C54A07" w:rsidP="00B964BD">
            <w:pPr>
              <w:jc w:val="center"/>
              <w:rPr>
                <w:color w:val="000000"/>
                <w:sz w:val="21"/>
                <w:szCs w:val="21"/>
                <w:highlight w:val="yellow"/>
              </w:rPr>
            </w:pPr>
            <w:r w:rsidRPr="00C54A07">
              <w:rPr>
                <w:color w:val="000000"/>
                <w:sz w:val="21"/>
                <w:szCs w:val="21"/>
                <w:highlight w:val="yellow"/>
              </w:rPr>
              <w:t>70.7%</w:t>
            </w:r>
          </w:p>
        </w:tc>
      </w:tr>
    </w:tbl>
    <w:p w14:paraId="030C86AE" w14:textId="10528812" w:rsidR="00C01D00" w:rsidRDefault="00C01D00" w:rsidP="000C0399"/>
    <w:p w14:paraId="1E4207BB" w14:textId="7CF4F43F" w:rsidR="00CF71F8" w:rsidRDefault="00CF71F8" w:rsidP="000C0399"/>
    <w:p w14:paraId="5C4B0880" w14:textId="77777777" w:rsidR="00CF71F8" w:rsidRDefault="00CF71F8" w:rsidP="000C0399"/>
    <w:p w14:paraId="0D7035EE" w14:textId="24D19CC4" w:rsidR="00EB5087" w:rsidRDefault="00EB5087" w:rsidP="000C0399"/>
    <w:p w14:paraId="4678B068" w14:textId="60DF5D2F" w:rsidR="00D67D3A" w:rsidRDefault="000D4CB2" w:rsidP="00D67D3A">
      <w:r>
        <w:rPr>
          <w:noProof/>
        </w:rPr>
        <w:drawing>
          <wp:inline distT="0" distB="0" distL="0" distR="0" wp14:anchorId="2A60295D" wp14:editId="59FC315B">
            <wp:extent cx="2937933" cy="1673415"/>
            <wp:effectExtent l="0" t="0" r="0" b="3175"/>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58138" cy="1684923"/>
                    </a:xfrm>
                    <a:prstGeom prst="rect">
                      <a:avLst/>
                    </a:prstGeom>
                    <a:noFill/>
                    <a:ln>
                      <a:noFill/>
                    </a:ln>
                  </pic:spPr>
                </pic:pic>
              </a:graphicData>
            </a:graphic>
          </wp:inline>
        </w:drawing>
      </w:r>
      <w:r w:rsidR="00D67D3A" w:rsidRPr="00D67D3A">
        <w:t xml:space="preserve"> </w:t>
      </w:r>
      <w:r w:rsidR="00D67D3A">
        <w:rPr>
          <w:noProof/>
        </w:rPr>
        <w:drawing>
          <wp:inline distT="0" distB="0" distL="0" distR="0" wp14:anchorId="6A89E08F" wp14:editId="02A5E935">
            <wp:extent cx="2954323" cy="1682750"/>
            <wp:effectExtent l="0" t="0" r="5080" b="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74356" cy="1694161"/>
                    </a:xfrm>
                    <a:prstGeom prst="rect">
                      <a:avLst/>
                    </a:prstGeom>
                    <a:noFill/>
                    <a:ln>
                      <a:noFill/>
                    </a:ln>
                  </pic:spPr>
                </pic:pic>
              </a:graphicData>
            </a:graphic>
          </wp:inline>
        </w:drawing>
      </w:r>
    </w:p>
    <w:p w14:paraId="329BC069" w14:textId="101D7261" w:rsidR="00EB5087" w:rsidRDefault="000D4CB2" w:rsidP="005D704F">
      <w:pPr>
        <w:jc w:val="center"/>
      </w:pPr>
      <w:r>
        <w:rPr>
          <w:i/>
          <w:iCs/>
          <w:lang w:eastAsia="en-US"/>
        </w:rPr>
        <w:t>F</w:t>
      </w:r>
      <w:r w:rsidRPr="004650B4">
        <w:rPr>
          <w:i/>
          <w:iCs/>
          <w:lang w:eastAsia="en-US"/>
        </w:rPr>
        <w:t>igure</w:t>
      </w:r>
      <w:r>
        <w:rPr>
          <w:i/>
          <w:iCs/>
          <w:lang w:eastAsia="en-US"/>
        </w:rPr>
        <w:t xml:space="preserve"> </w:t>
      </w:r>
      <w:r w:rsidR="009B75CC">
        <w:rPr>
          <w:i/>
          <w:iCs/>
          <w:lang w:eastAsia="en-US"/>
        </w:rPr>
        <w:t>7</w:t>
      </w:r>
      <w:r w:rsidRPr="004650B4">
        <w:rPr>
          <w:i/>
          <w:iCs/>
          <w:lang w:eastAsia="en-US"/>
        </w:rPr>
        <w:t>.</w:t>
      </w:r>
      <w:r w:rsidR="009B75CC">
        <w:rPr>
          <w:i/>
          <w:iCs/>
          <w:lang w:eastAsia="en-US"/>
        </w:rPr>
        <w:t>1</w:t>
      </w:r>
      <w:r w:rsidRPr="004650B4">
        <w:rPr>
          <w:i/>
          <w:iCs/>
          <w:lang w:eastAsia="en-US"/>
        </w:rPr>
        <w:t xml:space="preserve"> </w:t>
      </w:r>
      <w:proofErr w:type="spellStart"/>
      <w:r>
        <w:rPr>
          <w:i/>
          <w:iCs/>
          <w:lang w:eastAsia="en-US"/>
        </w:rPr>
        <w:t>CatBoost</w:t>
      </w:r>
      <w:proofErr w:type="spellEnd"/>
      <w:r w:rsidR="00D67D3A">
        <w:rPr>
          <w:i/>
          <w:iCs/>
          <w:lang w:eastAsia="en-US"/>
        </w:rPr>
        <w:t xml:space="preserve"> model</w:t>
      </w:r>
      <w:r w:rsidR="00E25F16">
        <w:rPr>
          <w:i/>
          <w:iCs/>
          <w:lang w:eastAsia="en-US"/>
        </w:rPr>
        <w:t xml:space="preserve"> </w:t>
      </w:r>
      <w:r w:rsidR="00F171AE">
        <w:rPr>
          <w:i/>
          <w:iCs/>
          <w:lang w:eastAsia="en-US"/>
        </w:rPr>
        <w:t xml:space="preserve">Cumulative Lift </w:t>
      </w:r>
      <w:r w:rsidR="00D67D3A">
        <w:rPr>
          <w:i/>
          <w:iCs/>
          <w:lang w:eastAsia="en-US"/>
        </w:rPr>
        <w:t>before and after hyperparameter tuning</w:t>
      </w:r>
    </w:p>
    <w:p w14:paraId="27AEC4E8" w14:textId="76C4C933" w:rsidR="00EB5087" w:rsidRDefault="00EB5087" w:rsidP="000C0399"/>
    <w:p w14:paraId="7667B052" w14:textId="02E4314E" w:rsidR="00EB5087" w:rsidRDefault="00EB5087" w:rsidP="000C0399"/>
    <w:p w14:paraId="07442607" w14:textId="02EE4CC8" w:rsidR="00EB5087" w:rsidRDefault="00EB5087" w:rsidP="000C0399"/>
    <w:p w14:paraId="55FCF6EC" w14:textId="6499AEBF" w:rsidR="00EB5087" w:rsidRDefault="00EB5087" w:rsidP="000C0399"/>
    <w:p w14:paraId="48DCD6CE" w14:textId="25B6145E" w:rsidR="00684FDD" w:rsidRDefault="00684FDD" w:rsidP="00684FDD">
      <w:r>
        <w:rPr>
          <w:noProof/>
        </w:rPr>
        <w:drawing>
          <wp:inline distT="0" distB="0" distL="0" distR="0" wp14:anchorId="66C17051" wp14:editId="3AE9DF04">
            <wp:extent cx="2937510" cy="1615717"/>
            <wp:effectExtent l="0" t="0" r="0"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37510" cy="1615717"/>
                    </a:xfrm>
                    <a:prstGeom prst="rect">
                      <a:avLst/>
                    </a:prstGeom>
                    <a:noFill/>
                    <a:ln>
                      <a:noFill/>
                    </a:ln>
                  </pic:spPr>
                </pic:pic>
              </a:graphicData>
            </a:graphic>
          </wp:inline>
        </w:drawing>
      </w:r>
      <w:r w:rsidRPr="00684FDD">
        <w:t xml:space="preserve"> </w:t>
      </w:r>
      <w:r>
        <w:rPr>
          <w:noProof/>
        </w:rPr>
        <w:drawing>
          <wp:inline distT="0" distB="0" distL="0" distR="0" wp14:anchorId="62DCBA1D" wp14:editId="4870AB6E">
            <wp:extent cx="2954655" cy="1625148"/>
            <wp:effectExtent l="0" t="0" r="0" b="635"/>
            <wp:docPr id="47" name="Picture 4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61324" cy="1628816"/>
                    </a:xfrm>
                    <a:prstGeom prst="rect">
                      <a:avLst/>
                    </a:prstGeom>
                    <a:noFill/>
                    <a:ln>
                      <a:noFill/>
                    </a:ln>
                  </pic:spPr>
                </pic:pic>
              </a:graphicData>
            </a:graphic>
          </wp:inline>
        </w:drawing>
      </w:r>
    </w:p>
    <w:p w14:paraId="0C50792D" w14:textId="0BAE7598" w:rsidR="00CF71F8" w:rsidRDefault="00684FDD" w:rsidP="00666F0E">
      <w:pPr>
        <w:jc w:val="center"/>
        <w:rPr>
          <w:i/>
          <w:iCs/>
          <w:lang w:eastAsia="en-US"/>
        </w:rPr>
      </w:pPr>
      <w:r w:rsidRPr="00684FDD">
        <w:rPr>
          <w:i/>
          <w:iCs/>
        </w:rPr>
        <w:t xml:space="preserve">Figure </w:t>
      </w:r>
      <w:r w:rsidR="009B75CC">
        <w:rPr>
          <w:i/>
          <w:iCs/>
        </w:rPr>
        <w:t>7.2</w:t>
      </w:r>
      <w:r w:rsidRPr="00684FDD">
        <w:rPr>
          <w:i/>
          <w:iCs/>
        </w:rPr>
        <w:t xml:space="preserve"> </w:t>
      </w:r>
      <w:proofErr w:type="spellStart"/>
      <w:r w:rsidRPr="00684FDD">
        <w:rPr>
          <w:i/>
          <w:iCs/>
        </w:rPr>
        <w:t>CatBoost</w:t>
      </w:r>
      <w:proofErr w:type="spellEnd"/>
      <w:r w:rsidRPr="00684FDD">
        <w:rPr>
          <w:i/>
          <w:iCs/>
        </w:rPr>
        <w:t xml:space="preserve"> Model </w:t>
      </w:r>
      <w:r w:rsidR="006B574B">
        <w:rPr>
          <w:i/>
          <w:iCs/>
          <w:lang w:eastAsia="en-US"/>
        </w:rPr>
        <w:t>prediction scores</w:t>
      </w:r>
      <w:r w:rsidRPr="00684FDD">
        <w:rPr>
          <w:i/>
          <w:iCs/>
          <w:lang w:eastAsia="en-US"/>
        </w:rPr>
        <w:t xml:space="preserve"> distribution before and after hyperparameter </w:t>
      </w:r>
    </w:p>
    <w:p w14:paraId="63CFCAFF" w14:textId="4B8B939B" w:rsidR="00EB5087" w:rsidRDefault="00CF71F8" w:rsidP="00666F0E">
      <w:pPr>
        <w:jc w:val="center"/>
        <w:rPr>
          <w:i/>
          <w:iCs/>
          <w:lang w:eastAsia="en-US"/>
        </w:rPr>
      </w:pPr>
      <w:r>
        <w:rPr>
          <w:i/>
          <w:iCs/>
          <w:lang w:eastAsia="en-US"/>
        </w:rPr>
        <w:t>t</w:t>
      </w:r>
      <w:r w:rsidR="00684FDD" w:rsidRPr="00684FDD">
        <w:rPr>
          <w:i/>
          <w:iCs/>
          <w:lang w:eastAsia="en-US"/>
        </w:rPr>
        <w:t>uning</w:t>
      </w:r>
    </w:p>
    <w:p w14:paraId="2F3BC1B0" w14:textId="0AE6465F" w:rsidR="00CF71F8" w:rsidRDefault="00CF71F8" w:rsidP="00666F0E">
      <w:pPr>
        <w:jc w:val="center"/>
        <w:rPr>
          <w:i/>
          <w:iCs/>
          <w:lang w:eastAsia="en-US"/>
        </w:rPr>
      </w:pPr>
    </w:p>
    <w:p w14:paraId="3F264EDA" w14:textId="77777777" w:rsidR="00CF71F8" w:rsidRPr="006659ED" w:rsidRDefault="00CF71F8" w:rsidP="00666F0E">
      <w:pPr>
        <w:jc w:val="center"/>
        <w:rPr>
          <w:i/>
          <w:iCs/>
        </w:rPr>
      </w:pPr>
    </w:p>
    <w:p w14:paraId="7F1F4BA8" w14:textId="77777777" w:rsidR="00150491" w:rsidRDefault="00C01D00" w:rsidP="001E586D">
      <w:r>
        <w:t xml:space="preserve">  We can see from</w:t>
      </w:r>
      <w:r w:rsidR="00B55B07">
        <w:t xml:space="preserve"> </w:t>
      </w:r>
      <w:r w:rsidR="00B55B07" w:rsidRPr="00B55B07">
        <w:rPr>
          <w:i/>
          <w:iCs/>
        </w:rPr>
        <w:t>Figure 7.2</w:t>
      </w:r>
      <w:r w:rsidR="00B55B07">
        <w:t xml:space="preserve">, after tuning hyperparameters there was no significant change in </w:t>
      </w:r>
      <w:r w:rsidR="006B574B">
        <w:t>prediction scores</w:t>
      </w:r>
      <w:r w:rsidR="00B55B07">
        <w:t xml:space="preserve"> distribution</w:t>
      </w:r>
      <w:r w:rsidR="000138DC">
        <w:t>. On the other hand</w:t>
      </w:r>
      <w:r w:rsidR="00F171AE">
        <w:t xml:space="preserve">, </w:t>
      </w:r>
      <w:r w:rsidR="000138DC">
        <w:t xml:space="preserve">the result of </w:t>
      </w:r>
      <w:r w:rsidR="000B3949" w:rsidRPr="000B3949">
        <w:rPr>
          <w:i/>
          <w:iCs/>
        </w:rPr>
        <w:t>Table 7.1</w:t>
      </w:r>
      <w:r w:rsidR="000138DC">
        <w:rPr>
          <w:i/>
          <w:iCs/>
        </w:rPr>
        <w:t xml:space="preserve"> </w:t>
      </w:r>
      <w:r w:rsidR="000138DC" w:rsidRPr="000138DC">
        <w:t>is showing</w:t>
      </w:r>
      <w:r>
        <w:t xml:space="preserve"> after hyperparameter tuning</w:t>
      </w:r>
      <w:r w:rsidR="000138DC">
        <w:t>,</w:t>
      </w:r>
      <w:r>
        <w:t xml:space="preserve"> Target enrollee captured in top 20% and top 50% from the Testing set </w:t>
      </w:r>
      <w:r w:rsidRPr="00666F0E">
        <w:rPr>
          <w:highlight w:val="yellow"/>
        </w:rPr>
        <w:t>increased</w:t>
      </w:r>
      <w:r>
        <w:t xml:space="preserve"> by 2% and 0.1%</w:t>
      </w:r>
      <w:r w:rsidR="00D91E17">
        <w:t xml:space="preserve"> due to the improvement in</w:t>
      </w:r>
      <w:r w:rsidR="00FA1FC6">
        <w:t xml:space="preserve"> Lift </w:t>
      </w:r>
      <w:r w:rsidR="00FA1FC6">
        <w:rPr>
          <w:rStyle w:val="FootnoteReference"/>
        </w:rPr>
        <w:footnoteReference w:id="4"/>
      </w:r>
      <w:r w:rsidR="00D91E17">
        <w:t xml:space="preserve"> </w:t>
      </w:r>
      <w:r w:rsidR="0078326E">
        <w:t xml:space="preserve">and </w:t>
      </w:r>
      <w:r w:rsidR="00F171AE">
        <w:t>Cumulative Lift</w:t>
      </w:r>
      <w:r w:rsidR="00EE6872">
        <w:t xml:space="preserve"> </w:t>
      </w:r>
      <w:r w:rsidR="00F343B9">
        <w:t>(</w:t>
      </w:r>
      <w:r w:rsidR="00F343B9" w:rsidRPr="00F343B9">
        <w:rPr>
          <w:i/>
          <w:iCs/>
        </w:rPr>
        <w:t>Figure 7.1</w:t>
      </w:r>
      <w:r w:rsidR="00F343B9">
        <w:t xml:space="preserve">). </w:t>
      </w:r>
    </w:p>
    <w:p w14:paraId="0F23C085" w14:textId="4C23B43A" w:rsidR="00DE1FAE" w:rsidRDefault="00C2104E" w:rsidP="001E586D">
      <w:r>
        <w:t>And w</w:t>
      </w:r>
      <w:r w:rsidR="00150491">
        <w:t xml:space="preserve">ith tuned </w:t>
      </w:r>
      <w:proofErr w:type="spellStart"/>
      <w:r w:rsidR="00150491">
        <w:t>CatBoost</w:t>
      </w:r>
      <w:proofErr w:type="spellEnd"/>
      <w:r w:rsidR="00150491">
        <w:t xml:space="preserve"> model</w:t>
      </w:r>
      <w:r>
        <w:t xml:space="preserve">, </w:t>
      </w:r>
      <w:r w:rsidR="00150491">
        <w:t xml:space="preserve">we could capture almost 71% of Target enrollees from only 50% of the Testing set. </w:t>
      </w:r>
      <w:r w:rsidR="00C01D00">
        <w:t>Thus</w:t>
      </w:r>
      <w:r w:rsidR="000B3949">
        <w:t xml:space="preserve">, we identify </w:t>
      </w:r>
      <w:r w:rsidR="00C01D00">
        <w:t xml:space="preserve">the tuned </w:t>
      </w:r>
      <w:proofErr w:type="spellStart"/>
      <w:r w:rsidR="00C01D00">
        <w:t>CatBoost</w:t>
      </w:r>
      <w:proofErr w:type="spellEnd"/>
      <w:r w:rsidR="005B20DA">
        <w:t xml:space="preserve"> Classifier </w:t>
      </w:r>
      <w:r w:rsidR="000B3949">
        <w:t>as</w:t>
      </w:r>
      <w:r w:rsidR="005B20DA">
        <w:t xml:space="preserve"> our final model. </w:t>
      </w:r>
      <w:r w:rsidR="00962458">
        <w:t>The</w:t>
      </w:r>
      <w:r w:rsidR="00290E89">
        <w:t xml:space="preserve"> </w:t>
      </w:r>
      <w:r w:rsidR="00290E89">
        <w:lastRenderedPageBreak/>
        <w:t>Lift</w:t>
      </w:r>
      <w:r w:rsidR="00962458">
        <w:t xml:space="preserve"> </w:t>
      </w:r>
      <w:r w:rsidR="00D20666">
        <w:t xml:space="preserve">and </w:t>
      </w:r>
      <w:r w:rsidR="00F171AE">
        <w:t>Cumulative Lift</w:t>
      </w:r>
      <w:r w:rsidR="00EE6872">
        <w:t xml:space="preserve"> </w:t>
      </w:r>
      <w:r w:rsidR="00D20666">
        <w:t xml:space="preserve">table </w:t>
      </w:r>
      <w:r w:rsidR="006D21E7">
        <w:t>before and after</w:t>
      </w:r>
      <w:r w:rsidR="00D20666">
        <w:t xml:space="preserve"> tuned was provided in </w:t>
      </w:r>
      <w:r w:rsidR="00D20666" w:rsidRPr="00D20666">
        <w:rPr>
          <w:i/>
          <w:iCs/>
        </w:rPr>
        <w:t>Table 7.2</w:t>
      </w:r>
      <w:r w:rsidR="00D20666">
        <w:t xml:space="preserve">. </w:t>
      </w:r>
      <w:r w:rsidR="00962458">
        <w:t>ROC curve of the final model was</w:t>
      </w:r>
      <w:r w:rsidR="00976160">
        <w:t xml:space="preserve"> </w:t>
      </w:r>
      <w:r w:rsidR="00962458">
        <w:t xml:space="preserve">provided in </w:t>
      </w:r>
      <w:r w:rsidR="00962458" w:rsidRPr="000B3949">
        <w:rPr>
          <w:i/>
          <w:iCs/>
        </w:rPr>
        <w:t>Fig</w:t>
      </w:r>
      <w:r w:rsidR="000B3949" w:rsidRPr="000B3949">
        <w:rPr>
          <w:i/>
          <w:iCs/>
        </w:rPr>
        <w:t xml:space="preserve">ure </w:t>
      </w:r>
      <w:r w:rsidR="00962458" w:rsidRPr="000B3949">
        <w:rPr>
          <w:i/>
          <w:iCs/>
        </w:rPr>
        <w:t>7.</w:t>
      </w:r>
      <w:r w:rsidR="00F343B9">
        <w:rPr>
          <w:i/>
          <w:iCs/>
        </w:rPr>
        <w:t>3</w:t>
      </w:r>
      <w:r w:rsidR="00962458">
        <w:t xml:space="preserve">, </w:t>
      </w:r>
      <w:r w:rsidR="001E586D">
        <w:t>followed</w:t>
      </w:r>
      <w:r w:rsidR="00962458">
        <w:t xml:space="preserve"> by </w:t>
      </w:r>
      <w:r w:rsidR="00962458" w:rsidRPr="000B3949">
        <w:rPr>
          <w:i/>
          <w:iCs/>
        </w:rPr>
        <w:t>Figure 7.</w:t>
      </w:r>
      <w:r w:rsidR="00F343B9">
        <w:rPr>
          <w:i/>
          <w:iCs/>
        </w:rPr>
        <w:t>4</w:t>
      </w:r>
      <w:r w:rsidR="00962458" w:rsidRPr="000B3949">
        <w:rPr>
          <w:i/>
          <w:iCs/>
        </w:rPr>
        <w:t xml:space="preserve"> </w:t>
      </w:r>
      <w:r w:rsidR="00962458" w:rsidRPr="000B3949">
        <w:t xml:space="preserve">Feature importance based on tuned </w:t>
      </w:r>
      <w:proofErr w:type="spellStart"/>
      <w:r w:rsidR="00962458" w:rsidRPr="000B3949">
        <w:t>CatBoost</w:t>
      </w:r>
      <w:proofErr w:type="spellEnd"/>
      <w:r w:rsidR="00962458" w:rsidRPr="000B3949">
        <w:t xml:space="preserve"> Classifier</w:t>
      </w:r>
      <w:r w:rsidR="00F343B9">
        <w:t>.</w:t>
      </w:r>
    </w:p>
    <w:p w14:paraId="65B12BC1" w14:textId="51B45CF4" w:rsidR="00DE1FAE" w:rsidRDefault="00DE1FAE" w:rsidP="001E586D"/>
    <w:p w14:paraId="628CCF24" w14:textId="59A9DAD9" w:rsidR="00A90E0E" w:rsidRPr="0020772A" w:rsidRDefault="0020772A" w:rsidP="001E586D">
      <w:pPr>
        <w:rPr>
          <w:i/>
          <w:iCs/>
        </w:rPr>
      </w:pPr>
      <w:r>
        <w:rPr>
          <w:i/>
          <w:iCs/>
        </w:rPr>
        <w:t>Table 7.2</w:t>
      </w:r>
      <w:r w:rsidR="00EF3B39">
        <w:rPr>
          <w:i/>
          <w:iCs/>
        </w:rPr>
        <w:t xml:space="preserve"> </w:t>
      </w:r>
      <w:r w:rsidR="0035692E">
        <w:rPr>
          <w:i/>
          <w:iCs/>
        </w:rPr>
        <w:t xml:space="preserve">Lift, </w:t>
      </w:r>
      <w:proofErr w:type="spellStart"/>
      <w:r w:rsidR="0035692E">
        <w:rPr>
          <w:i/>
          <w:iCs/>
        </w:rPr>
        <w:t>Cum.Lift</w:t>
      </w:r>
      <w:proofErr w:type="spellEnd"/>
      <w:r w:rsidR="0035692E">
        <w:rPr>
          <w:i/>
          <w:iCs/>
        </w:rPr>
        <w:t xml:space="preserve"> table </w:t>
      </w:r>
      <w:r>
        <w:rPr>
          <w:i/>
          <w:iCs/>
        </w:rPr>
        <w:t>before tune</w:t>
      </w:r>
      <w:r w:rsidR="0035692E">
        <w:rPr>
          <w:i/>
          <w:iCs/>
        </w:rPr>
        <w:t xml:space="preserve">    </w:t>
      </w:r>
      <w:r w:rsidR="005E7FC9">
        <w:rPr>
          <w:i/>
          <w:iCs/>
        </w:rPr>
        <w:t xml:space="preserve"> </w:t>
      </w:r>
      <w:r w:rsidR="0035692E">
        <w:rPr>
          <w:i/>
          <w:iCs/>
        </w:rPr>
        <w:t xml:space="preserve"> </w:t>
      </w:r>
      <w:proofErr w:type="spellStart"/>
      <w:r>
        <w:rPr>
          <w:i/>
          <w:iCs/>
        </w:rPr>
        <w:t>Tabel</w:t>
      </w:r>
      <w:proofErr w:type="spellEnd"/>
      <w:r>
        <w:rPr>
          <w:i/>
          <w:iCs/>
        </w:rPr>
        <w:t xml:space="preserve"> 7.3</w:t>
      </w:r>
      <w:r w:rsidR="0035692E">
        <w:rPr>
          <w:i/>
          <w:iCs/>
        </w:rPr>
        <w:t xml:space="preserve">  Lift, </w:t>
      </w:r>
      <w:proofErr w:type="spellStart"/>
      <w:r w:rsidR="0035692E">
        <w:rPr>
          <w:i/>
          <w:iCs/>
        </w:rPr>
        <w:t>Cum.Lift</w:t>
      </w:r>
      <w:proofErr w:type="spellEnd"/>
      <w:r w:rsidR="0035692E">
        <w:rPr>
          <w:i/>
          <w:iCs/>
        </w:rPr>
        <w:t xml:space="preserve"> table </w:t>
      </w:r>
      <w:r>
        <w:rPr>
          <w:i/>
          <w:iCs/>
        </w:rPr>
        <w:t>after tune</w:t>
      </w:r>
      <w:r w:rsidR="0035692E">
        <w:rPr>
          <w:i/>
          <w:iCs/>
        </w:rPr>
        <w:t xml:space="preserve">                                                        </w:t>
      </w:r>
    </w:p>
    <w:tbl>
      <w:tblPr>
        <w:tblStyle w:val="TableGrid"/>
        <w:tblpPr w:leftFromText="180" w:rightFromText="180" w:vertAnchor="text" w:horzAnchor="margin" w:tblpY="180"/>
        <w:tblW w:w="0" w:type="auto"/>
        <w:tblLook w:val="04A0" w:firstRow="1" w:lastRow="0" w:firstColumn="1" w:lastColumn="0" w:noHBand="0" w:noVBand="1"/>
      </w:tblPr>
      <w:tblGrid>
        <w:gridCol w:w="764"/>
        <w:gridCol w:w="764"/>
        <w:gridCol w:w="764"/>
        <w:gridCol w:w="689"/>
        <w:gridCol w:w="1045"/>
      </w:tblGrid>
      <w:tr w:rsidR="0020772A" w:rsidRPr="00EF3B39" w14:paraId="003D1B1E" w14:textId="77777777" w:rsidTr="0020772A">
        <w:trPr>
          <w:trHeight w:val="241"/>
        </w:trPr>
        <w:tc>
          <w:tcPr>
            <w:tcW w:w="764" w:type="dxa"/>
          </w:tcPr>
          <w:p w14:paraId="64ADC9FB" w14:textId="77777777" w:rsidR="0020772A" w:rsidRPr="00EF3B39" w:rsidRDefault="0020772A" w:rsidP="0020772A">
            <w:pPr>
              <w:rPr>
                <w:sz w:val="21"/>
                <w:szCs w:val="21"/>
              </w:rPr>
            </w:pPr>
            <w:r w:rsidRPr="00EF3B39">
              <w:rPr>
                <w:sz w:val="21"/>
                <w:szCs w:val="21"/>
              </w:rPr>
              <w:t>Decile</w:t>
            </w:r>
          </w:p>
        </w:tc>
        <w:tc>
          <w:tcPr>
            <w:tcW w:w="764" w:type="dxa"/>
          </w:tcPr>
          <w:p w14:paraId="7A2A7EA4" w14:textId="77777777" w:rsidR="0020772A" w:rsidRDefault="0020772A" w:rsidP="0020772A">
            <w:pPr>
              <w:rPr>
                <w:sz w:val="21"/>
                <w:szCs w:val="21"/>
              </w:rPr>
            </w:pPr>
            <w:r w:rsidRPr="00EF3B39">
              <w:rPr>
                <w:sz w:val="21"/>
                <w:szCs w:val="21"/>
              </w:rPr>
              <w:t>Target</w:t>
            </w:r>
          </w:p>
          <w:p w14:paraId="4B495F53" w14:textId="77777777" w:rsidR="0020772A" w:rsidRPr="00EF3B39" w:rsidRDefault="0020772A" w:rsidP="0020772A">
            <w:pPr>
              <w:rPr>
                <w:sz w:val="21"/>
                <w:szCs w:val="21"/>
              </w:rPr>
            </w:pPr>
            <w:r w:rsidRPr="00EF3B39">
              <w:rPr>
                <w:sz w:val="21"/>
                <w:szCs w:val="21"/>
              </w:rPr>
              <w:t>count</w:t>
            </w:r>
          </w:p>
        </w:tc>
        <w:tc>
          <w:tcPr>
            <w:tcW w:w="764" w:type="dxa"/>
          </w:tcPr>
          <w:p w14:paraId="58DAD5D5" w14:textId="77777777" w:rsidR="0020772A" w:rsidRDefault="0020772A" w:rsidP="0020772A">
            <w:pPr>
              <w:rPr>
                <w:sz w:val="21"/>
                <w:szCs w:val="21"/>
              </w:rPr>
            </w:pPr>
            <w:r>
              <w:rPr>
                <w:sz w:val="21"/>
                <w:szCs w:val="21"/>
              </w:rPr>
              <w:t>non</w:t>
            </w:r>
          </w:p>
          <w:p w14:paraId="5E4A2EAF" w14:textId="77777777" w:rsidR="0020772A" w:rsidRDefault="0020772A" w:rsidP="0020772A">
            <w:pPr>
              <w:rPr>
                <w:sz w:val="21"/>
                <w:szCs w:val="21"/>
              </w:rPr>
            </w:pPr>
            <w:r w:rsidRPr="00EF3B39">
              <w:rPr>
                <w:sz w:val="21"/>
                <w:szCs w:val="21"/>
              </w:rPr>
              <w:t>Target</w:t>
            </w:r>
          </w:p>
          <w:p w14:paraId="5EEDD566" w14:textId="77777777" w:rsidR="0020772A" w:rsidRPr="00EF3B39" w:rsidRDefault="0020772A" w:rsidP="0020772A">
            <w:pPr>
              <w:rPr>
                <w:sz w:val="21"/>
                <w:szCs w:val="21"/>
              </w:rPr>
            </w:pPr>
            <w:r w:rsidRPr="00EF3B39">
              <w:rPr>
                <w:sz w:val="21"/>
                <w:szCs w:val="21"/>
              </w:rPr>
              <w:t>count</w:t>
            </w:r>
          </w:p>
        </w:tc>
        <w:tc>
          <w:tcPr>
            <w:tcW w:w="689" w:type="dxa"/>
          </w:tcPr>
          <w:p w14:paraId="6520A47C" w14:textId="77777777" w:rsidR="0020772A" w:rsidRPr="00EF3B39" w:rsidRDefault="0020772A" w:rsidP="0020772A">
            <w:pPr>
              <w:rPr>
                <w:sz w:val="21"/>
                <w:szCs w:val="21"/>
              </w:rPr>
            </w:pPr>
            <w:r w:rsidRPr="00EF3B39">
              <w:rPr>
                <w:sz w:val="21"/>
                <w:szCs w:val="21"/>
              </w:rPr>
              <w:t>Lift</w:t>
            </w:r>
          </w:p>
        </w:tc>
        <w:tc>
          <w:tcPr>
            <w:tcW w:w="1045" w:type="dxa"/>
          </w:tcPr>
          <w:p w14:paraId="3053219C" w14:textId="77777777" w:rsidR="0020772A" w:rsidRPr="00EF3B39" w:rsidRDefault="0020772A" w:rsidP="0020772A">
            <w:pPr>
              <w:rPr>
                <w:sz w:val="21"/>
                <w:szCs w:val="21"/>
              </w:rPr>
            </w:pPr>
            <w:proofErr w:type="spellStart"/>
            <w:r w:rsidRPr="00EF3B39">
              <w:rPr>
                <w:sz w:val="21"/>
                <w:szCs w:val="21"/>
              </w:rPr>
              <w:t>Cum_Lift</w:t>
            </w:r>
            <w:proofErr w:type="spellEnd"/>
          </w:p>
        </w:tc>
      </w:tr>
      <w:tr w:rsidR="0020772A" w:rsidRPr="00EF3B39" w14:paraId="59C0FA52" w14:textId="77777777" w:rsidTr="0020772A">
        <w:trPr>
          <w:trHeight w:val="241"/>
        </w:trPr>
        <w:tc>
          <w:tcPr>
            <w:tcW w:w="764" w:type="dxa"/>
          </w:tcPr>
          <w:p w14:paraId="4345FF47" w14:textId="77777777" w:rsidR="0020772A" w:rsidRPr="00EF3B39" w:rsidRDefault="0020772A" w:rsidP="0020772A">
            <w:pPr>
              <w:rPr>
                <w:sz w:val="21"/>
                <w:szCs w:val="21"/>
              </w:rPr>
            </w:pPr>
            <w:r w:rsidRPr="00EF3B39">
              <w:rPr>
                <w:sz w:val="21"/>
                <w:szCs w:val="21"/>
              </w:rPr>
              <w:t>1</w:t>
            </w:r>
            <w:r w:rsidRPr="00EF3B39">
              <w:rPr>
                <w:sz w:val="21"/>
                <w:szCs w:val="21"/>
                <w:vertAlign w:val="superscript"/>
              </w:rPr>
              <w:t>st</w:t>
            </w:r>
          </w:p>
        </w:tc>
        <w:tc>
          <w:tcPr>
            <w:tcW w:w="764" w:type="dxa"/>
          </w:tcPr>
          <w:p w14:paraId="6F5F152B" w14:textId="77777777" w:rsidR="0020772A" w:rsidRPr="00EF3B39" w:rsidRDefault="0020772A" w:rsidP="0020772A">
            <w:pPr>
              <w:rPr>
                <w:sz w:val="21"/>
                <w:szCs w:val="21"/>
              </w:rPr>
            </w:pPr>
            <w:r w:rsidRPr="00EF3B39">
              <w:rPr>
                <w:sz w:val="21"/>
                <w:szCs w:val="21"/>
              </w:rPr>
              <w:t>156</w:t>
            </w:r>
          </w:p>
        </w:tc>
        <w:tc>
          <w:tcPr>
            <w:tcW w:w="764" w:type="dxa"/>
          </w:tcPr>
          <w:p w14:paraId="2DBBFAB3" w14:textId="77777777" w:rsidR="0020772A" w:rsidRPr="00EF3B39" w:rsidRDefault="0020772A" w:rsidP="0020772A">
            <w:pPr>
              <w:rPr>
                <w:sz w:val="21"/>
                <w:szCs w:val="21"/>
              </w:rPr>
            </w:pPr>
            <w:r w:rsidRPr="00EF3B39">
              <w:rPr>
                <w:sz w:val="21"/>
                <w:szCs w:val="21"/>
              </w:rPr>
              <w:t>395</w:t>
            </w:r>
          </w:p>
        </w:tc>
        <w:tc>
          <w:tcPr>
            <w:tcW w:w="689" w:type="dxa"/>
          </w:tcPr>
          <w:p w14:paraId="1F8D640B" w14:textId="77777777" w:rsidR="0020772A" w:rsidRPr="00EF3B39" w:rsidRDefault="0020772A" w:rsidP="0020772A">
            <w:pPr>
              <w:rPr>
                <w:sz w:val="21"/>
                <w:szCs w:val="21"/>
              </w:rPr>
            </w:pPr>
            <w:r w:rsidRPr="00EF3B39">
              <w:rPr>
                <w:sz w:val="21"/>
                <w:szCs w:val="21"/>
              </w:rPr>
              <w:t>2.992</w:t>
            </w:r>
          </w:p>
        </w:tc>
        <w:tc>
          <w:tcPr>
            <w:tcW w:w="1045" w:type="dxa"/>
          </w:tcPr>
          <w:p w14:paraId="0E43CA9F" w14:textId="77777777" w:rsidR="0020772A" w:rsidRPr="00EF3B39" w:rsidRDefault="0020772A" w:rsidP="0020772A">
            <w:pPr>
              <w:rPr>
                <w:sz w:val="21"/>
                <w:szCs w:val="21"/>
              </w:rPr>
            </w:pPr>
            <w:r w:rsidRPr="00EF3B39">
              <w:rPr>
                <w:sz w:val="21"/>
                <w:szCs w:val="21"/>
              </w:rPr>
              <w:t>2.159</w:t>
            </w:r>
          </w:p>
        </w:tc>
      </w:tr>
      <w:tr w:rsidR="0020772A" w:rsidRPr="00EF3B39" w14:paraId="1457826C" w14:textId="77777777" w:rsidTr="0020772A">
        <w:trPr>
          <w:trHeight w:val="241"/>
        </w:trPr>
        <w:tc>
          <w:tcPr>
            <w:tcW w:w="764" w:type="dxa"/>
          </w:tcPr>
          <w:p w14:paraId="5B4FFD58" w14:textId="77777777" w:rsidR="0020772A" w:rsidRPr="00EF3B39" w:rsidRDefault="0020772A" w:rsidP="0020772A">
            <w:pPr>
              <w:rPr>
                <w:sz w:val="21"/>
                <w:szCs w:val="21"/>
              </w:rPr>
            </w:pPr>
            <w:r w:rsidRPr="00EF3B39">
              <w:rPr>
                <w:sz w:val="21"/>
                <w:szCs w:val="21"/>
              </w:rPr>
              <w:t>2</w:t>
            </w:r>
            <w:r w:rsidRPr="00EF3B39">
              <w:rPr>
                <w:sz w:val="21"/>
                <w:szCs w:val="21"/>
                <w:vertAlign w:val="superscript"/>
              </w:rPr>
              <w:t>nd</w:t>
            </w:r>
          </w:p>
        </w:tc>
        <w:tc>
          <w:tcPr>
            <w:tcW w:w="764" w:type="dxa"/>
          </w:tcPr>
          <w:p w14:paraId="26B705D7" w14:textId="77777777" w:rsidR="0020772A" w:rsidRPr="00EF3B39" w:rsidRDefault="0020772A" w:rsidP="0020772A">
            <w:pPr>
              <w:rPr>
                <w:sz w:val="21"/>
                <w:szCs w:val="21"/>
              </w:rPr>
            </w:pPr>
            <w:r w:rsidRPr="00EF3B39">
              <w:rPr>
                <w:sz w:val="21"/>
                <w:szCs w:val="21"/>
              </w:rPr>
              <w:t>118</w:t>
            </w:r>
          </w:p>
        </w:tc>
        <w:tc>
          <w:tcPr>
            <w:tcW w:w="764" w:type="dxa"/>
          </w:tcPr>
          <w:p w14:paraId="5667E005" w14:textId="77777777" w:rsidR="0020772A" w:rsidRPr="00EF3B39" w:rsidRDefault="0020772A" w:rsidP="0020772A">
            <w:pPr>
              <w:rPr>
                <w:sz w:val="21"/>
                <w:szCs w:val="21"/>
              </w:rPr>
            </w:pPr>
            <w:r w:rsidRPr="00EF3B39">
              <w:rPr>
                <w:sz w:val="21"/>
                <w:szCs w:val="21"/>
              </w:rPr>
              <w:t>433</w:t>
            </w:r>
          </w:p>
        </w:tc>
        <w:tc>
          <w:tcPr>
            <w:tcW w:w="689" w:type="dxa"/>
          </w:tcPr>
          <w:p w14:paraId="6A0A14A1" w14:textId="77777777" w:rsidR="0020772A" w:rsidRPr="00EF3B39" w:rsidRDefault="0020772A" w:rsidP="0020772A">
            <w:pPr>
              <w:rPr>
                <w:sz w:val="21"/>
                <w:szCs w:val="21"/>
              </w:rPr>
            </w:pPr>
            <w:r w:rsidRPr="00EF3B39">
              <w:rPr>
                <w:sz w:val="21"/>
                <w:szCs w:val="21"/>
              </w:rPr>
              <w:t>2.065</w:t>
            </w:r>
          </w:p>
        </w:tc>
        <w:tc>
          <w:tcPr>
            <w:tcW w:w="1045" w:type="dxa"/>
          </w:tcPr>
          <w:p w14:paraId="1FC64526" w14:textId="77777777" w:rsidR="0020772A" w:rsidRPr="00EF3B39" w:rsidRDefault="0020772A" w:rsidP="0020772A">
            <w:pPr>
              <w:rPr>
                <w:sz w:val="21"/>
                <w:szCs w:val="21"/>
              </w:rPr>
            </w:pPr>
            <w:r w:rsidRPr="00EF3B39">
              <w:rPr>
                <w:sz w:val="21"/>
                <w:szCs w:val="21"/>
              </w:rPr>
              <w:t>1.891</w:t>
            </w:r>
          </w:p>
        </w:tc>
      </w:tr>
      <w:tr w:rsidR="0020772A" w:rsidRPr="00EF3B39" w14:paraId="724DFE80" w14:textId="77777777" w:rsidTr="0020772A">
        <w:trPr>
          <w:trHeight w:val="227"/>
        </w:trPr>
        <w:tc>
          <w:tcPr>
            <w:tcW w:w="764" w:type="dxa"/>
          </w:tcPr>
          <w:p w14:paraId="7C3324E0" w14:textId="77777777" w:rsidR="0020772A" w:rsidRPr="00EF3B39" w:rsidRDefault="0020772A" w:rsidP="0020772A">
            <w:pPr>
              <w:rPr>
                <w:sz w:val="21"/>
                <w:szCs w:val="21"/>
              </w:rPr>
            </w:pPr>
            <w:r w:rsidRPr="00EF3B39">
              <w:rPr>
                <w:sz w:val="21"/>
                <w:szCs w:val="21"/>
              </w:rPr>
              <w:t>3</w:t>
            </w:r>
            <w:r w:rsidRPr="00EF3B39">
              <w:rPr>
                <w:sz w:val="21"/>
                <w:szCs w:val="21"/>
                <w:vertAlign w:val="superscript"/>
              </w:rPr>
              <w:t>rd</w:t>
            </w:r>
          </w:p>
        </w:tc>
        <w:tc>
          <w:tcPr>
            <w:tcW w:w="764" w:type="dxa"/>
          </w:tcPr>
          <w:p w14:paraId="511A95B1" w14:textId="77777777" w:rsidR="0020772A" w:rsidRPr="00EF3B39" w:rsidRDefault="0020772A" w:rsidP="0020772A">
            <w:pPr>
              <w:rPr>
                <w:sz w:val="21"/>
                <w:szCs w:val="21"/>
              </w:rPr>
            </w:pPr>
            <w:r w:rsidRPr="00EF3B39">
              <w:rPr>
                <w:sz w:val="21"/>
                <w:szCs w:val="21"/>
              </w:rPr>
              <w:t>95</w:t>
            </w:r>
          </w:p>
        </w:tc>
        <w:tc>
          <w:tcPr>
            <w:tcW w:w="764" w:type="dxa"/>
          </w:tcPr>
          <w:p w14:paraId="03ED8BEF" w14:textId="77777777" w:rsidR="0020772A" w:rsidRPr="00EF3B39" w:rsidRDefault="0020772A" w:rsidP="0020772A">
            <w:pPr>
              <w:rPr>
                <w:sz w:val="21"/>
                <w:szCs w:val="21"/>
              </w:rPr>
            </w:pPr>
            <w:r w:rsidRPr="00EF3B39">
              <w:rPr>
                <w:sz w:val="21"/>
                <w:szCs w:val="21"/>
              </w:rPr>
              <w:t>455</w:t>
            </w:r>
          </w:p>
        </w:tc>
        <w:tc>
          <w:tcPr>
            <w:tcW w:w="689" w:type="dxa"/>
          </w:tcPr>
          <w:p w14:paraId="4B1E0120" w14:textId="77777777" w:rsidR="0020772A" w:rsidRPr="00EF3B39" w:rsidRDefault="0020772A" w:rsidP="0020772A">
            <w:pPr>
              <w:rPr>
                <w:sz w:val="21"/>
                <w:szCs w:val="21"/>
              </w:rPr>
            </w:pPr>
            <w:r w:rsidRPr="00EF3B39">
              <w:rPr>
                <w:sz w:val="21"/>
                <w:szCs w:val="21"/>
              </w:rPr>
              <w:t>1.582</w:t>
            </w:r>
          </w:p>
        </w:tc>
        <w:tc>
          <w:tcPr>
            <w:tcW w:w="1045" w:type="dxa"/>
          </w:tcPr>
          <w:p w14:paraId="591E1665" w14:textId="77777777" w:rsidR="0020772A" w:rsidRPr="00EF3B39" w:rsidRDefault="0020772A" w:rsidP="0020772A">
            <w:pPr>
              <w:rPr>
                <w:sz w:val="21"/>
                <w:szCs w:val="21"/>
              </w:rPr>
            </w:pPr>
            <w:r w:rsidRPr="00EF3B39">
              <w:rPr>
                <w:sz w:val="21"/>
                <w:szCs w:val="21"/>
              </w:rPr>
              <w:t>1.697</w:t>
            </w:r>
          </w:p>
        </w:tc>
      </w:tr>
      <w:tr w:rsidR="0020772A" w:rsidRPr="00EF3B39" w14:paraId="3B939F15" w14:textId="77777777" w:rsidTr="0020772A">
        <w:trPr>
          <w:trHeight w:val="241"/>
        </w:trPr>
        <w:tc>
          <w:tcPr>
            <w:tcW w:w="764" w:type="dxa"/>
          </w:tcPr>
          <w:p w14:paraId="35295E3A" w14:textId="77777777" w:rsidR="0020772A" w:rsidRPr="00EF3B39" w:rsidRDefault="0020772A" w:rsidP="0020772A">
            <w:pPr>
              <w:rPr>
                <w:sz w:val="21"/>
                <w:szCs w:val="21"/>
              </w:rPr>
            </w:pPr>
            <w:r w:rsidRPr="00EF3B39">
              <w:rPr>
                <w:sz w:val="21"/>
                <w:szCs w:val="21"/>
              </w:rPr>
              <w:t>4</w:t>
            </w:r>
            <w:r w:rsidRPr="00EF3B39">
              <w:rPr>
                <w:sz w:val="21"/>
                <w:szCs w:val="21"/>
                <w:vertAlign w:val="superscript"/>
              </w:rPr>
              <w:t>th</w:t>
            </w:r>
          </w:p>
        </w:tc>
        <w:tc>
          <w:tcPr>
            <w:tcW w:w="764" w:type="dxa"/>
          </w:tcPr>
          <w:p w14:paraId="0F1095F0" w14:textId="77777777" w:rsidR="0020772A" w:rsidRPr="00EF3B39" w:rsidRDefault="0020772A" w:rsidP="0020772A">
            <w:pPr>
              <w:rPr>
                <w:sz w:val="21"/>
                <w:szCs w:val="21"/>
              </w:rPr>
            </w:pPr>
            <w:r w:rsidRPr="00EF3B39">
              <w:rPr>
                <w:sz w:val="21"/>
                <w:szCs w:val="21"/>
              </w:rPr>
              <w:t>74</w:t>
            </w:r>
          </w:p>
        </w:tc>
        <w:tc>
          <w:tcPr>
            <w:tcW w:w="764" w:type="dxa"/>
          </w:tcPr>
          <w:p w14:paraId="0A54DAE1" w14:textId="77777777" w:rsidR="0020772A" w:rsidRPr="00EF3B39" w:rsidRDefault="0020772A" w:rsidP="0020772A">
            <w:pPr>
              <w:rPr>
                <w:sz w:val="21"/>
                <w:szCs w:val="21"/>
              </w:rPr>
            </w:pPr>
            <w:r w:rsidRPr="00EF3B39">
              <w:rPr>
                <w:sz w:val="21"/>
                <w:szCs w:val="21"/>
              </w:rPr>
              <w:t>477</w:t>
            </w:r>
          </w:p>
        </w:tc>
        <w:tc>
          <w:tcPr>
            <w:tcW w:w="689" w:type="dxa"/>
          </w:tcPr>
          <w:p w14:paraId="745D902C" w14:textId="77777777" w:rsidR="0020772A" w:rsidRPr="00EF3B39" w:rsidRDefault="0020772A" w:rsidP="0020772A">
            <w:pPr>
              <w:rPr>
                <w:sz w:val="21"/>
                <w:szCs w:val="21"/>
              </w:rPr>
            </w:pPr>
            <w:r w:rsidRPr="00EF3B39">
              <w:rPr>
                <w:sz w:val="21"/>
                <w:szCs w:val="21"/>
              </w:rPr>
              <w:t>1.175</w:t>
            </w:r>
          </w:p>
        </w:tc>
        <w:tc>
          <w:tcPr>
            <w:tcW w:w="1045" w:type="dxa"/>
          </w:tcPr>
          <w:p w14:paraId="4470EF28" w14:textId="77777777" w:rsidR="0020772A" w:rsidRPr="00EF3B39" w:rsidRDefault="0020772A" w:rsidP="0020772A">
            <w:pPr>
              <w:rPr>
                <w:sz w:val="21"/>
                <w:szCs w:val="21"/>
              </w:rPr>
            </w:pPr>
            <w:r w:rsidRPr="00EF3B39">
              <w:rPr>
                <w:sz w:val="21"/>
                <w:szCs w:val="21"/>
              </w:rPr>
              <w:t>1.527</w:t>
            </w:r>
          </w:p>
        </w:tc>
      </w:tr>
      <w:tr w:rsidR="0020772A" w:rsidRPr="00EF3B39" w14:paraId="5B8EBB23" w14:textId="77777777" w:rsidTr="0020772A">
        <w:trPr>
          <w:trHeight w:val="241"/>
        </w:trPr>
        <w:tc>
          <w:tcPr>
            <w:tcW w:w="764" w:type="dxa"/>
          </w:tcPr>
          <w:p w14:paraId="294AC265" w14:textId="77777777" w:rsidR="0020772A" w:rsidRPr="00EF3B39" w:rsidRDefault="0020772A" w:rsidP="0020772A">
            <w:pPr>
              <w:rPr>
                <w:sz w:val="21"/>
                <w:szCs w:val="21"/>
              </w:rPr>
            </w:pPr>
            <w:r w:rsidRPr="00EF3B39">
              <w:rPr>
                <w:sz w:val="21"/>
                <w:szCs w:val="21"/>
              </w:rPr>
              <w:t>5</w:t>
            </w:r>
            <w:r w:rsidRPr="00EF3B39">
              <w:rPr>
                <w:sz w:val="21"/>
                <w:szCs w:val="21"/>
                <w:vertAlign w:val="superscript"/>
              </w:rPr>
              <w:t>th</w:t>
            </w:r>
          </w:p>
        </w:tc>
        <w:tc>
          <w:tcPr>
            <w:tcW w:w="764" w:type="dxa"/>
          </w:tcPr>
          <w:p w14:paraId="34106765" w14:textId="77777777" w:rsidR="0020772A" w:rsidRPr="00EF3B39" w:rsidRDefault="0020772A" w:rsidP="0020772A">
            <w:pPr>
              <w:rPr>
                <w:sz w:val="21"/>
                <w:szCs w:val="21"/>
              </w:rPr>
            </w:pPr>
            <w:r w:rsidRPr="00EF3B39">
              <w:rPr>
                <w:sz w:val="21"/>
                <w:szCs w:val="21"/>
              </w:rPr>
              <w:t>70</w:t>
            </w:r>
          </w:p>
        </w:tc>
        <w:tc>
          <w:tcPr>
            <w:tcW w:w="764" w:type="dxa"/>
          </w:tcPr>
          <w:p w14:paraId="745B6B33" w14:textId="77777777" w:rsidR="0020772A" w:rsidRPr="00EF3B39" w:rsidRDefault="0020772A" w:rsidP="0020772A">
            <w:pPr>
              <w:rPr>
                <w:sz w:val="21"/>
                <w:szCs w:val="21"/>
              </w:rPr>
            </w:pPr>
            <w:r w:rsidRPr="00EF3B39">
              <w:rPr>
                <w:sz w:val="21"/>
                <w:szCs w:val="21"/>
              </w:rPr>
              <w:t>481</w:t>
            </w:r>
          </w:p>
        </w:tc>
        <w:tc>
          <w:tcPr>
            <w:tcW w:w="689" w:type="dxa"/>
          </w:tcPr>
          <w:p w14:paraId="722C77BD" w14:textId="77777777" w:rsidR="0020772A" w:rsidRPr="00EF3B39" w:rsidRDefault="0020772A" w:rsidP="0020772A">
            <w:pPr>
              <w:rPr>
                <w:sz w:val="21"/>
                <w:szCs w:val="21"/>
              </w:rPr>
            </w:pPr>
            <w:r w:rsidRPr="00EF3B39">
              <w:rPr>
                <w:sz w:val="21"/>
                <w:szCs w:val="21"/>
              </w:rPr>
              <w:t>1.103</w:t>
            </w:r>
          </w:p>
        </w:tc>
        <w:tc>
          <w:tcPr>
            <w:tcW w:w="1045" w:type="dxa"/>
          </w:tcPr>
          <w:p w14:paraId="2EFA8360" w14:textId="77777777" w:rsidR="0020772A" w:rsidRPr="00EF3B39" w:rsidRDefault="0020772A" w:rsidP="0020772A">
            <w:pPr>
              <w:rPr>
                <w:sz w:val="21"/>
                <w:szCs w:val="21"/>
              </w:rPr>
            </w:pPr>
            <w:r w:rsidRPr="00EF3B39">
              <w:rPr>
                <w:sz w:val="21"/>
                <w:szCs w:val="21"/>
              </w:rPr>
              <w:t>1.414</w:t>
            </w:r>
          </w:p>
        </w:tc>
      </w:tr>
      <w:tr w:rsidR="0020772A" w:rsidRPr="00EF3B39" w14:paraId="48473274" w14:textId="77777777" w:rsidTr="0020772A">
        <w:trPr>
          <w:trHeight w:val="241"/>
        </w:trPr>
        <w:tc>
          <w:tcPr>
            <w:tcW w:w="764" w:type="dxa"/>
          </w:tcPr>
          <w:p w14:paraId="0DAE0F93" w14:textId="77777777" w:rsidR="0020772A" w:rsidRPr="00EF3B39" w:rsidRDefault="0020772A" w:rsidP="0020772A">
            <w:pPr>
              <w:rPr>
                <w:sz w:val="21"/>
                <w:szCs w:val="21"/>
              </w:rPr>
            </w:pPr>
            <w:r w:rsidRPr="00EF3B39">
              <w:rPr>
                <w:sz w:val="21"/>
                <w:szCs w:val="21"/>
              </w:rPr>
              <w:t>6</w:t>
            </w:r>
            <w:r w:rsidRPr="00EF3B39">
              <w:rPr>
                <w:sz w:val="21"/>
                <w:szCs w:val="21"/>
                <w:vertAlign w:val="superscript"/>
              </w:rPr>
              <w:t>th</w:t>
            </w:r>
          </w:p>
        </w:tc>
        <w:tc>
          <w:tcPr>
            <w:tcW w:w="764" w:type="dxa"/>
          </w:tcPr>
          <w:p w14:paraId="6998366B" w14:textId="77777777" w:rsidR="0020772A" w:rsidRPr="00EF3B39" w:rsidRDefault="0020772A" w:rsidP="0020772A">
            <w:pPr>
              <w:rPr>
                <w:sz w:val="21"/>
                <w:szCs w:val="21"/>
              </w:rPr>
            </w:pPr>
            <w:r w:rsidRPr="00EF3B39">
              <w:rPr>
                <w:sz w:val="21"/>
                <w:szCs w:val="21"/>
              </w:rPr>
              <w:t>56</w:t>
            </w:r>
          </w:p>
        </w:tc>
        <w:tc>
          <w:tcPr>
            <w:tcW w:w="764" w:type="dxa"/>
          </w:tcPr>
          <w:p w14:paraId="0F6C93AC" w14:textId="77777777" w:rsidR="0020772A" w:rsidRPr="00EF3B39" w:rsidRDefault="0020772A" w:rsidP="0020772A">
            <w:pPr>
              <w:rPr>
                <w:sz w:val="21"/>
                <w:szCs w:val="21"/>
              </w:rPr>
            </w:pPr>
            <w:r w:rsidRPr="00EF3B39">
              <w:rPr>
                <w:sz w:val="21"/>
                <w:szCs w:val="21"/>
              </w:rPr>
              <w:t>495</w:t>
            </w:r>
          </w:p>
        </w:tc>
        <w:tc>
          <w:tcPr>
            <w:tcW w:w="689" w:type="dxa"/>
          </w:tcPr>
          <w:p w14:paraId="5369D712" w14:textId="77777777" w:rsidR="0020772A" w:rsidRPr="00EF3B39" w:rsidRDefault="0020772A" w:rsidP="0020772A">
            <w:pPr>
              <w:rPr>
                <w:sz w:val="21"/>
                <w:szCs w:val="21"/>
              </w:rPr>
            </w:pPr>
            <w:r w:rsidRPr="00EF3B39">
              <w:rPr>
                <w:sz w:val="21"/>
                <w:szCs w:val="21"/>
              </w:rPr>
              <w:t>0.857</w:t>
            </w:r>
          </w:p>
        </w:tc>
        <w:tc>
          <w:tcPr>
            <w:tcW w:w="1045" w:type="dxa"/>
          </w:tcPr>
          <w:p w14:paraId="1E6CA01D" w14:textId="77777777" w:rsidR="0020772A" w:rsidRPr="00EF3B39" w:rsidRDefault="0020772A" w:rsidP="0020772A">
            <w:pPr>
              <w:rPr>
                <w:sz w:val="21"/>
                <w:szCs w:val="21"/>
              </w:rPr>
            </w:pPr>
            <w:r w:rsidRPr="00EF3B39">
              <w:rPr>
                <w:sz w:val="21"/>
                <w:szCs w:val="21"/>
              </w:rPr>
              <w:t>1.307</w:t>
            </w:r>
          </w:p>
        </w:tc>
      </w:tr>
      <w:tr w:rsidR="0020772A" w:rsidRPr="00EF3B39" w14:paraId="2C5CA207" w14:textId="77777777" w:rsidTr="0020772A">
        <w:trPr>
          <w:trHeight w:val="241"/>
        </w:trPr>
        <w:tc>
          <w:tcPr>
            <w:tcW w:w="764" w:type="dxa"/>
          </w:tcPr>
          <w:p w14:paraId="6E6775A3" w14:textId="77777777" w:rsidR="0020772A" w:rsidRPr="00EF3B39" w:rsidRDefault="0020772A" w:rsidP="0020772A">
            <w:pPr>
              <w:rPr>
                <w:sz w:val="21"/>
                <w:szCs w:val="21"/>
              </w:rPr>
            </w:pPr>
            <w:r w:rsidRPr="00EF3B39">
              <w:rPr>
                <w:sz w:val="21"/>
                <w:szCs w:val="21"/>
              </w:rPr>
              <w:t>7</w:t>
            </w:r>
            <w:r w:rsidRPr="00EF3B39">
              <w:rPr>
                <w:sz w:val="21"/>
                <w:szCs w:val="21"/>
                <w:vertAlign w:val="superscript"/>
              </w:rPr>
              <w:t>th</w:t>
            </w:r>
          </w:p>
        </w:tc>
        <w:tc>
          <w:tcPr>
            <w:tcW w:w="764" w:type="dxa"/>
          </w:tcPr>
          <w:p w14:paraId="1218E4D4" w14:textId="77777777" w:rsidR="0020772A" w:rsidRPr="00EF3B39" w:rsidRDefault="0020772A" w:rsidP="0020772A">
            <w:pPr>
              <w:rPr>
                <w:sz w:val="21"/>
                <w:szCs w:val="21"/>
              </w:rPr>
            </w:pPr>
            <w:r w:rsidRPr="00EF3B39">
              <w:rPr>
                <w:sz w:val="21"/>
                <w:szCs w:val="21"/>
              </w:rPr>
              <w:t>45</w:t>
            </w:r>
          </w:p>
        </w:tc>
        <w:tc>
          <w:tcPr>
            <w:tcW w:w="764" w:type="dxa"/>
          </w:tcPr>
          <w:p w14:paraId="600F612C" w14:textId="77777777" w:rsidR="0020772A" w:rsidRPr="00EF3B39" w:rsidRDefault="0020772A" w:rsidP="0020772A">
            <w:pPr>
              <w:rPr>
                <w:sz w:val="21"/>
                <w:szCs w:val="21"/>
              </w:rPr>
            </w:pPr>
            <w:r w:rsidRPr="00EF3B39">
              <w:rPr>
                <w:sz w:val="21"/>
                <w:szCs w:val="21"/>
              </w:rPr>
              <w:t>506</w:t>
            </w:r>
          </w:p>
        </w:tc>
        <w:tc>
          <w:tcPr>
            <w:tcW w:w="689" w:type="dxa"/>
          </w:tcPr>
          <w:p w14:paraId="490FABC0" w14:textId="77777777" w:rsidR="0020772A" w:rsidRPr="00EF3B39" w:rsidRDefault="0020772A" w:rsidP="0020772A">
            <w:pPr>
              <w:rPr>
                <w:sz w:val="21"/>
                <w:szCs w:val="21"/>
              </w:rPr>
            </w:pPr>
            <w:r w:rsidRPr="00EF3B39">
              <w:rPr>
                <w:sz w:val="21"/>
                <w:szCs w:val="21"/>
              </w:rPr>
              <w:t>0.674</w:t>
            </w:r>
          </w:p>
        </w:tc>
        <w:tc>
          <w:tcPr>
            <w:tcW w:w="1045" w:type="dxa"/>
          </w:tcPr>
          <w:p w14:paraId="793CCBA0" w14:textId="77777777" w:rsidR="0020772A" w:rsidRPr="00EF3B39" w:rsidRDefault="0020772A" w:rsidP="0020772A">
            <w:pPr>
              <w:rPr>
                <w:sz w:val="21"/>
                <w:szCs w:val="21"/>
              </w:rPr>
            </w:pPr>
            <w:r w:rsidRPr="00EF3B39">
              <w:rPr>
                <w:sz w:val="21"/>
                <w:szCs w:val="21"/>
              </w:rPr>
              <w:t>1.208</w:t>
            </w:r>
          </w:p>
        </w:tc>
      </w:tr>
      <w:tr w:rsidR="0020772A" w:rsidRPr="00EF3B39" w14:paraId="107C91D2" w14:textId="77777777" w:rsidTr="0020772A">
        <w:trPr>
          <w:trHeight w:val="241"/>
        </w:trPr>
        <w:tc>
          <w:tcPr>
            <w:tcW w:w="764" w:type="dxa"/>
          </w:tcPr>
          <w:p w14:paraId="78C0A568" w14:textId="77777777" w:rsidR="0020772A" w:rsidRPr="00EF3B39" w:rsidRDefault="0020772A" w:rsidP="0020772A">
            <w:pPr>
              <w:rPr>
                <w:sz w:val="21"/>
                <w:szCs w:val="21"/>
              </w:rPr>
            </w:pPr>
            <w:r w:rsidRPr="00EF3B39">
              <w:rPr>
                <w:sz w:val="21"/>
                <w:szCs w:val="21"/>
              </w:rPr>
              <w:t>8</w:t>
            </w:r>
            <w:r w:rsidRPr="00EF3B39">
              <w:rPr>
                <w:sz w:val="21"/>
                <w:szCs w:val="21"/>
                <w:vertAlign w:val="superscript"/>
              </w:rPr>
              <w:t>th</w:t>
            </w:r>
          </w:p>
        </w:tc>
        <w:tc>
          <w:tcPr>
            <w:tcW w:w="764" w:type="dxa"/>
          </w:tcPr>
          <w:p w14:paraId="11966FD5" w14:textId="77777777" w:rsidR="0020772A" w:rsidRPr="00EF3B39" w:rsidRDefault="0020772A" w:rsidP="0020772A">
            <w:pPr>
              <w:rPr>
                <w:sz w:val="21"/>
                <w:szCs w:val="21"/>
              </w:rPr>
            </w:pPr>
            <w:r w:rsidRPr="00EF3B39">
              <w:rPr>
                <w:sz w:val="21"/>
                <w:szCs w:val="21"/>
              </w:rPr>
              <w:t>36</w:t>
            </w:r>
          </w:p>
        </w:tc>
        <w:tc>
          <w:tcPr>
            <w:tcW w:w="764" w:type="dxa"/>
          </w:tcPr>
          <w:p w14:paraId="534D0B54" w14:textId="77777777" w:rsidR="0020772A" w:rsidRPr="00EF3B39" w:rsidRDefault="0020772A" w:rsidP="0020772A">
            <w:pPr>
              <w:rPr>
                <w:sz w:val="21"/>
                <w:szCs w:val="21"/>
              </w:rPr>
            </w:pPr>
            <w:r w:rsidRPr="00EF3B39">
              <w:rPr>
                <w:sz w:val="21"/>
                <w:szCs w:val="21"/>
              </w:rPr>
              <w:t>514</w:t>
            </w:r>
          </w:p>
        </w:tc>
        <w:tc>
          <w:tcPr>
            <w:tcW w:w="689" w:type="dxa"/>
          </w:tcPr>
          <w:p w14:paraId="4DB88442" w14:textId="77777777" w:rsidR="0020772A" w:rsidRPr="00EF3B39" w:rsidRDefault="0020772A" w:rsidP="0020772A">
            <w:pPr>
              <w:rPr>
                <w:sz w:val="21"/>
                <w:szCs w:val="21"/>
              </w:rPr>
            </w:pPr>
            <w:r w:rsidRPr="00EF3B39">
              <w:rPr>
                <w:sz w:val="21"/>
                <w:szCs w:val="21"/>
              </w:rPr>
              <w:t>0.531</w:t>
            </w:r>
          </w:p>
        </w:tc>
        <w:tc>
          <w:tcPr>
            <w:tcW w:w="1045" w:type="dxa"/>
          </w:tcPr>
          <w:p w14:paraId="3AB6C3A6" w14:textId="77777777" w:rsidR="0020772A" w:rsidRPr="00EF3B39" w:rsidRDefault="0020772A" w:rsidP="0020772A">
            <w:pPr>
              <w:rPr>
                <w:sz w:val="21"/>
                <w:szCs w:val="21"/>
              </w:rPr>
            </w:pPr>
            <w:r w:rsidRPr="00EF3B39">
              <w:rPr>
                <w:sz w:val="21"/>
                <w:szCs w:val="21"/>
              </w:rPr>
              <w:t>1.119</w:t>
            </w:r>
          </w:p>
        </w:tc>
      </w:tr>
      <w:tr w:rsidR="0020772A" w:rsidRPr="00EF3B39" w14:paraId="35DF0640" w14:textId="77777777" w:rsidTr="0020772A">
        <w:trPr>
          <w:trHeight w:val="241"/>
        </w:trPr>
        <w:tc>
          <w:tcPr>
            <w:tcW w:w="764" w:type="dxa"/>
          </w:tcPr>
          <w:p w14:paraId="15F2E8F4" w14:textId="77777777" w:rsidR="0020772A" w:rsidRPr="00EF3B39" w:rsidRDefault="0020772A" w:rsidP="0020772A">
            <w:pPr>
              <w:rPr>
                <w:sz w:val="21"/>
                <w:szCs w:val="21"/>
              </w:rPr>
            </w:pPr>
            <w:r w:rsidRPr="00EF3B39">
              <w:rPr>
                <w:sz w:val="21"/>
                <w:szCs w:val="21"/>
              </w:rPr>
              <w:t>9</w:t>
            </w:r>
            <w:r w:rsidRPr="00EF3B39">
              <w:rPr>
                <w:sz w:val="21"/>
                <w:szCs w:val="21"/>
                <w:vertAlign w:val="superscript"/>
              </w:rPr>
              <w:t>th</w:t>
            </w:r>
          </w:p>
        </w:tc>
        <w:tc>
          <w:tcPr>
            <w:tcW w:w="764" w:type="dxa"/>
          </w:tcPr>
          <w:p w14:paraId="22DF8CF1" w14:textId="77777777" w:rsidR="0020772A" w:rsidRPr="00EF3B39" w:rsidRDefault="0020772A" w:rsidP="0020772A">
            <w:pPr>
              <w:rPr>
                <w:sz w:val="21"/>
                <w:szCs w:val="21"/>
              </w:rPr>
            </w:pPr>
            <w:r w:rsidRPr="00EF3B39">
              <w:rPr>
                <w:sz w:val="21"/>
                <w:szCs w:val="21"/>
              </w:rPr>
              <w:t>34</w:t>
            </w:r>
          </w:p>
        </w:tc>
        <w:tc>
          <w:tcPr>
            <w:tcW w:w="764" w:type="dxa"/>
          </w:tcPr>
          <w:p w14:paraId="752ECB25" w14:textId="77777777" w:rsidR="0020772A" w:rsidRPr="00EF3B39" w:rsidRDefault="0020772A" w:rsidP="0020772A">
            <w:pPr>
              <w:rPr>
                <w:sz w:val="21"/>
                <w:szCs w:val="21"/>
              </w:rPr>
            </w:pPr>
            <w:r w:rsidRPr="00EF3B39">
              <w:rPr>
                <w:sz w:val="21"/>
                <w:szCs w:val="21"/>
              </w:rPr>
              <w:t>517</w:t>
            </w:r>
          </w:p>
        </w:tc>
        <w:tc>
          <w:tcPr>
            <w:tcW w:w="689" w:type="dxa"/>
          </w:tcPr>
          <w:p w14:paraId="1F34433A" w14:textId="77777777" w:rsidR="0020772A" w:rsidRPr="00EF3B39" w:rsidRDefault="0020772A" w:rsidP="0020772A">
            <w:pPr>
              <w:rPr>
                <w:sz w:val="21"/>
                <w:szCs w:val="21"/>
              </w:rPr>
            </w:pPr>
            <w:r w:rsidRPr="00EF3B39">
              <w:rPr>
                <w:sz w:val="21"/>
                <w:szCs w:val="21"/>
              </w:rPr>
              <w:t>0.498</w:t>
            </w:r>
          </w:p>
        </w:tc>
        <w:tc>
          <w:tcPr>
            <w:tcW w:w="1045" w:type="dxa"/>
          </w:tcPr>
          <w:p w14:paraId="3303DA6B" w14:textId="77777777" w:rsidR="0020772A" w:rsidRPr="00EF3B39" w:rsidRDefault="0020772A" w:rsidP="0020772A">
            <w:pPr>
              <w:rPr>
                <w:sz w:val="21"/>
                <w:szCs w:val="21"/>
              </w:rPr>
            </w:pPr>
            <w:r w:rsidRPr="00EF3B39">
              <w:rPr>
                <w:sz w:val="21"/>
                <w:szCs w:val="21"/>
              </w:rPr>
              <w:t>1.047</w:t>
            </w:r>
          </w:p>
        </w:tc>
      </w:tr>
      <w:tr w:rsidR="0020772A" w:rsidRPr="00EF3B39" w14:paraId="2F591036" w14:textId="77777777" w:rsidTr="0020772A">
        <w:trPr>
          <w:trHeight w:val="227"/>
        </w:trPr>
        <w:tc>
          <w:tcPr>
            <w:tcW w:w="764" w:type="dxa"/>
          </w:tcPr>
          <w:p w14:paraId="47FF94C0" w14:textId="2D526930" w:rsidR="0020772A" w:rsidRPr="00EF3B39" w:rsidRDefault="0020772A" w:rsidP="0020772A">
            <w:pPr>
              <w:rPr>
                <w:sz w:val="21"/>
                <w:szCs w:val="21"/>
              </w:rPr>
            </w:pPr>
            <w:r w:rsidRPr="00EF3B39">
              <w:rPr>
                <w:sz w:val="21"/>
                <w:szCs w:val="21"/>
              </w:rPr>
              <w:t>10</w:t>
            </w:r>
            <w:r w:rsidRPr="00EF3B39">
              <w:rPr>
                <w:sz w:val="21"/>
                <w:szCs w:val="21"/>
                <w:vertAlign w:val="superscript"/>
              </w:rPr>
              <w:t>th</w:t>
            </w:r>
          </w:p>
        </w:tc>
        <w:tc>
          <w:tcPr>
            <w:tcW w:w="764" w:type="dxa"/>
          </w:tcPr>
          <w:p w14:paraId="32FA58E0" w14:textId="77777777" w:rsidR="0020772A" w:rsidRPr="00EF3B39" w:rsidRDefault="0020772A" w:rsidP="0020772A">
            <w:pPr>
              <w:rPr>
                <w:sz w:val="21"/>
                <w:szCs w:val="21"/>
              </w:rPr>
            </w:pPr>
            <w:r w:rsidRPr="00EF3B39">
              <w:rPr>
                <w:sz w:val="21"/>
                <w:szCs w:val="21"/>
              </w:rPr>
              <w:t>43</w:t>
            </w:r>
          </w:p>
        </w:tc>
        <w:tc>
          <w:tcPr>
            <w:tcW w:w="764" w:type="dxa"/>
          </w:tcPr>
          <w:p w14:paraId="49305C05" w14:textId="77777777" w:rsidR="0020772A" w:rsidRPr="00EF3B39" w:rsidRDefault="0020772A" w:rsidP="0020772A">
            <w:pPr>
              <w:rPr>
                <w:sz w:val="21"/>
                <w:szCs w:val="21"/>
              </w:rPr>
            </w:pPr>
            <w:r w:rsidRPr="00EF3B39">
              <w:rPr>
                <w:sz w:val="21"/>
                <w:szCs w:val="21"/>
              </w:rPr>
              <w:t>508</w:t>
            </w:r>
          </w:p>
        </w:tc>
        <w:tc>
          <w:tcPr>
            <w:tcW w:w="689" w:type="dxa"/>
          </w:tcPr>
          <w:p w14:paraId="5F471311" w14:textId="77777777" w:rsidR="0020772A" w:rsidRPr="00EF3B39" w:rsidRDefault="0020772A" w:rsidP="0020772A">
            <w:pPr>
              <w:rPr>
                <w:sz w:val="21"/>
                <w:szCs w:val="21"/>
              </w:rPr>
            </w:pPr>
            <w:r w:rsidRPr="00EF3B39">
              <w:rPr>
                <w:sz w:val="21"/>
                <w:szCs w:val="21"/>
              </w:rPr>
              <w:t>0.641</w:t>
            </w:r>
          </w:p>
        </w:tc>
        <w:tc>
          <w:tcPr>
            <w:tcW w:w="1045" w:type="dxa"/>
          </w:tcPr>
          <w:p w14:paraId="44B3588E" w14:textId="77777777" w:rsidR="0020772A" w:rsidRPr="00EF3B39" w:rsidRDefault="0020772A" w:rsidP="0020772A">
            <w:pPr>
              <w:rPr>
                <w:sz w:val="21"/>
                <w:szCs w:val="21"/>
              </w:rPr>
            </w:pPr>
            <w:r w:rsidRPr="00EF3B39">
              <w:rPr>
                <w:sz w:val="21"/>
                <w:szCs w:val="21"/>
              </w:rPr>
              <w:t>1.001</w:t>
            </w:r>
          </w:p>
        </w:tc>
      </w:tr>
    </w:tbl>
    <w:tbl>
      <w:tblPr>
        <w:tblStyle w:val="TableGrid"/>
        <w:tblpPr w:leftFromText="180" w:rightFromText="180" w:vertAnchor="text" w:horzAnchor="page" w:tblpX="5708" w:tblpY="166"/>
        <w:tblW w:w="0" w:type="auto"/>
        <w:tblLook w:val="04A0" w:firstRow="1" w:lastRow="0" w:firstColumn="1" w:lastColumn="0" w:noHBand="0" w:noVBand="1"/>
      </w:tblPr>
      <w:tblGrid>
        <w:gridCol w:w="764"/>
        <w:gridCol w:w="764"/>
        <w:gridCol w:w="764"/>
        <w:gridCol w:w="689"/>
        <w:gridCol w:w="1045"/>
      </w:tblGrid>
      <w:tr w:rsidR="00233509" w:rsidRPr="00E25F16" w14:paraId="2E2D712E" w14:textId="77777777" w:rsidTr="00233509">
        <w:trPr>
          <w:trHeight w:val="242"/>
        </w:trPr>
        <w:tc>
          <w:tcPr>
            <w:tcW w:w="764" w:type="dxa"/>
          </w:tcPr>
          <w:p w14:paraId="54096D71" w14:textId="77777777" w:rsidR="00233509" w:rsidRPr="00E25F16" w:rsidRDefault="00233509" w:rsidP="00233509">
            <w:pPr>
              <w:rPr>
                <w:sz w:val="21"/>
                <w:szCs w:val="21"/>
              </w:rPr>
            </w:pPr>
            <w:r w:rsidRPr="00E25F16">
              <w:rPr>
                <w:sz w:val="21"/>
                <w:szCs w:val="21"/>
              </w:rPr>
              <w:t>Decile</w:t>
            </w:r>
          </w:p>
        </w:tc>
        <w:tc>
          <w:tcPr>
            <w:tcW w:w="764" w:type="dxa"/>
          </w:tcPr>
          <w:p w14:paraId="08B85920" w14:textId="77777777" w:rsidR="00233509" w:rsidRDefault="00233509" w:rsidP="00233509">
            <w:pPr>
              <w:rPr>
                <w:sz w:val="21"/>
                <w:szCs w:val="21"/>
              </w:rPr>
            </w:pPr>
            <w:r w:rsidRPr="00E25F16">
              <w:rPr>
                <w:sz w:val="21"/>
                <w:szCs w:val="21"/>
              </w:rPr>
              <w:t>Target</w:t>
            </w:r>
          </w:p>
          <w:p w14:paraId="233FE8A2" w14:textId="77777777" w:rsidR="00233509" w:rsidRPr="00E25F16" w:rsidRDefault="00233509" w:rsidP="00233509">
            <w:pPr>
              <w:rPr>
                <w:sz w:val="21"/>
                <w:szCs w:val="21"/>
              </w:rPr>
            </w:pPr>
            <w:r w:rsidRPr="00E25F16">
              <w:rPr>
                <w:sz w:val="21"/>
                <w:szCs w:val="21"/>
              </w:rPr>
              <w:t>count</w:t>
            </w:r>
          </w:p>
        </w:tc>
        <w:tc>
          <w:tcPr>
            <w:tcW w:w="764" w:type="dxa"/>
          </w:tcPr>
          <w:p w14:paraId="65CC57AE" w14:textId="77777777" w:rsidR="00233509" w:rsidRPr="00E25F16" w:rsidRDefault="00233509" w:rsidP="00233509">
            <w:pPr>
              <w:rPr>
                <w:sz w:val="21"/>
                <w:szCs w:val="21"/>
              </w:rPr>
            </w:pPr>
            <w:proofErr w:type="gramStart"/>
            <w:r>
              <w:rPr>
                <w:sz w:val="21"/>
                <w:szCs w:val="21"/>
              </w:rPr>
              <w:t>n</w:t>
            </w:r>
            <w:r w:rsidRPr="00E25F16">
              <w:rPr>
                <w:sz w:val="21"/>
                <w:szCs w:val="21"/>
              </w:rPr>
              <w:t>on</w:t>
            </w:r>
            <w:r>
              <w:rPr>
                <w:sz w:val="21"/>
                <w:szCs w:val="21"/>
              </w:rPr>
              <w:t xml:space="preserve"> </w:t>
            </w:r>
            <w:r w:rsidRPr="00E25F16">
              <w:rPr>
                <w:sz w:val="21"/>
                <w:szCs w:val="21"/>
              </w:rPr>
              <w:t>Target</w:t>
            </w:r>
            <w:proofErr w:type="gramEnd"/>
            <w:r>
              <w:rPr>
                <w:sz w:val="21"/>
                <w:szCs w:val="21"/>
              </w:rPr>
              <w:t xml:space="preserve"> </w:t>
            </w:r>
            <w:r w:rsidRPr="00E25F16">
              <w:rPr>
                <w:sz w:val="21"/>
                <w:szCs w:val="21"/>
              </w:rPr>
              <w:t>count</w:t>
            </w:r>
          </w:p>
        </w:tc>
        <w:tc>
          <w:tcPr>
            <w:tcW w:w="689" w:type="dxa"/>
          </w:tcPr>
          <w:p w14:paraId="6B4C9D54" w14:textId="77777777" w:rsidR="00233509" w:rsidRPr="00E25F16" w:rsidRDefault="00233509" w:rsidP="00233509">
            <w:pPr>
              <w:rPr>
                <w:sz w:val="21"/>
                <w:szCs w:val="21"/>
              </w:rPr>
            </w:pPr>
            <w:r w:rsidRPr="00E25F16">
              <w:rPr>
                <w:sz w:val="21"/>
                <w:szCs w:val="21"/>
              </w:rPr>
              <w:t>Lift</w:t>
            </w:r>
          </w:p>
        </w:tc>
        <w:tc>
          <w:tcPr>
            <w:tcW w:w="1045" w:type="dxa"/>
          </w:tcPr>
          <w:p w14:paraId="753C87AA" w14:textId="77777777" w:rsidR="00233509" w:rsidRPr="00E25F16" w:rsidRDefault="00233509" w:rsidP="00233509">
            <w:pPr>
              <w:rPr>
                <w:sz w:val="21"/>
                <w:szCs w:val="21"/>
              </w:rPr>
            </w:pPr>
            <w:proofErr w:type="spellStart"/>
            <w:r w:rsidRPr="00E25F16">
              <w:rPr>
                <w:sz w:val="21"/>
                <w:szCs w:val="21"/>
              </w:rPr>
              <w:t>Cum_Lift</w:t>
            </w:r>
            <w:proofErr w:type="spellEnd"/>
          </w:p>
        </w:tc>
      </w:tr>
      <w:tr w:rsidR="00233509" w:rsidRPr="00E25F16" w14:paraId="0F64483D" w14:textId="77777777" w:rsidTr="00233509">
        <w:trPr>
          <w:trHeight w:val="242"/>
        </w:trPr>
        <w:tc>
          <w:tcPr>
            <w:tcW w:w="764" w:type="dxa"/>
          </w:tcPr>
          <w:p w14:paraId="205BC542" w14:textId="77777777" w:rsidR="00233509" w:rsidRPr="00E25F16" w:rsidRDefault="00233509" w:rsidP="00233509">
            <w:pPr>
              <w:rPr>
                <w:sz w:val="21"/>
                <w:szCs w:val="21"/>
              </w:rPr>
            </w:pPr>
            <w:r w:rsidRPr="00E25F16">
              <w:rPr>
                <w:sz w:val="21"/>
                <w:szCs w:val="21"/>
              </w:rPr>
              <w:t>1</w:t>
            </w:r>
            <w:r w:rsidRPr="00E25F16">
              <w:rPr>
                <w:sz w:val="21"/>
                <w:szCs w:val="21"/>
                <w:vertAlign w:val="superscript"/>
              </w:rPr>
              <w:t>st</w:t>
            </w:r>
          </w:p>
        </w:tc>
        <w:tc>
          <w:tcPr>
            <w:tcW w:w="764" w:type="dxa"/>
          </w:tcPr>
          <w:p w14:paraId="7BAB3CC1" w14:textId="77777777" w:rsidR="00233509" w:rsidRPr="00E25F16" w:rsidRDefault="00233509" w:rsidP="00233509">
            <w:pPr>
              <w:rPr>
                <w:sz w:val="21"/>
                <w:szCs w:val="21"/>
              </w:rPr>
            </w:pPr>
            <w:r w:rsidRPr="00E25F16">
              <w:rPr>
                <w:sz w:val="21"/>
                <w:szCs w:val="21"/>
              </w:rPr>
              <w:t>156</w:t>
            </w:r>
          </w:p>
        </w:tc>
        <w:tc>
          <w:tcPr>
            <w:tcW w:w="764" w:type="dxa"/>
          </w:tcPr>
          <w:p w14:paraId="7346B8C3" w14:textId="77777777" w:rsidR="00233509" w:rsidRPr="00E25F16" w:rsidRDefault="00233509" w:rsidP="00233509">
            <w:pPr>
              <w:rPr>
                <w:sz w:val="21"/>
                <w:szCs w:val="21"/>
              </w:rPr>
            </w:pPr>
            <w:r w:rsidRPr="00E25F16">
              <w:rPr>
                <w:sz w:val="21"/>
                <w:szCs w:val="21"/>
              </w:rPr>
              <w:t>395</w:t>
            </w:r>
          </w:p>
        </w:tc>
        <w:tc>
          <w:tcPr>
            <w:tcW w:w="689" w:type="dxa"/>
          </w:tcPr>
          <w:p w14:paraId="7B2B0C65" w14:textId="77777777" w:rsidR="00233509" w:rsidRPr="00E25F16" w:rsidRDefault="00233509" w:rsidP="00233509">
            <w:pPr>
              <w:rPr>
                <w:sz w:val="21"/>
                <w:szCs w:val="21"/>
              </w:rPr>
            </w:pPr>
            <w:r w:rsidRPr="00E25F16">
              <w:rPr>
                <w:sz w:val="21"/>
                <w:szCs w:val="21"/>
              </w:rPr>
              <w:t>2.992</w:t>
            </w:r>
          </w:p>
        </w:tc>
        <w:tc>
          <w:tcPr>
            <w:tcW w:w="1045" w:type="dxa"/>
          </w:tcPr>
          <w:p w14:paraId="3D876CC3" w14:textId="77777777" w:rsidR="00233509" w:rsidRPr="00E25F16" w:rsidRDefault="00233509" w:rsidP="00233509">
            <w:pPr>
              <w:rPr>
                <w:sz w:val="21"/>
                <w:szCs w:val="21"/>
              </w:rPr>
            </w:pPr>
            <w:r w:rsidRPr="00E25F16">
              <w:rPr>
                <w:sz w:val="21"/>
                <w:szCs w:val="21"/>
              </w:rPr>
              <w:t>2.145</w:t>
            </w:r>
          </w:p>
        </w:tc>
      </w:tr>
      <w:tr w:rsidR="00233509" w:rsidRPr="00E25F16" w14:paraId="5BF989F4" w14:textId="77777777" w:rsidTr="00233509">
        <w:trPr>
          <w:trHeight w:val="242"/>
        </w:trPr>
        <w:tc>
          <w:tcPr>
            <w:tcW w:w="764" w:type="dxa"/>
          </w:tcPr>
          <w:p w14:paraId="15340602" w14:textId="77777777" w:rsidR="00233509" w:rsidRPr="00E25F16" w:rsidRDefault="00233509" w:rsidP="00233509">
            <w:pPr>
              <w:rPr>
                <w:sz w:val="21"/>
                <w:szCs w:val="21"/>
              </w:rPr>
            </w:pPr>
            <w:r w:rsidRPr="00E25F16">
              <w:rPr>
                <w:sz w:val="21"/>
                <w:szCs w:val="21"/>
              </w:rPr>
              <w:t>2</w:t>
            </w:r>
            <w:r w:rsidRPr="00E25F16">
              <w:rPr>
                <w:sz w:val="21"/>
                <w:szCs w:val="21"/>
                <w:vertAlign w:val="superscript"/>
              </w:rPr>
              <w:t>nd</w:t>
            </w:r>
          </w:p>
        </w:tc>
        <w:tc>
          <w:tcPr>
            <w:tcW w:w="764" w:type="dxa"/>
          </w:tcPr>
          <w:p w14:paraId="07D736E6" w14:textId="77777777" w:rsidR="00233509" w:rsidRPr="00E25F16" w:rsidRDefault="00233509" w:rsidP="00233509">
            <w:pPr>
              <w:rPr>
                <w:sz w:val="21"/>
                <w:szCs w:val="21"/>
              </w:rPr>
            </w:pPr>
            <w:r w:rsidRPr="00E25F16">
              <w:rPr>
                <w:sz w:val="21"/>
                <w:szCs w:val="21"/>
              </w:rPr>
              <w:t>127</w:t>
            </w:r>
          </w:p>
        </w:tc>
        <w:tc>
          <w:tcPr>
            <w:tcW w:w="764" w:type="dxa"/>
          </w:tcPr>
          <w:p w14:paraId="6661C38F" w14:textId="77777777" w:rsidR="00233509" w:rsidRPr="00E25F16" w:rsidRDefault="00233509" w:rsidP="00233509">
            <w:pPr>
              <w:rPr>
                <w:sz w:val="21"/>
                <w:szCs w:val="21"/>
              </w:rPr>
            </w:pPr>
            <w:r w:rsidRPr="00E25F16">
              <w:rPr>
                <w:sz w:val="21"/>
                <w:szCs w:val="21"/>
              </w:rPr>
              <w:t>424</w:t>
            </w:r>
          </w:p>
        </w:tc>
        <w:tc>
          <w:tcPr>
            <w:tcW w:w="689" w:type="dxa"/>
          </w:tcPr>
          <w:p w14:paraId="4F983305" w14:textId="77777777" w:rsidR="00233509" w:rsidRPr="00E25F16" w:rsidRDefault="00233509" w:rsidP="00233509">
            <w:pPr>
              <w:rPr>
                <w:sz w:val="21"/>
                <w:szCs w:val="21"/>
              </w:rPr>
            </w:pPr>
            <w:r w:rsidRPr="00E25F16">
              <w:rPr>
                <w:sz w:val="21"/>
                <w:szCs w:val="21"/>
              </w:rPr>
              <w:t>2.269</w:t>
            </w:r>
          </w:p>
        </w:tc>
        <w:tc>
          <w:tcPr>
            <w:tcW w:w="1045" w:type="dxa"/>
          </w:tcPr>
          <w:p w14:paraId="1CEA1A24" w14:textId="77777777" w:rsidR="00233509" w:rsidRPr="00E25F16" w:rsidRDefault="00233509" w:rsidP="00233509">
            <w:pPr>
              <w:rPr>
                <w:sz w:val="21"/>
                <w:szCs w:val="21"/>
              </w:rPr>
            </w:pPr>
            <w:r w:rsidRPr="00B0278D">
              <w:rPr>
                <w:sz w:val="21"/>
                <w:szCs w:val="21"/>
                <w:highlight w:val="yellow"/>
              </w:rPr>
              <w:t>1.945</w:t>
            </w:r>
          </w:p>
        </w:tc>
      </w:tr>
      <w:tr w:rsidR="00233509" w:rsidRPr="00E25F16" w14:paraId="32E4EEE1" w14:textId="77777777" w:rsidTr="00233509">
        <w:trPr>
          <w:trHeight w:val="228"/>
        </w:trPr>
        <w:tc>
          <w:tcPr>
            <w:tcW w:w="764" w:type="dxa"/>
          </w:tcPr>
          <w:p w14:paraId="0F2E3C4C" w14:textId="77777777" w:rsidR="00233509" w:rsidRPr="00E25F16" w:rsidRDefault="00233509" w:rsidP="00233509">
            <w:pPr>
              <w:rPr>
                <w:sz w:val="21"/>
                <w:szCs w:val="21"/>
              </w:rPr>
            </w:pPr>
            <w:r w:rsidRPr="00E25F16">
              <w:rPr>
                <w:sz w:val="21"/>
                <w:szCs w:val="21"/>
              </w:rPr>
              <w:t>3</w:t>
            </w:r>
            <w:r w:rsidRPr="00E25F16">
              <w:rPr>
                <w:sz w:val="21"/>
                <w:szCs w:val="21"/>
                <w:vertAlign w:val="superscript"/>
              </w:rPr>
              <w:t>rd</w:t>
            </w:r>
          </w:p>
        </w:tc>
        <w:tc>
          <w:tcPr>
            <w:tcW w:w="764" w:type="dxa"/>
          </w:tcPr>
          <w:p w14:paraId="7BCBDD3D" w14:textId="77777777" w:rsidR="00233509" w:rsidRPr="00E25F16" w:rsidRDefault="00233509" w:rsidP="00233509">
            <w:pPr>
              <w:rPr>
                <w:sz w:val="21"/>
                <w:szCs w:val="21"/>
              </w:rPr>
            </w:pPr>
            <w:r w:rsidRPr="00E25F16">
              <w:rPr>
                <w:sz w:val="21"/>
                <w:szCs w:val="21"/>
              </w:rPr>
              <w:t>86</w:t>
            </w:r>
          </w:p>
        </w:tc>
        <w:tc>
          <w:tcPr>
            <w:tcW w:w="764" w:type="dxa"/>
          </w:tcPr>
          <w:p w14:paraId="56F35EC0" w14:textId="77777777" w:rsidR="00233509" w:rsidRPr="00E25F16" w:rsidRDefault="00233509" w:rsidP="00233509">
            <w:pPr>
              <w:rPr>
                <w:sz w:val="21"/>
                <w:szCs w:val="21"/>
              </w:rPr>
            </w:pPr>
            <w:r w:rsidRPr="00E25F16">
              <w:rPr>
                <w:sz w:val="21"/>
                <w:szCs w:val="21"/>
              </w:rPr>
              <w:t>464</w:t>
            </w:r>
          </w:p>
        </w:tc>
        <w:tc>
          <w:tcPr>
            <w:tcW w:w="689" w:type="dxa"/>
          </w:tcPr>
          <w:p w14:paraId="5186D3AD" w14:textId="77777777" w:rsidR="00233509" w:rsidRPr="00E25F16" w:rsidRDefault="00233509" w:rsidP="00233509">
            <w:pPr>
              <w:rPr>
                <w:sz w:val="21"/>
                <w:szCs w:val="21"/>
              </w:rPr>
            </w:pPr>
            <w:r w:rsidRPr="00E25F16">
              <w:rPr>
                <w:sz w:val="21"/>
                <w:szCs w:val="21"/>
              </w:rPr>
              <w:t>1.404</w:t>
            </w:r>
          </w:p>
        </w:tc>
        <w:tc>
          <w:tcPr>
            <w:tcW w:w="1045" w:type="dxa"/>
          </w:tcPr>
          <w:p w14:paraId="3C736B37" w14:textId="77777777" w:rsidR="00233509" w:rsidRPr="00E25F16" w:rsidRDefault="00233509" w:rsidP="00233509">
            <w:pPr>
              <w:rPr>
                <w:sz w:val="21"/>
                <w:szCs w:val="21"/>
              </w:rPr>
            </w:pPr>
            <w:r w:rsidRPr="00E25F16">
              <w:rPr>
                <w:sz w:val="21"/>
                <w:szCs w:val="21"/>
              </w:rPr>
              <w:t>1.692</w:t>
            </w:r>
          </w:p>
        </w:tc>
      </w:tr>
      <w:tr w:rsidR="00233509" w:rsidRPr="00E25F16" w14:paraId="25C9062A" w14:textId="77777777" w:rsidTr="00233509">
        <w:trPr>
          <w:trHeight w:val="242"/>
        </w:trPr>
        <w:tc>
          <w:tcPr>
            <w:tcW w:w="764" w:type="dxa"/>
          </w:tcPr>
          <w:p w14:paraId="13ACF5AC" w14:textId="77777777" w:rsidR="00233509" w:rsidRPr="00E25F16" w:rsidRDefault="00233509" w:rsidP="00233509">
            <w:pPr>
              <w:rPr>
                <w:sz w:val="21"/>
                <w:szCs w:val="21"/>
              </w:rPr>
            </w:pPr>
            <w:r w:rsidRPr="00E25F16">
              <w:rPr>
                <w:sz w:val="21"/>
                <w:szCs w:val="21"/>
              </w:rPr>
              <w:t>4</w:t>
            </w:r>
            <w:r w:rsidRPr="00E25F16">
              <w:rPr>
                <w:sz w:val="21"/>
                <w:szCs w:val="21"/>
                <w:vertAlign w:val="superscript"/>
              </w:rPr>
              <w:t>th</w:t>
            </w:r>
          </w:p>
        </w:tc>
        <w:tc>
          <w:tcPr>
            <w:tcW w:w="764" w:type="dxa"/>
          </w:tcPr>
          <w:p w14:paraId="6D598958" w14:textId="77777777" w:rsidR="00233509" w:rsidRPr="00E25F16" w:rsidRDefault="00233509" w:rsidP="00233509">
            <w:pPr>
              <w:rPr>
                <w:sz w:val="21"/>
                <w:szCs w:val="21"/>
              </w:rPr>
            </w:pPr>
            <w:r w:rsidRPr="00E25F16">
              <w:rPr>
                <w:sz w:val="21"/>
                <w:szCs w:val="21"/>
              </w:rPr>
              <w:t>80</w:t>
            </w:r>
          </w:p>
        </w:tc>
        <w:tc>
          <w:tcPr>
            <w:tcW w:w="764" w:type="dxa"/>
          </w:tcPr>
          <w:p w14:paraId="1EF6E836" w14:textId="77777777" w:rsidR="00233509" w:rsidRPr="00E25F16" w:rsidRDefault="00233509" w:rsidP="00233509">
            <w:pPr>
              <w:rPr>
                <w:sz w:val="21"/>
                <w:szCs w:val="21"/>
              </w:rPr>
            </w:pPr>
            <w:r w:rsidRPr="00E25F16">
              <w:rPr>
                <w:sz w:val="21"/>
                <w:szCs w:val="21"/>
              </w:rPr>
              <w:t>471</w:t>
            </w:r>
          </w:p>
        </w:tc>
        <w:tc>
          <w:tcPr>
            <w:tcW w:w="689" w:type="dxa"/>
          </w:tcPr>
          <w:p w14:paraId="0137212F" w14:textId="77777777" w:rsidR="00233509" w:rsidRPr="00E25F16" w:rsidRDefault="00233509" w:rsidP="00233509">
            <w:pPr>
              <w:rPr>
                <w:sz w:val="21"/>
                <w:szCs w:val="21"/>
              </w:rPr>
            </w:pPr>
            <w:r w:rsidRPr="00E25F16">
              <w:rPr>
                <w:sz w:val="21"/>
                <w:szCs w:val="21"/>
              </w:rPr>
              <w:t>1.287</w:t>
            </w:r>
          </w:p>
        </w:tc>
        <w:tc>
          <w:tcPr>
            <w:tcW w:w="1045" w:type="dxa"/>
          </w:tcPr>
          <w:p w14:paraId="3B00B914" w14:textId="77777777" w:rsidR="00233509" w:rsidRPr="00E25F16" w:rsidRDefault="00233509" w:rsidP="00233509">
            <w:pPr>
              <w:rPr>
                <w:sz w:val="21"/>
                <w:szCs w:val="21"/>
              </w:rPr>
            </w:pPr>
            <w:r w:rsidRPr="00E25F16">
              <w:rPr>
                <w:sz w:val="21"/>
                <w:szCs w:val="21"/>
              </w:rPr>
              <w:t>1.544</w:t>
            </w:r>
          </w:p>
        </w:tc>
      </w:tr>
      <w:tr w:rsidR="00233509" w:rsidRPr="00E25F16" w14:paraId="5E78C545" w14:textId="77777777" w:rsidTr="00233509">
        <w:trPr>
          <w:trHeight w:val="242"/>
        </w:trPr>
        <w:tc>
          <w:tcPr>
            <w:tcW w:w="764" w:type="dxa"/>
          </w:tcPr>
          <w:p w14:paraId="2BFE4CA8" w14:textId="77777777" w:rsidR="00233509" w:rsidRPr="00E25F16" w:rsidRDefault="00233509" w:rsidP="00233509">
            <w:pPr>
              <w:rPr>
                <w:sz w:val="21"/>
                <w:szCs w:val="21"/>
              </w:rPr>
            </w:pPr>
            <w:r w:rsidRPr="00E25F16">
              <w:rPr>
                <w:sz w:val="21"/>
                <w:szCs w:val="21"/>
              </w:rPr>
              <w:t>5</w:t>
            </w:r>
            <w:r w:rsidRPr="00E25F16">
              <w:rPr>
                <w:sz w:val="21"/>
                <w:szCs w:val="21"/>
                <w:vertAlign w:val="superscript"/>
              </w:rPr>
              <w:t>th</w:t>
            </w:r>
          </w:p>
        </w:tc>
        <w:tc>
          <w:tcPr>
            <w:tcW w:w="764" w:type="dxa"/>
          </w:tcPr>
          <w:p w14:paraId="55CF82E0" w14:textId="77777777" w:rsidR="00233509" w:rsidRPr="00E25F16" w:rsidRDefault="00233509" w:rsidP="00233509">
            <w:pPr>
              <w:rPr>
                <w:sz w:val="21"/>
                <w:szCs w:val="21"/>
              </w:rPr>
            </w:pPr>
            <w:r w:rsidRPr="00E25F16">
              <w:rPr>
                <w:sz w:val="21"/>
                <w:szCs w:val="21"/>
              </w:rPr>
              <w:t>66</w:t>
            </w:r>
          </w:p>
        </w:tc>
        <w:tc>
          <w:tcPr>
            <w:tcW w:w="764" w:type="dxa"/>
          </w:tcPr>
          <w:p w14:paraId="14DCADE9" w14:textId="77777777" w:rsidR="00233509" w:rsidRPr="00E25F16" w:rsidRDefault="00233509" w:rsidP="00233509">
            <w:pPr>
              <w:rPr>
                <w:sz w:val="21"/>
                <w:szCs w:val="21"/>
              </w:rPr>
            </w:pPr>
            <w:r w:rsidRPr="00E25F16">
              <w:rPr>
                <w:sz w:val="21"/>
                <w:szCs w:val="21"/>
              </w:rPr>
              <w:t>485</w:t>
            </w:r>
          </w:p>
        </w:tc>
        <w:tc>
          <w:tcPr>
            <w:tcW w:w="689" w:type="dxa"/>
          </w:tcPr>
          <w:p w14:paraId="710871A6" w14:textId="77777777" w:rsidR="00233509" w:rsidRPr="00E25F16" w:rsidRDefault="00233509" w:rsidP="00233509">
            <w:pPr>
              <w:rPr>
                <w:sz w:val="21"/>
                <w:szCs w:val="21"/>
              </w:rPr>
            </w:pPr>
            <w:r w:rsidRPr="00E25F16">
              <w:rPr>
                <w:sz w:val="21"/>
                <w:szCs w:val="21"/>
              </w:rPr>
              <w:t>1.031</w:t>
            </w:r>
          </w:p>
        </w:tc>
        <w:tc>
          <w:tcPr>
            <w:tcW w:w="1045" w:type="dxa"/>
          </w:tcPr>
          <w:p w14:paraId="6BFCDB5F" w14:textId="77777777" w:rsidR="00233509" w:rsidRPr="00E25F16" w:rsidRDefault="00233509" w:rsidP="00233509">
            <w:pPr>
              <w:rPr>
                <w:sz w:val="21"/>
                <w:szCs w:val="21"/>
              </w:rPr>
            </w:pPr>
            <w:r w:rsidRPr="00E25F16">
              <w:rPr>
                <w:sz w:val="21"/>
                <w:szCs w:val="21"/>
              </w:rPr>
              <w:t>1.417</w:t>
            </w:r>
          </w:p>
        </w:tc>
      </w:tr>
      <w:tr w:rsidR="00233509" w:rsidRPr="00E25F16" w14:paraId="24A452BE" w14:textId="77777777" w:rsidTr="00233509">
        <w:trPr>
          <w:trHeight w:val="242"/>
        </w:trPr>
        <w:tc>
          <w:tcPr>
            <w:tcW w:w="764" w:type="dxa"/>
          </w:tcPr>
          <w:p w14:paraId="5A34C859" w14:textId="77777777" w:rsidR="00233509" w:rsidRPr="00E25F16" w:rsidRDefault="00233509" w:rsidP="00233509">
            <w:pPr>
              <w:rPr>
                <w:sz w:val="21"/>
                <w:szCs w:val="21"/>
              </w:rPr>
            </w:pPr>
            <w:r w:rsidRPr="00E25F16">
              <w:rPr>
                <w:sz w:val="21"/>
                <w:szCs w:val="21"/>
              </w:rPr>
              <w:t>6</w:t>
            </w:r>
            <w:r w:rsidRPr="00E25F16">
              <w:rPr>
                <w:sz w:val="21"/>
                <w:szCs w:val="21"/>
                <w:vertAlign w:val="superscript"/>
              </w:rPr>
              <w:t>th</w:t>
            </w:r>
          </w:p>
        </w:tc>
        <w:tc>
          <w:tcPr>
            <w:tcW w:w="764" w:type="dxa"/>
          </w:tcPr>
          <w:p w14:paraId="35F6E7D5" w14:textId="77777777" w:rsidR="00233509" w:rsidRPr="00E25F16" w:rsidRDefault="00233509" w:rsidP="00233509">
            <w:pPr>
              <w:rPr>
                <w:sz w:val="21"/>
                <w:szCs w:val="21"/>
              </w:rPr>
            </w:pPr>
            <w:r w:rsidRPr="00E25F16">
              <w:rPr>
                <w:sz w:val="21"/>
                <w:szCs w:val="21"/>
              </w:rPr>
              <w:t>55</w:t>
            </w:r>
          </w:p>
        </w:tc>
        <w:tc>
          <w:tcPr>
            <w:tcW w:w="764" w:type="dxa"/>
          </w:tcPr>
          <w:p w14:paraId="5C28A6A0" w14:textId="77777777" w:rsidR="00233509" w:rsidRPr="00E25F16" w:rsidRDefault="00233509" w:rsidP="00233509">
            <w:pPr>
              <w:rPr>
                <w:sz w:val="21"/>
                <w:szCs w:val="21"/>
              </w:rPr>
            </w:pPr>
            <w:r w:rsidRPr="00E25F16">
              <w:rPr>
                <w:sz w:val="21"/>
                <w:szCs w:val="21"/>
              </w:rPr>
              <w:t>496</w:t>
            </w:r>
          </w:p>
        </w:tc>
        <w:tc>
          <w:tcPr>
            <w:tcW w:w="689" w:type="dxa"/>
          </w:tcPr>
          <w:p w14:paraId="1E8D3692" w14:textId="065F5065" w:rsidR="00233509" w:rsidRPr="00E25F16" w:rsidRDefault="00233509" w:rsidP="00233509">
            <w:pPr>
              <w:rPr>
                <w:sz w:val="21"/>
                <w:szCs w:val="21"/>
              </w:rPr>
            </w:pPr>
            <w:r w:rsidRPr="00E25F16">
              <w:rPr>
                <w:sz w:val="21"/>
                <w:szCs w:val="21"/>
              </w:rPr>
              <w:t>0.84</w:t>
            </w:r>
            <w:r w:rsidR="0078326E">
              <w:rPr>
                <w:sz w:val="21"/>
                <w:szCs w:val="21"/>
              </w:rPr>
              <w:t>0</w:t>
            </w:r>
          </w:p>
        </w:tc>
        <w:tc>
          <w:tcPr>
            <w:tcW w:w="1045" w:type="dxa"/>
          </w:tcPr>
          <w:p w14:paraId="2A734ED7" w14:textId="77777777" w:rsidR="00233509" w:rsidRPr="00E25F16" w:rsidRDefault="00233509" w:rsidP="00233509">
            <w:pPr>
              <w:rPr>
                <w:sz w:val="21"/>
                <w:szCs w:val="21"/>
              </w:rPr>
            </w:pPr>
            <w:r w:rsidRPr="00E25F16">
              <w:rPr>
                <w:sz w:val="21"/>
                <w:szCs w:val="21"/>
              </w:rPr>
              <w:t>1.307</w:t>
            </w:r>
          </w:p>
        </w:tc>
      </w:tr>
      <w:tr w:rsidR="00233509" w:rsidRPr="00E25F16" w14:paraId="1D1F632B" w14:textId="77777777" w:rsidTr="00233509">
        <w:trPr>
          <w:trHeight w:val="242"/>
        </w:trPr>
        <w:tc>
          <w:tcPr>
            <w:tcW w:w="764" w:type="dxa"/>
          </w:tcPr>
          <w:p w14:paraId="4F07052F" w14:textId="77777777" w:rsidR="00233509" w:rsidRPr="00E25F16" w:rsidRDefault="00233509" w:rsidP="00233509">
            <w:pPr>
              <w:rPr>
                <w:sz w:val="21"/>
                <w:szCs w:val="21"/>
              </w:rPr>
            </w:pPr>
            <w:r w:rsidRPr="00E25F16">
              <w:rPr>
                <w:sz w:val="21"/>
                <w:szCs w:val="21"/>
              </w:rPr>
              <w:t>7</w:t>
            </w:r>
            <w:r w:rsidRPr="00E25F16">
              <w:rPr>
                <w:sz w:val="21"/>
                <w:szCs w:val="21"/>
                <w:vertAlign w:val="superscript"/>
              </w:rPr>
              <w:t>th</w:t>
            </w:r>
          </w:p>
        </w:tc>
        <w:tc>
          <w:tcPr>
            <w:tcW w:w="764" w:type="dxa"/>
          </w:tcPr>
          <w:p w14:paraId="5B5EC4D3" w14:textId="77777777" w:rsidR="00233509" w:rsidRPr="00E25F16" w:rsidRDefault="00233509" w:rsidP="00233509">
            <w:pPr>
              <w:rPr>
                <w:sz w:val="21"/>
                <w:szCs w:val="21"/>
              </w:rPr>
            </w:pPr>
            <w:r w:rsidRPr="00E25F16">
              <w:rPr>
                <w:sz w:val="21"/>
                <w:szCs w:val="21"/>
              </w:rPr>
              <w:t>48</w:t>
            </w:r>
          </w:p>
        </w:tc>
        <w:tc>
          <w:tcPr>
            <w:tcW w:w="764" w:type="dxa"/>
          </w:tcPr>
          <w:p w14:paraId="5DB1A9F1" w14:textId="77777777" w:rsidR="00233509" w:rsidRPr="00E25F16" w:rsidRDefault="00233509" w:rsidP="00233509">
            <w:pPr>
              <w:rPr>
                <w:sz w:val="21"/>
                <w:szCs w:val="21"/>
              </w:rPr>
            </w:pPr>
            <w:r w:rsidRPr="00E25F16">
              <w:rPr>
                <w:sz w:val="21"/>
                <w:szCs w:val="21"/>
              </w:rPr>
              <w:t>503</w:t>
            </w:r>
          </w:p>
        </w:tc>
        <w:tc>
          <w:tcPr>
            <w:tcW w:w="689" w:type="dxa"/>
          </w:tcPr>
          <w:p w14:paraId="03D173D9" w14:textId="77777777" w:rsidR="00233509" w:rsidRPr="00E25F16" w:rsidRDefault="00233509" w:rsidP="00233509">
            <w:pPr>
              <w:rPr>
                <w:sz w:val="21"/>
                <w:szCs w:val="21"/>
              </w:rPr>
            </w:pPr>
            <w:r w:rsidRPr="00E25F16">
              <w:rPr>
                <w:sz w:val="21"/>
                <w:szCs w:val="21"/>
              </w:rPr>
              <w:t>0.723</w:t>
            </w:r>
          </w:p>
        </w:tc>
        <w:tc>
          <w:tcPr>
            <w:tcW w:w="1045" w:type="dxa"/>
          </w:tcPr>
          <w:p w14:paraId="1555F186" w14:textId="77777777" w:rsidR="00233509" w:rsidRPr="00E25F16" w:rsidRDefault="00233509" w:rsidP="00233509">
            <w:pPr>
              <w:rPr>
                <w:sz w:val="21"/>
                <w:szCs w:val="21"/>
              </w:rPr>
            </w:pPr>
            <w:r w:rsidRPr="00E25F16">
              <w:rPr>
                <w:sz w:val="21"/>
                <w:szCs w:val="21"/>
              </w:rPr>
              <w:t>1.214</w:t>
            </w:r>
          </w:p>
        </w:tc>
      </w:tr>
      <w:tr w:rsidR="00233509" w:rsidRPr="00E25F16" w14:paraId="7F033608" w14:textId="77777777" w:rsidTr="00233509">
        <w:trPr>
          <w:trHeight w:val="242"/>
        </w:trPr>
        <w:tc>
          <w:tcPr>
            <w:tcW w:w="764" w:type="dxa"/>
          </w:tcPr>
          <w:p w14:paraId="582C3905" w14:textId="77777777" w:rsidR="00233509" w:rsidRPr="00E25F16" w:rsidRDefault="00233509" w:rsidP="00233509">
            <w:pPr>
              <w:rPr>
                <w:sz w:val="21"/>
                <w:szCs w:val="21"/>
              </w:rPr>
            </w:pPr>
            <w:r w:rsidRPr="00E25F16">
              <w:rPr>
                <w:sz w:val="21"/>
                <w:szCs w:val="21"/>
              </w:rPr>
              <w:t>8</w:t>
            </w:r>
            <w:r w:rsidRPr="00E25F16">
              <w:rPr>
                <w:sz w:val="21"/>
                <w:szCs w:val="21"/>
                <w:vertAlign w:val="superscript"/>
              </w:rPr>
              <w:t>th</w:t>
            </w:r>
          </w:p>
        </w:tc>
        <w:tc>
          <w:tcPr>
            <w:tcW w:w="764" w:type="dxa"/>
          </w:tcPr>
          <w:p w14:paraId="33944AD6" w14:textId="77777777" w:rsidR="00233509" w:rsidRPr="00E25F16" w:rsidRDefault="00233509" w:rsidP="00233509">
            <w:pPr>
              <w:rPr>
                <w:sz w:val="21"/>
                <w:szCs w:val="21"/>
              </w:rPr>
            </w:pPr>
            <w:r w:rsidRPr="00E25F16">
              <w:rPr>
                <w:sz w:val="21"/>
                <w:szCs w:val="21"/>
              </w:rPr>
              <w:t>40</w:t>
            </w:r>
          </w:p>
        </w:tc>
        <w:tc>
          <w:tcPr>
            <w:tcW w:w="764" w:type="dxa"/>
          </w:tcPr>
          <w:p w14:paraId="5B07BB4C" w14:textId="77777777" w:rsidR="00233509" w:rsidRPr="00E25F16" w:rsidRDefault="00233509" w:rsidP="00233509">
            <w:pPr>
              <w:rPr>
                <w:sz w:val="21"/>
                <w:szCs w:val="21"/>
              </w:rPr>
            </w:pPr>
            <w:r w:rsidRPr="00E25F16">
              <w:rPr>
                <w:sz w:val="21"/>
                <w:szCs w:val="21"/>
              </w:rPr>
              <w:t>510</w:t>
            </w:r>
          </w:p>
        </w:tc>
        <w:tc>
          <w:tcPr>
            <w:tcW w:w="689" w:type="dxa"/>
          </w:tcPr>
          <w:p w14:paraId="52A93E5B" w14:textId="77777777" w:rsidR="00233509" w:rsidRPr="00E25F16" w:rsidRDefault="00233509" w:rsidP="00233509">
            <w:pPr>
              <w:rPr>
                <w:sz w:val="21"/>
                <w:szCs w:val="21"/>
              </w:rPr>
            </w:pPr>
            <w:r w:rsidRPr="00E25F16">
              <w:rPr>
                <w:sz w:val="21"/>
                <w:szCs w:val="21"/>
              </w:rPr>
              <w:t>0.594</w:t>
            </w:r>
          </w:p>
        </w:tc>
        <w:tc>
          <w:tcPr>
            <w:tcW w:w="1045" w:type="dxa"/>
          </w:tcPr>
          <w:p w14:paraId="41CA0A8A" w14:textId="77777777" w:rsidR="00233509" w:rsidRPr="00E25F16" w:rsidRDefault="00233509" w:rsidP="00233509">
            <w:pPr>
              <w:rPr>
                <w:sz w:val="21"/>
                <w:szCs w:val="21"/>
              </w:rPr>
            </w:pPr>
            <w:r w:rsidRPr="00E25F16">
              <w:rPr>
                <w:sz w:val="21"/>
                <w:szCs w:val="21"/>
              </w:rPr>
              <w:t>1.131</w:t>
            </w:r>
          </w:p>
        </w:tc>
      </w:tr>
      <w:tr w:rsidR="00233509" w:rsidRPr="00E25F16" w14:paraId="2AD3F595" w14:textId="77777777" w:rsidTr="00233509">
        <w:trPr>
          <w:trHeight w:val="242"/>
        </w:trPr>
        <w:tc>
          <w:tcPr>
            <w:tcW w:w="764" w:type="dxa"/>
          </w:tcPr>
          <w:p w14:paraId="393CD24F" w14:textId="77777777" w:rsidR="00233509" w:rsidRPr="00E25F16" w:rsidRDefault="00233509" w:rsidP="00233509">
            <w:pPr>
              <w:rPr>
                <w:sz w:val="21"/>
                <w:szCs w:val="21"/>
              </w:rPr>
            </w:pPr>
            <w:r w:rsidRPr="00E25F16">
              <w:rPr>
                <w:sz w:val="21"/>
                <w:szCs w:val="21"/>
              </w:rPr>
              <w:t>9</w:t>
            </w:r>
            <w:r w:rsidRPr="00E25F16">
              <w:rPr>
                <w:sz w:val="21"/>
                <w:szCs w:val="21"/>
                <w:vertAlign w:val="superscript"/>
              </w:rPr>
              <w:t>th</w:t>
            </w:r>
          </w:p>
        </w:tc>
        <w:tc>
          <w:tcPr>
            <w:tcW w:w="764" w:type="dxa"/>
          </w:tcPr>
          <w:p w14:paraId="6D5CEED9" w14:textId="77777777" w:rsidR="00233509" w:rsidRPr="00E25F16" w:rsidRDefault="00233509" w:rsidP="00233509">
            <w:pPr>
              <w:rPr>
                <w:sz w:val="21"/>
                <w:szCs w:val="21"/>
              </w:rPr>
            </w:pPr>
            <w:r w:rsidRPr="00E25F16">
              <w:rPr>
                <w:sz w:val="21"/>
                <w:szCs w:val="21"/>
              </w:rPr>
              <w:t>28</w:t>
            </w:r>
          </w:p>
        </w:tc>
        <w:tc>
          <w:tcPr>
            <w:tcW w:w="764" w:type="dxa"/>
          </w:tcPr>
          <w:p w14:paraId="2143E5FB" w14:textId="77777777" w:rsidR="00233509" w:rsidRPr="00E25F16" w:rsidRDefault="00233509" w:rsidP="00233509">
            <w:pPr>
              <w:rPr>
                <w:sz w:val="21"/>
                <w:szCs w:val="21"/>
              </w:rPr>
            </w:pPr>
            <w:r w:rsidRPr="00E25F16">
              <w:rPr>
                <w:sz w:val="21"/>
                <w:szCs w:val="21"/>
              </w:rPr>
              <w:t>523</w:t>
            </w:r>
          </w:p>
        </w:tc>
        <w:tc>
          <w:tcPr>
            <w:tcW w:w="689" w:type="dxa"/>
          </w:tcPr>
          <w:p w14:paraId="44DA9E6F" w14:textId="77777777" w:rsidR="00233509" w:rsidRPr="00E25F16" w:rsidRDefault="00233509" w:rsidP="00233509">
            <w:pPr>
              <w:rPr>
                <w:sz w:val="21"/>
                <w:szCs w:val="21"/>
              </w:rPr>
            </w:pPr>
            <w:r w:rsidRPr="00E25F16">
              <w:rPr>
                <w:sz w:val="21"/>
                <w:szCs w:val="21"/>
              </w:rPr>
              <w:t>0.406</w:t>
            </w:r>
          </w:p>
        </w:tc>
        <w:tc>
          <w:tcPr>
            <w:tcW w:w="1045" w:type="dxa"/>
          </w:tcPr>
          <w:p w14:paraId="11FCD069" w14:textId="77777777" w:rsidR="00233509" w:rsidRPr="00E25F16" w:rsidRDefault="00233509" w:rsidP="00233509">
            <w:pPr>
              <w:rPr>
                <w:sz w:val="21"/>
                <w:szCs w:val="21"/>
              </w:rPr>
            </w:pPr>
            <w:r w:rsidRPr="00E25F16">
              <w:rPr>
                <w:sz w:val="21"/>
                <w:szCs w:val="21"/>
              </w:rPr>
              <w:t>1.048</w:t>
            </w:r>
          </w:p>
        </w:tc>
      </w:tr>
      <w:tr w:rsidR="00233509" w:rsidRPr="00E25F16" w14:paraId="2EF69A14" w14:textId="77777777" w:rsidTr="00233509">
        <w:trPr>
          <w:trHeight w:val="228"/>
        </w:trPr>
        <w:tc>
          <w:tcPr>
            <w:tcW w:w="764" w:type="dxa"/>
          </w:tcPr>
          <w:p w14:paraId="208119C4" w14:textId="77777777" w:rsidR="00233509" w:rsidRPr="00E25F16" w:rsidRDefault="00233509" w:rsidP="00233509">
            <w:pPr>
              <w:rPr>
                <w:sz w:val="21"/>
                <w:szCs w:val="21"/>
              </w:rPr>
            </w:pPr>
            <w:r w:rsidRPr="00E25F16">
              <w:rPr>
                <w:sz w:val="21"/>
                <w:szCs w:val="21"/>
              </w:rPr>
              <w:t>10</w:t>
            </w:r>
            <w:r w:rsidRPr="00E25F16">
              <w:rPr>
                <w:sz w:val="21"/>
                <w:szCs w:val="21"/>
                <w:vertAlign w:val="superscript"/>
              </w:rPr>
              <w:t>th</w:t>
            </w:r>
          </w:p>
        </w:tc>
        <w:tc>
          <w:tcPr>
            <w:tcW w:w="764" w:type="dxa"/>
          </w:tcPr>
          <w:p w14:paraId="13C6365E" w14:textId="77777777" w:rsidR="00233509" w:rsidRPr="00E25F16" w:rsidRDefault="00233509" w:rsidP="00233509">
            <w:pPr>
              <w:rPr>
                <w:sz w:val="21"/>
                <w:szCs w:val="21"/>
              </w:rPr>
            </w:pPr>
            <w:r w:rsidRPr="00E25F16">
              <w:rPr>
                <w:sz w:val="21"/>
                <w:szCs w:val="21"/>
              </w:rPr>
              <w:t>42</w:t>
            </w:r>
          </w:p>
        </w:tc>
        <w:tc>
          <w:tcPr>
            <w:tcW w:w="764" w:type="dxa"/>
          </w:tcPr>
          <w:p w14:paraId="36207689" w14:textId="77777777" w:rsidR="00233509" w:rsidRPr="00E25F16" w:rsidRDefault="00233509" w:rsidP="00233509">
            <w:pPr>
              <w:rPr>
                <w:sz w:val="21"/>
                <w:szCs w:val="21"/>
              </w:rPr>
            </w:pPr>
            <w:r w:rsidRPr="00E25F16">
              <w:rPr>
                <w:sz w:val="21"/>
                <w:szCs w:val="21"/>
              </w:rPr>
              <w:t>509</w:t>
            </w:r>
          </w:p>
        </w:tc>
        <w:tc>
          <w:tcPr>
            <w:tcW w:w="689" w:type="dxa"/>
          </w:tcPr>
          <w:p w14:paraId="16703D10" w14:textId="77777777" w:rsidR="00233509" w:rsidRPr="00E25F16" w:rsidRDefault="00233509" w:rsidP="00233509">
            <w:pPr>
              <w:rPr>
                <w:sz w:val="21"/>
                <w:szCs w:val="21"/>
              </w:rPr>
            </w:pPr>
            <w:r w:rsidRPr="00E25F16">
              <w:rPr>
                <w:sz w:val="21"/>
                <w:szCs w:val="21"/>
              </w:rPr>
              <w:t>0.625</w:t>
            </w:r>
          </w:p>
        </w:tc>
        <w:tc>
          <w:tcPr>
            <w:tcW w:w="1045" w:type="dxa"/>
          </w:tcPr>
          <w:p w14:paraId="6AE359BD" w14:textId="77777777" w:rsidR="00233509" w:rsidRPr="00E25F16" w:rsidRDefault="00233509" w:rsidP="00233509">
            <w:pPr>
              <w:rPr>
                <w:sz w:val="21"/>
                <w:szCs w:val="21"/>
              </w:rPr>
            </w:pPr>
            <w:r w:rsidRPr="00E25F16">
              <w:rPr>
                <w:sz w:val="21"/>
                <w:szCs w:val="21"/>
              </w:rPr>
              <w:t>1.001</w:t>
            </w:r>
          </w:p>
        </w:tc>
      </w:tr>
    </w:tbl>
    <w:p w14:paraId="13043B17" w14:textId="77777777" w:rsidR="0020772A" w:rsidRDefault="0020772A" w:rsidP="001E586D"/>
    <w:p w14:paraId="56A1619D" w14:textId="082AB5EE" w:rsidR="00A90E0E" w:rsidRDefault="00A90E0E" w:rsidP="001E586D"/>
    <w:p w14:paraId="0CA9E211" w14:textId="6C526005" w:rsidR="00A90E0E" w:rsidRDefault="00A90E0E" w:rsidP="001E586D"/>
    <w:p w14:paraId="2F3A8259" w14:textId="72A764C6" w:rsidR="00A90E0E" w:rsidRDefault="00A90E0E" w:rsidP="001E586D"/>
    <w:p w14:paraId="1AD1F4F8" w14:textId="03AF9D72" w:rsidR="00A90E0E" w:rsidRDefault="00A90E0E" w:rsidP="001E586D"/>
    <w:p w14:paraId="0337DF9B" w14:textId="1189F1D6" w:rsidR="00A90E0E" w:rsidRDefault="00A90E0E" w:rsidP="001E586D"/>
    <w:p w14:paraId="740F5EE1" w14:textId="0CB7E12A" w:rsidR="00A90E0E" w:rsidRDefault="00A90E0E" w:rsidP="001E586D"/>
    <w:p w14:paraId="0545D2D1" w14:textId="77777777" w:rsidR="00A90E0E" w:rsidRDefault="00A90E0E" w:rsidP="001E586D"/>
    <w:p w14:paraId="45F45291" w14:textId="77777777" w:rsidR="00E25F16" w:rsidRDefault="00E25F16" w:rsidP="001E586D"/>
    <w:p w14:paraId="1BB64662" w14:textId="77777777" w:rsidR="00233509" w:rsidRDefault="00233509" w:rsidP="001E586D"/>
    <w:p w14:paraId="170EC96F" w14:textId="77777777" w:rsidR="00233509" w:rsidRDefault="00233509" w:rsidP="001E586D"/>
    <w:p w14:paraId="433C2401" w14:textId="77777777" w:rsidR="00233509" w:rsidRDefault="00233509" w:rsidP="001E586D"/>
    <w:p w14:paraId="6A071BA5" w14:textId="77777777" w:rsidR="00233509" w:rsidRDefault="00233509" w:rsidP="001E586D"/>
    <w:p w14:paraId="345C2852" w14:textId="77777777" w:rsidR="00233509" w:rsidRDefault="00233509" w:rsidP="001E586D"/>
    <w:p w14:paraId="2D30C797" w14:textId="77777777" w:rsidR="00233509" w:rsidRDefault="00233509" w:rsidP="001E586D"/>
    <w:p w14:paraId="32978CC0" w14:textId="77777777" w:rsidR="00233509" w:rsidRDefault="00233509" w:rsidP="001E586D"/>
    <w:p w14:paraId="35496C22" w14:textId="77777777" w:rsidR="00233509" w:rsidRDefault="00233509" w:rsidP="001E586D"/>
    <w:p w14:paraId="746B9114" w14:textId="7AFF7571" w:rsidR="001E586D" w:rsidRDefault="001E586D" w:rsidP="001E586D">
      <w:r>
        <w:rPr>
          <w:noProof/>
        </w:rPr>
        <w:drawing>
          <wp:inline distT="0" distB="0" distL="0" distR="0" wp14:anchorId="69BF8C05" wp14:editId="50C71036">
            <wp:extent cx="3640667" cy="3640667"/>
            <wp:effectExtent l="0" t="0" r="4445"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51455" cy="3651455"/>
                    </a:xfrm>
                    <a:prstGeom prst="rect">
                      <a:avLst/>
                    </a:prstGeom>
                    <a:noFill/>
                    <a:ln>
                      <a:noFill/>
                    </a:ln>
                  </pic:spPr>
                </pic:pic>
              </a:graphicData>
            </a:graphic>
          </wp:inline>
        </w:drawing>
      </w:r>
    </w:p>
    <w:p w14:paraId="5A3F46A2" w14:textId="15E87DA8" w:rsidR="00DE1FAE" w:rsidRPr="00DE1FAE" w:rsidRDefault="00DE1FAE" w:rsidP="00DE1FAE">
      <w:pPr>
        <w:rPr>
          <w:i/>
          <w:iCs/>
        </w:rPr>
      </w:pPr>
      <w:r w:rsidRPr="001E586D">
        <w:rPr>
          <w:i/>
          <w:iCs/>
        </w:rPr>
        <w:t>Figure 7.</w:t>
      </w:r>
      <w:r>
        <w:rPr>
          <w:i/>
          <w:iCs/>
        </w:rPr>
        <w:t xml:space="preserve">1 </w:t>
      </w:r>
      <w:r w:rsidRPr="00DE1FAE">
        <w:rPr>
          <w:i/>
          <w:iCs/>
        </w:rPr>
        <w:t>Receiver Operating Characteristic (ROC) curve of final model</w:t>
      </w:r>
    </w:p>
    <w:p w14:paraId="72B2E7D4" w14:textId="77777777" w:rsidR="001E586D" w:rsidRDefault="001E586D" w:rsidP="000C0399"/>
    <w:p w14:paraId="55D70012" w14:textId="5979FF1B" w:rsidR="00FE2A43" w:rsidRDefault="00FE2A43" w:rsidP="00C10AB4">
      <w:pPr>
        <w:rPr>
          <w:lang w:eastAsia="en-US"/>
        </w:rPr>
      </w:pPr>
    </w:p>
    <w:p w14:paraId="383C8BA5" w14:textId="05C614CF" w:rsidR="00DE1FAE" w:rsidRDefault="00DE1FAE" w:rsidP="00C10AB4">
      <w:pPr>
        <w:rPr>
          <w:lang w:eastAsia="en-US"/>
        </w:rPr>
      </w:pPr>
    </w:p>
    <w:p w14:paraId="1B18F0D7" w14:textId="26DC1EF4" w:rsidR="00DE1FAE" w:rsidRDefault="00DE1FAE" w:rsidP="00C10AB4">
      <w:pPr>
        <w:rPr>
          <w:lang w:eastAsia="en-US"/>
        </w:rPr>
      </w:pPr>
    </w:p>
    <w:p w14:paraId="659C4EFB" w14:textId="77777777" w:rsidR="00DE1FAE" w:rsidRDefault="00DE1FAE" w:rsidP="00C10AB4">
      <w:pPr>
        <w:rPr>
          <w:lang w:eastAsia="en-US"/>
        </w:rPr>
      </w:pPr>
    </w:p>
    <w:p w14:paraId="77E03012" w14:textId="17E17A91" w:rsidR="00DE1FAE" w:rsidRPr="00DE1FAE" w:rsidRDefault="00DE1FAE" w:rsidP="00DE1FAE">
      <w:pPr>
        <w:rPr>
          <w:i/>
          <w:iCs/>
        </w:rPr>
      </w:pPr>
      <w:r w:rsidRPr="00DE1FAE">
        <w:rPr>
          <w:i/>
          <w:iCs/>
          <w:noProof/>
          <w:lang w:eastAsia="en-US"/>
        </w:rPr>
        <w:drawing>
          <wp:inline distT="0" distB="0" distL="0" distR="0" wp14:anchorId="6A0C6088" wp14:editId="4CFC2BE1">
            <wp:extent cx="4538133" cy="3228476"/>
            <wp:effectExtent l="0" t="0" r="0" b="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57401" cy="3242183"/>
                    </a:xfrm>
                    <a:prstGeom prst="rect">
                      <a:avLst/>
                    </a:prstGeom>
                    <a:noFill/>
                    <a:ln>
                      <a:noFill/>
                    </a:ln>
                  </pic:spPr>
                </pic:pic>
              </a:graphicData>
            </a:graphic>
          </wp:inline>
        </w:drawing>
      </w:r>
    </w:p>
    <w:p w14:paraId="62FF3C50" w14:textId="34141804" w:rsidR="003B6C55" w:rsidRDefault="00DE1FAE" w:rsidP="00C10AB4">
      <w:pPr>
        <w:rPr>
          <w:i/>
          <w:iCs/>
          <w:lang w:eastAsia="en-US"/>
        </w:rPr>
      </w:pPr>
      <w:r w:rsidRPr="00DE1FAE">
        <w:rPr>
          <w:i/>
          <w:iCs/>
          <w:lang w:eastAsia="en-US"/>
        </w:rPr>
        <w:t xml:space="preserve">Figure 7.2 Feature importance for tuned </w:t>
      </w:r>
      <w:proofErr w:type="spellStart"/>
      <w:r w:rsidRPr="00DE1FAE">
        <w:rPr>
          <w:i/>
          <w:iCs/>
          <w:lang w:eastAsia="en-US"/>
        </w:rPr>
        <w:t>Catboost</w:t>
      </w:r>
      <w:proofErr w:type="spellEnd"/>
      <w:r w:rsidRPr="00DE1FAE">
        <w:rPr>
          <w:i/>
          <w:iCs/>
          <w:lang w:eastAsia="en-US"/>
        </w:rPr>
        <w:t xml:space="preserve"> Class</w:t>
      </w:r>
      <w:r w:rsidR="00B51329">
        <w:rPr>
          <w:i/>
          <w:iCs/>
          <w:lang w:eastAsia="en-US"/>
        </w:rPr>
        <w:t>i</w:t>
      </w:r>
      <w:r w:rsidRPr="00DE1FAE">
        <w:rPr>
          <w:i/>
          <w:iCs/>
          <w:lang w:eastAsia="en-US"/>
        </w:rPr>
        <w:t xml:space="preserve">fier </w:t>
      </w:r>
    </w:p>
    <w:p w14:paraId="12F2CF57" w14:textId="0B83EEC4" w:rsidR="003B6C55" w:rsidRDefault="003B6C55" w:rsidP="00C10AB4">
      <w:pPr>
        <w:rPr>
          <w:i/>
          <w:iCs/>
          <w:lang w:eastAsia="en-US"/>
        </w:rPr>
      </w:pPr>
    </w:p>
    <w:p w14:paraId="314ED93E" w14:textId="77777777" w:rsidR="00FC3CD9" w:rsidRDefault="002533F6" w:rsidP="00FC3CD9">
      <w:pPr>
        <w:pStyle w:val="Heading1"/>
        <w:rPr>
          <w:rFonts w:ascii="Times New Roman" w:hAnsi="Times New Roman" w:cs="Times New Roman"/>
        </w:rPr>
      </w:pPr>
      <w:bookmarkStart w:id="38" w:name="_Toc56703428"/>
      <w:r w:rsidRPr="002533F6">
        <w:rPr>
          <w:rFonts w:ascii="Times New Roman" w:hAnsi="Times New Roman" w:cs="Times New Roman"/>
        </w:rPr>
        <w:t>8 Conclusion</w:t>
      </w:r>
      <w:bookmarkEnd w:id="38"/>
    </w:p>
    <w:p w14:paraId="0AD8B256" w14:textId="3066A9D8" w:rsidR="00FC3CD9" w:rsidRPr="00A56872" w:rsidRDefault="000442B2" w:rsidP="00A56872">
      <w:pPr>
        <w:pStyle w:val="Heading2"/>
        <w:rPr>
          <w:rFonts w:ascii="Times New Roman" w:hAnsi="Times New Roman" w:cs="Times New Roman"/>
        </w:rPr>
      </w:pPr>
      <w:bookmarkStart w:id="39" w:name="_Toc56703429"/>
      <w:r w:rsidRPr="00A56872">
        <w:rPr>
          <w:rFonts w:ascii="Times New Roman" w:hAnsi="Times New Roman" w:cs="Times New Roman"/>
        </w:rPr>
        <w:t xml:space="preserve">8.1 </w:t>
      </w:r>
      <w:r w:rsidR="00A56872">
        <w:rPr>
          <w:rFonts w:ascii="Times New Roman" w:hAnsi="Times New Roman" w:cs="Times New Roman"/>
        </w:rPr>
        <w:t>Dataset</w:t>
      </w:r>
      <w:bookmarkEnd w:id="39"/>
    </w:p>
    <w:p w14:paraId="6C6DCF64" w14:textId="4BBA263D" w:rsidR="00FC3CD9" w:rsidRDefault="00FC3CD9" w:rsidP="00FC3CD9">
      <w:pPr>
        <w:rPr>
          <w:lang w:eastAsia="en-US"/>
        </w:rPr>
      </w:pPr>
    </w:p>
    <w:p w14:paraId="461A7A02" w14:textId="1C84E32D" w:rsidR="00A56872" w:rsidRDefault="00FC3CD9" w:rsidP="004117E5">
      <w:pPr>
        <w:rPr>
          <w:lang w:eastAsia="en-US"/>
        </w:rPr>
      </w:pPr>
      <w:r>
        <w:rPr>
          <w:lang w:eastAsia="en-US"/>
        </w:rPr>
        <w:t xml:space="preserve">  </w:t>
      </w:r>
      <w:r w:rsidR="00290D05">
        <w:rPr>
          <w:lang w:eastAsia="en-US"/>
        </w:rPr>
        <w:t xml:space="preserve">After exploring the dataset provided by Company XYZ, we discovered there are a lot of feature similarities in Target and non-Target enrollees. This added challenges to the machine learning process as </w:t>
      </w:r>
      <w:r w:rsidR="00253E0E">
        <w:rPr>
          <w:lang w:eastAsia="en-US"/>
        </w:rPr>
        <w:t xml:space="preserve">highly similar instances in datasets that have different target classes normally lead to poor model performance. On top of that, the dataset’s classes are imbalanced at a ratio of 6:1. This </w:t>
      </w:r>
      <w:r w:rsidR="004117E5">
        <w:rPr>
          <w:lang w:eastAsia="en-US"/>
        </w:rPr>
        <w:t>posed</w:t>
      </w:r>
      <w:r w:rsidR="00253E0E">
        <w:rPr>
          <w:lang w:eastAsia="en-US"/>
        </w:rPr>
        <w:t xml:space="preserve"> another challenge for</w:t>
      </w:r>
      <w:r w:rsidR="004117E5" w:rsidRPr="004117E5">
        <w:rPr>
          <w:lang w:eastAsia="en-US"/>
        </w:rPr>
        <w:t xml:space="preserve"> predictive modeling as most of the machine learning algorithms used for classification were designed around the assumption of an equal number of examples for each class. This results in models that have poor predictive performance, specifically for the minority class</w:t>
      </w:r>
      <w:r w:rsidR="004117E5">
        <w:rPr>
          <w:lang w:eastAsia="en-US"/>
        </w:rPr>
        <w:t xml:space="preserve">, which is the Target enrollee in this case. </w:t>
      </w:r>
    </w:p>
    <w:p w14:paraId="310BEBD2" w14:textId="3162B327" w:rsidR="004D465F" w:rsidRDefault="004D465F" w:rsidP="004117E5">
      <w:pPr>
        <w:rPr>
          <w:lang w:eastAsia="en-US"/>
        </w:rPr>
      </w:pPr>
    </w:p>
    <w:p w14:paraId="327FAD2B" w14:textId="77777777" w:rsidR="004D465F" w:rsidRDefault="004D465F" w:rsidP="004117E5">
      <w:pPr>
        <w:rPr>
          <w:lang w:eastAsia="en-US"/>
        </w:rPr>
      </w:pPr>
    </w:p>
    <w:p w14:paraId="00FCF99B" w14:textId="0D9E29B9" w:rsidR="00A56872" w:rsidRPr="00947120" w:rsidRDefault="00947120" w:rsidP="00947120">
      <w:pPr>
        <w:pStyle w:val="Heading2"/>
        <w:rPr>
          <w:rFonts w:ascii="Times New Roman" w:hAnsi="Times New Roman" w:cs="Times New Roman"/>
        </w:rPr>
      </w:pPr>
      <w:bookmarkStart w:id="40" w:name="_Toc56703430"/>
      <w:r w:rsidRPr="00947120">
        <w:rPr>
          <w:rFonts w:ascii="Times New Roman" w:hAnsi="Times New Roman" w:cs="Times New Roman"/>
        </w:rPr>
        <w:t>8.2</w:t>
      </w:r>
      <w:r w:rsidR="00655C89" w:rsidRPr="00947120">
        <w:rPr>
          <w:rFonts w:ascii="Times New Roman" w:hAnsi="Times New Roman" w:cs="Times New Roman"/>
        </w:rPr>
        <w:t xml:space="preserve"> </w:t>
      </w:r>
      <w:r w:rsidR="00A56872" w:rsidRPr="00947120">
        <w:rPr>
          <w:rFonts w:ascii="Times New Roman" w:hAnsi="Times New Roman" w:cs="Times New Roman"/>
        </w:rPr>
        <w:t>Models</w:t>
      </w:r>
      <w:bookmarkEnd w:id="40"/>
    </w:p>
    <w:p w14:paraId="4E5BAB58" w14:textId="2DC9255D" w:rsidR="00A56872" w:rsidRPr="00950B7F" w:rsidRDefault="00A56872" w:rsidP="00A56872">
      <w:pPr>
        <w:rPr>
          <w:lang w:eastAsia="en-US"/>
        </w:rPr>
      </w:pPr>
    </w:p>
    <w:p w14:paraId="3FC0B2A5" w14:textId="2954AF44" w:rsidR="00950B7F" w:rsidRDefault="00A56872" w:rsidP="00950B7F">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In this study we selected 10 classification algorithms</w:t>
      </w:r>
      <w:r w:rsidR="005E16B9" w:rsidRPr="00950B7F">
        <w:rPr>
          <w:rFonts w:ascii="Times New Roman" w:hAnsi="Times New Roman" w:cs="Times New Roman"/>
          <w:sz w:val="24"/>
          <w:szCs w:val="24"/>
        </w:rPr>
        <w:t xml:space="preserve"> that contain probabilistic classifier (Logistic Regression, Gaussian Naïve Bayes), Instance-based learning algorithm (K-Nearest Neighbor), Support Vector Classifier, Tree-based models (Decision Tree, Random Forest, Gradient Boosting) and Optimized gradient boosting algorithms (</w:t>
      </w:r>
      <w:proofErr w:type="spellStart"/>
      <w:r w:rsidR="005E16B9" w:rsidRPr="00950B7F">
        <w:rPr>
          <w:rFonts w:ascii="Times New Roman" w:hAnsi="Times New Roman" w:cs="Times New Roman"/>
          <w:sz w:val="24"/>
          <w:szCs w:val="24"/>
        </w:rPr>
        <w:t>XGBoost</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LightGBM</w:t>
      </w:r>
      <w:proofErr w:type="spellEnd"/>
      <w:r w:rsidR="005E16B9" w:rsidRPr="00950B7F">
        <w:rPr>
          <w:rFonts w:ascii="Times New Roman" w:hAnsi="Times New Roman" w:cs="Times New Roman"/>
          <w:sz w:val="24"/>
          <w:szCs w:val="24"/>
        </w:rPr>
        <w:t xml:space="preserve"> Classifier, </w:t>
      </w:r>
      <w:proofErr w:type="spellStart"/>
      <w:r w:rsidR="005E16B9" w:rsidRPr="00950B7F">
        <w:rPr>
          <w:rFonts w:ascii="Times New Roman" w:hAnsi="Times New Roman" w:cs="Times New Roman"/>
          <w:sz w:val="24"/>
          <w:szCs w:val="24"/>
        </w:rPr>
        <w:t>CatBoost</w:t>
      </w:r>
      <w:proofErr w:type="spellEnd"/>
      <w:r w:rsidR="005E16B9" w:rsidRPr="00950B7F">
        <w:rPr>
          <w:rFonts w:ascii="Times New Roman" w:hAnsi="Times New Roman" w:cs="Times New Roman"/>
          <w:sz w:val="24"/>
          <w:szCs w:val="24"/>
        </w:rPr>
        <w:t xml:space="preserve"> Classifier). Firstly, </w:t>
      </w:r>
      <w:r w:rsidRPr="00950B7F">
        <w:rPr>
          <w:rFonts w:ascii="Times New Roman" w:hAnsi="Times New Roman" w:cs="Times New Roman"/>
          <w:sz w:val="24"/>
          <w:szCs w:val="24"/>
        </w:rPr>
        <w:t>trained them on the Training set that contains 70% of the entire dataset</w:t>
      </w:r>
      <w:r w:rsidR="000C5ABC" w:rsidRPr="00950B7F">
        <w:rPr>
          <w:rFonts w:ascii="Times New Roman" w:hAnsi="Times New Roman" w:cs="Times New Roman"/>
          <w:sz w:val="24"/>
          <w:szCs w:val="24"/>
        </w:rPr>
        <w:t xml:space="preserve">, applied 5 Folds </w:t>
      </w:r>
      <w:r w:rsidR="00C26E2C">
        <w:rPr>
          <w:rFonts w:ascii="Times New Roman" w:hAnsi="Times New Roman" w:cs="Times New Roman"/>
          <w:sz w:val="24"/>
          <w:szCs w:val="24"/>
        </w:rPr>
        <w:t>Cross Validation</w:t>
      </w:r>
      <w:r w:rsidR="000C5ABC" w:rsidRPr="00950B7F">
        <w:rPr>
          <w:rFonts w:ascii="Times New Roman" w:hAnsi="Times New Roman" w:cs="Times New Roman"/>
          <w:sz w:val="24"/>
          <w:szCs w:val="24"/>
        </w:rPr>
        <w:t xml:space="preserve"> to the training process.</w:t>
      </w:r>
      <w:r w:rsidR="005E16B9" w:rsidRPr="00950B7F">
        <w:rPr>
          <w:rFonts w:ascii="Times New Roman" w:hAnsi="Times New Roman" w:cs="Times New Roman"/>
          <w:sz w:val="24"/>
          <w:szCs w:val="24"/>
        </w:rPr>
        <w:t xml:space="preserve"> </w:t>
      </w:r>
      <w:r w:rsidR="008B1B69" w:rsidRPr="00950B7F">
        <w:rPr>
          <w:rFonts w:ascii="Times New Roman" w:hAnsi="Times New Roman" w:cs="Times New Roman"/>
          <w:sz w:val="24"/>
          <w:szCs w:val="24"/>
        </w:rPr>
        <w:t xml:space="preserve">While </w:t>
      </w:r>
      <w:r w:rsidR="008B1B69" w:rsidRPr="00950B7F">
        <w:rPr>
          <w:rFonts w:ascii="Times New Roman" w:hAnsi="Times New Roman" w:cs="Times New Roman"/>
          <w:sz w:val="24"/>
          <w:szCs w:val="24"/>
        </w:rPr>
        <w:lastRenderedPageBreak/>
        <w:t>averaging the test folds performance</w:t>
      </w:r>
      <w:r w:rsidR="005E16B9" w:rsidRPr="00950B7F">
        <w:rPr>
          <w:rFonts w:ascii="Times New Roman" w:hAnsi="Times New Roman" w:cs="Times New Roman"/>
          <w:sz w:val="24"/>
          <w:szCs w:val="24"/>
        </w:rPr>
        <w:t>,</w:t>
      </w:r>
      <w:r w:rsidR="008B1B69" w:rsidRPr="00950B7F">
        <w:rPr>
          <w:rFonts w:ascii="Times New Roman" w:hAnsi="Times New Roman" w:cs="Times New Roman"/>
          <w:sz w:val="24"/>
          <w:szCs w:val="24"/>
        </w:rPr>
        <w:t xml:space="preserve"> we noticed that</w:t>
      </w:r>
      <w:r w:rsidR="005E16B9" w:rsidRPr="00950B7F">
        <w:rPr>
          <w:rFonts w:ascii="Times New Roman" w:hAnsi="Times New Roman" w:cs="Times New Roman"/>
          <w:sz w:val="24"/>
          <w:szCs w:val="24"/>
        </w:rPr>
        <w:t xml:space="preserve"> almost all of the models performed </w:t>
      </w:r>
      <w:r w:rsidR="00C22776" w:rsidRPr="00950B7F">
        <w:rPr>
          <w:rFonts w:ascii="Times New Roman" w:hAnsi="Times New Roman" w:cs="Times New Roman"/>
          <w:sz w:val="24"/>
          <w:szCs w:val="24"/>
        </w:rPr>
        <w:t>reasonably good in terms of accuracy</w:t>
      </w:r>
      <w:r w:rsidR="004815FE" w:rsidRPr="00950B7F">
        <w:rPr>
          <w:rFonts w:ascii="Times New Roman" w:hAnsi="Times New Roman" w:cs="Times New Roman"/>
          <w:sz w:val="24"/>
          <w:szCs w:val="24"/>
        </w:rPr>
        <w:t xml:space="preserve"> (0.754 ~ 0.868) </w:t>
      </w:r>
      <w:r w:rsidR="00C22776" w:rsidRPr="00950B7F">
        <w:rPr>
          <w:rFonts w:ascii="Times New Roman" w:hAnsi="Times New Roman" w:cs="Times New Roman"/>
          <w:sz w:val="24"/>
          <w:szCs w:val="24"/>
        </w:rPr>
        <w:t xml:space="preserve">but </w:t>
      </w:r>
      <w:r w:rsidR="005E16B9" w:rsidRPr="00950B7F">
        <w:rPr>
          <w:rFonts w:ascii="Times New Roman" w:hAnsi="Times New Roman" w:cs="Times New Roman"/>
          <w:sz w:val="24"/>
          <w:szCs w:val="24"/>
        </w:rPr>
        <w:t xml:space="preserve">extremely </w:t>
      </w:r>
      <w:r w:rsidR="00C22776" w:rsidRPr="00950B7F">
        <w:rPr>
          <w:rFonts w:ascii="Times New Roman" w:hAnsi="Times New Roman" w:cs="Times New Roman"/>
          <w:sz w:val="24"/>
          <w:szCs w:val="24"/>
        </w:rPr>
        <w:t>poor</w:t>
      </w:r>
      <w:r w:rsidR="004815FE" w:rsidRPr="00950B7F">
        <w:rPr>
          <w:rFonts w:ascii="Times New Roman" w:hAnsi="Times New Roman" w:cs="Times New Roman"/>
          <w:sz w:val="24"/>
          <w:szCs w:val="24"/>
        </w:rPr>
        <w:t xml:space="preserve"> in terms of Recall (0 ~ 0.373). </w:t>
      </w:r>
      <w:r w:rsidR="008B1B69" w:rsidRPr="00950B7F">
        <w:rPr>
          <w:rFonts w:ascii="Times New Roman" w:hAnsi="Times New Roman" w:cs="Times New Roman"/>
          <w:sz w:val="24"/>
          <w:szCs w:val="24"/>
        </w:rPr>
        <w:t>Recall</w:t>
      </w:r>
      <w:r w:rsidR="000364DC" w:rsidRPr="00950B7F">
        <w:rPr>
          <w:rFonts w:ascii="Times New Roman" w:hAnsi="Times New Roman" w:cs="Times New Roman"/>
          <w:sz w:val="24"/>
          <w:szCs w:val="24"/>
        </w:rPr>
        <w:t xml:space="preserve"> remained low when tested models on Testing set (contains the rest 30% instances of the dataset). Gaussian Naïve Bayes </w:t>
      </w:r>
      <w:r w:rsidR="00BC5446" w:rsidRPr="00950B7F">
        <w:rPr>
          <w:rFonts w:ascii="Times New Roman" w:hAnsi="Times New Roman" w:cs="Times New Roman"/>
          <w:sz w:val="24"/>
          <w:szCs w:val="24"/>
        </w:rPr>
        <w:t xml:space="preserve">generated the best result with this dataset in terms of Recall (0.337). </w:t>
      </w:r>
    </w:p>
    <w:p w14:paraId="299C4825" w14:textId="77777777" w:rsidR="005F2B8C" w:rsidRDefault="00BC5446"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To enhance the model performance</w:t>
      </w:r>
      <w:r w:rsidR="004E5D61" w:rsidRPr="00950B7F">
        <w:rPr>
          <w:rFonts w:ascii="Times New Roman" w:hAnsi="Times New Roman" w:cs="Times New Roman"/>
          <w:sz w:val="24"/>
          <w:szCs w:val="24"/>
        </w:rPr>
        <w:t>,</w:t>
      </w:r>
      <w:r w:rsidRPr="00950B7F">
        <w:rPr>
          <w:rFonts w:ascii="Times New Roman" w:hAnsi="Times New Roman" w:cs="Times New Roman"/>
          <w:sz w:val="24"/>
          <w:szCs w:val="24"/>
        </w:rPr>
        <w:t xml:space="preserve"> we applied data oversampling method </w:t>
      </w:r>
      <w:r w:rsidRPr="00950B7F">
        <w:rPr>
          <w:rFonts w:ascii="Times New Roman" w:hAnsi="Times New Roman" w:cs="Times New Roman"/>
          <w:b/>
          <w:bCs/>
          <w:sz w:val="24"/>
          <w:szCs w:val="24"/>
        </w:rPr>
        <w:t xml:space="preserve">Synthetic Minority Oversampling Technique </w:t>
      </w:r>
      <w:r w:rsidRPr="00950B7F">
        <w:rPr>
          <w:rFonts w:ascii="Times New Roman" w:hAnsi="Times New Roman" w:cs="Times New Roman"/>
          <w:sz w:val="24"/>
          <w:szCs w:val="24"/>
        </w:rPr>
        <w:t xml:space="preserve">to each train fold when conducting 5Fold </w:t>
      </w:r>
      <w:r w:rsidR="00C26E2C">
        <w:rPr>
          <w:rFonts w:ascii="Times New Roman" w:hAnsi="Times New Roman" w:cs="Times New Roman"/>
          <w:sz w:val="24"/>
          <w:szCs w:val="24"/>
        </w:rPr>
        <w:t>Cross Validation</w:t>
      </w:r>
      <w:r w:rsidRPr="00950B7F">
        <w:rPr>
          <w:rFonts w:ascii="Times New Roman" w:hAnsi="Times New Roman" w:cs="Times New Roman"/>
          <w:sz w:val="24"/>
          <w:szCs w:val="24"/>
        </w:rPr>
        <w:t xml:space="preserve">, decreased the imbalance class ration from 6:1 to 1:1. </w:t>
      </w:r>
      <w:r w:rsidR="00A23786" w:rsidRPr="00950B7F">
        <w:rPr>
          <w:rFonts w:ascii="Times New Roman" w:hAnsi="Times New Roman" w:cs="Times New Roman"/>
          <w:sz w:val="24"/>
          <w:szCs w:val="24"/>
        </w:rPr>
        <w:t xml:space="preserve"> </w:t>
      </w:r>
      <w:r w:rsidR="004E5D61" w:rsidRPr="00950B7F">
        <w:rPr>
          <w:rFonts w:ascii="Times New Roman" w:hAnsi="Times New Roman" w:cs="Times New Roman"/>
          <w:sz w:val="24"/>
          <w:szCs w:val="24"/>
        </w:rPr>
        <w:t xml:space="preserve">This method did significantly </w:t>
      </w:r>
      <w:r w:rsidR="0069452D" w:rsidRPr="00950B7F">
        <w:rPr>
          <w:rFonts w:ascii="Times New Roman" w:hAnsi="Times New Roman" w:cs="Times New Roman"/>
          <w:sz w:val="24"/>
          <w:szCs w:val="24"/>
        </w:rPr>
        <w:t>improve</w:t>
      </w:r>
      <w:r w:rsidR="004E5D61" w:rsidRPr="00950B7F">
        <w:rPr>
          <w:rFonts w:ascii="Times New Roman" w:hAnsi="Times New Roman" w:cs="Times New Roman"/>
          <w:sz w:val="24"/>
          <w:szCs w:val="24"/>
        </w:rPr>
        <w:t xml:space="preserve"> the </w:t>
      </w:r>
      <w:r w:rsidR="0069452D" w:rsidRPr="00950B7F">
        <w:rPr>
          <w:rFonts w:ascii="Times New Roman" w:hAnsi="Times New Roman" w:cs="Times New Roman"/>
          <w:sz w:val="24"/>
          <w:szCs w:val="24"/>
        </w:rPr>
        <w:t>models’</w:t>
      </w:r>
      <w:r w:rsidR="004E5D61" w:rsidRPr="00950B7F">
        <w:rPr>
          <w:rFonts w:ascii="Times New Roman" w:hAnsi="Times New Roman" w:cs="Times New Roman"/>
          <w:sz w:val="24"/>
          <w:szCs w:val="24"/>
        </w:rPr>
        <w:t xml:space="preserve"> ability </w:t>
      </w:r>
      <w:r w:rsidR="0069452D" w:rsidRPr="00950B7F">
        <w:rPr>
          <w:rFonts w:ascii="Times New Roman" w:hAnsi="Times New Roman" w:cs="Times New Roman"/>
          <w:sz w:val="24"/>
          <w:szCs w:val="24"/>
        </w:rPr>
        <w:t>to</w:t>
      </w:r>
      <w:r w:rsidR="004E5D61" w:rsidRPr="00950B7F">
        <w:rPr>
          <w:rFonts w:ascii="Times New Roman" w:hAnsi="Times New Roman" w:cs="Times New Roman"/>
          <w:sz w:val="24"/>
          <w:szCs w:val="24"/>
        </w:rPr>
        <w:t xml:space="preserve"> </w:t>
      </w:r>
      <w:r w:rsidR="0069452D" w:rsidRPr="00950B7F">
        <w:rPr>
          <w:rFonts w:ascii="Times New Roman" w:hAnsi="Times New Roman" w:cs="Times New Roman"/>
          <w:sz w:val="24"/>
          <w:szCs w:val="24"/>
        </w:rPr>
        <w:t>predict</w:t>
      </w:r>
      <w:r w:rsidR="004E5D61" w:rsidRPr="00950B7F">
        <w:rPr>
          <w:rFonts w:ascii="Times New Roman" w:hAnsi="Times New Roman" w:cs="Times New Roman"/>
          <w:sz w:val="24"/>
          <w:szCs w:val="24"/>
        </w:rPr>
        <w:t xml:space="preserve"> Target enrollee (minority class, positive class)</w:t>
      </w:r>
      <w:r w:rsidR="0069452D" w:rsidRPr="00950B7F">
        <w:rPr>
          <w:rFonts w:ascii="Times New Roman" w:hAnsi="Times New Roman" w:cs="Times New Roman"/>
          <w:sz w:val="24"/>
          <w:szCs w:val="24"/>
        </w:rPr>
        <w:t xml:space="preserve">, however it caused a drop in other metrics such as Precision, as the number of non-Target enrollees being misclassified as Target enrollee </w:t>
      </w:r>
      <w:r w:rsidR="00D65D1E" w:rsidRPr="00950B7F">
        <w:rPr>
          <w:rFonts w:ascii="Times New Roman" w:hAnsi="Times New Roman" w:cs="Times New Roman"/>
          <w:sz w:val="24"/>
          <w:szCs w:val="24"/>
        </w:rPr>
        <w:t xml:space="preserve">(False Positive) </w:t>
      </w:r>
      <w:r w:rsidR="0069452D" w:rsidRPr="00950B7F">
        <w:rPr>
          <w:rFonts w:ascii="Times New Roman" w:hAnsi="Times New Roman" w:cs="Times New Roman"/>
          <w:sz w:val="24"/>
          <w:szCs w:val="24"/>
        </w:rPr>
        <w:t xml:space="preserve">also increased </w:t>
      </w:r>
      <w:r w:rsidR="00C26E2C">
        <w:rPr>
          <w:rFonts w:ascii="Times New Roman" w:hAnsi="Times New Roman" w:cs="Times New Roman"/>
          <w:sz w:val="24"/>
          <w:szCs w:val="24"/>
        </w:rPr>
        <w:t>together with</w:t>
      </w:r>
      <w:r w:rsidR="0069452D" w:rsidRPr="00950B7F">
        <w:rPr>
          <w:rFonts w:ascii="Times New Roman" w:hAnsi="Times New Roman" w:cs="Times New Roman"/>
          <w:sz w:val="24"/>
          <w:szCs w:val="24"/>
        </w:rPr>
        <w:t xml:space="preserve"> the increase of correctly </w:t>
      </w:r>
      <w:r w:rsidR="00D65D1E" w:rsidRPr="00950B7F">
        <w:rPr>
          <w:rFonts w:ascii="Times New Roman" w:hAnsi="Times New Roman" w:cs="Times New Roman"/>
          <w:sz w:val="24"/>
          <w:szCs w:val="24"/>
        </w:rPr>
        <w:t xml:space="preserve">classified Target enrollee. </w:t>
      </w:r>
    </w:p>
    <w:p w14:paraId="64B0A14A" w14:textId="5AE1F5B7" w:rsidR="00950B7F" w:rsidRDefault="004E5D61"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Depends on the approach we take after the prediction the increase of False Positive classes may cause negative impact in ROI.</w:t>
      </w:r>
      <w:r w:rsidR="00D65D1E" w:rsidRPr="00950B7F">
        <w:rPr>
          <w:rFonts w:ascii="Times New Roman" w:hAnsi="Times New Roman" w:cs="Times New Roman"/>
          <w:sz w:val="24"/>
          <w:szCs w:val="24"/>
        </w:rPr>
        <w:t xml:space="preserve"> </w:t>
      </w:r>
    </w:p>
    <w:p w14:paraId="10CBD099" w14:textId="51DDEE13" w:rsidR="004E5D61" w:rsidRDefault="00950B7F" w:rsidP="004E5D61">
      <w:pPr>
        <w:pStyle w:val="ListParagraph"/>
        <w:numPr>
          <w:ilvl w:val="1"/>
          <w:numId w:val="23"/>
        </w:numPr>
        <w:rPr>
          <w:rFonts w:ascii="Times New Roman" w:hAnsi="Times New Roman" w:cs="Times New Roman"/>
          <w:sz w:val="24"/>
          <w:szCs w:val="24"/>
        </w:rPr>
      </w:pPr>
      <w:r w:rsidRPr="00950B7F">
        <w:rPr>
          <w:rFonts w:ascii="Times New Roman" w:hAnsi="Times New Roman" w:cs="Times New Roman"/>
          <w:sz w:val="24"/>
          <w:szCs w:val="24"/>
        </w:rPr>
        <w:t>A</w:t>
      </w:r>
      <w:r w:rsidR="009C4014" w:rsidRPr="00950B7F">
        <w:rPr>
          <w:rFonts w:ascii="Times New Roman" w:hAnsi="Times New Roman" w:cs="Times New Roman"/>
          <w:sz w:val="24"/>
          <w:szCs w:val="24"/>
        </w:rPr>
        <w:t xml:space="preserve">fter comparing metrics Recall with our customized metrics </w:t>
      </w:r>
      <w:r w:rsidRPr="00B23073">
        <w:rPr>
          <w:rFonts w:ascii="Times New Roman" w:hAnsi="Times New Roman" w:cs="Times New Roman"/>
          <w:i/>
          <w:iCs/>
          <w:sz w:val="24"/>
          <w:szCs w:val="24"/>
        </w:rPr>
        <w:t>Target in top 20%</w:t>
      </w:r>
      <w:r>
        <w:rPr>
          <w:rFonts w:ascii="Times New Roman" w:hAnsi="Times New Roman" w:cs="Times New Roman"/>
          <w:sz w:val="24"/>
          <w:szCs w:val="24"/>
        </w:rPr>
        <w:t xml:space="preserve"> and </w:t>
      </w:r>
      <w:r w:rsidRPr="00B23073">
        <w:rPr>
          <w:rFonts w:ascii="Times New Roman" w:hAnsi="Times New Roman" w:cs="Times New Roman"/>
          <w:i/>
          <w:iCs/>
          <w:sz w:val="24"/>
          <w:szCs w:val="24"/>
        </w:rPr>
        <w:t>Target in top 50%</w:t>
      </w:r>
      <w:r>
        <w:rPr>
          <w:rFonts w:ascii="Times New Roman" w:hAnsi="Times New Roman" w:cs="Times New Roman"/>
          <w:sz w:val="24"/>
          <w:szCs w:val="24"/>
        </w:rPr>
        <w:t>, we came to the conclusion that i</w:t>
      </w:r>
      <w:r w:rsidR="004E5D61" w:rsidRPr="00950B7F">
        <w:rPr>
          <w:rFonts w:ascii="Times New Roman" w:hAnsi="Times New Roman" w:cs="Times New Roman"/>
          <w:sz w:val="24"/>
          <w:szCs w:val="24"/>
        </w:rPr>
        <w:t xml:space="preserve">n this business case, metrics Target in top 50% is our key metrics </w:t>
      </w:r>
      <w:r>
        <w:rPr>
          <w:rFonts w:ascii="Times New Roman" w:hAnsi="Times New Roman" w:cs="Times New Roman"/>
          <w:sz w:val="24"/>
          <w:szCs w:val="24"/>
        </w:rPr>
        <w:t xml:space="preserve">as it helps </w:t>
      </w:r>
      <w:r w:rsidR="00A72E3B">
        <w:rPr>
          <w:rFonts w:ascii="Times New Roman" w:hAnsi="Times New Roman" w:cs="Times New Roman"/>
          <w:sz w:val="24"/>
          <w:szCs w:val="24"/>
        </w:rPr>
        <w:t>us</w:t>
      </w:r>
      <w:r>
        <w:rPr>
          <w:rFonts w:ascii="Times New Roman" w:hAnsi="Times New Roman" w:cs="Times New Roman"/>
          <w:sz w:val="24"/>
          <w:szCs w:val="24"/>
        </w:rPr>
        <w:t xml:space="preserve"> to identify the model with the best ROI (Reach to the </w:t>
      </w:r>
      <w:proofErr w:type="gramStart"/>
      <w:r>
        <w:rPr>
          <w:rFonts w:ascii="Times New Roman" w:hAnsi="Times New Roman" w:cs="Times New Roman"/>
          <w:sz w:val="24"/>
          <w:szCs w:val="24"/>
        </w:rPr>
        <w:t>most true</w:t>
      </w:r>
      <w:proofErr w:type="gramEnd"/>
      <w:r>
        <w:rPr>
          <w:rFonts w:ascii="Times New Roman" w:hAnsi="Times New Roman" w:cs="Times New Roman"/>
          <w:sz w:val="24"/>
          <w:szCs w:val="24"/>
        </w:rPr>
        <w:t xml:space="preserve"> Target enrollees with the least financial and human resource investment</w:t>
      </w:r>
      <w:r w:rsidR="007E6519">
        <w:rPr>
          <w:rFonts w:ascii="Times New Roman" w:hAnsi="Times New Roman" w:cs="Times New Roman"/>
          <w:sz w:val="24"/>
          <w:szCs w:val="24"/>
        </w:rPr>
        <w:t>)</w:t>
      </w:r>
      <w:r>
        <w:rPr>
          <w:rFonts w:ascii="Times New Roman" w:hAnsi="Times New Roman" w:cs="Times New Roman"/>
          <w:sz w:val="24"/>
          <w:szCs w:val="24"/>
        </w:rPr>
        <w:t xml:space="preserve">.  </w:t>
      </w:r>
    </w:p>
    <w:p w14:paraId="53EAA5B2" w14:textId="29B302E9" w:rsidR="00950B7F" w:rsidRPr="00950B7F" w:rsidRDefault="00203A96" w:rsidP="004E5D61">
      <w:pPr>
        <w:pStyle w:val="ListParagraph"/>
        <w:numPr>
          <w:ilvl w:val="1"/>
          <w:numId w:val="23"/>
        </w:numPr>
        <w:rPr>
          <w:rFonts w:ascii="Times New Roman" w:hAnsi="Times New Roman" w:cs="Times New Roman"/>
          <w:sz w:val="24"/>
          <w:szCs w:val="24"/>
        </w:rPr>
      </w:pPr>
      <w:r>
        <w:rPr>
          <w:rFonts w:ascii="Times New Roman" w:hAnsi="Times New Roman" w:cs="Times New Roman"/>
          <w:sz w:val="24"/>
          <w:szCs w:val="24"/>
        </w:rPr>
        <w:t>In terms of our customized metrics, m</w:t>
      </w:r>
      <w:r w:rsidR="00B23073">
        <w:rPr>
          <w:rFonts w:ascii="Times New Roman" w:hAnsi="Times New Roman" w:cs="Times New Roman"/>
          <w:sz w:val="24"/>
          <w:szCs w:val="24"/>
        </w:rPr>
        <w:t>odels that enable training with missing values or categorical variables performed significantly better without</w:t>
      </w:r>
      <w:r>
        <w:rPr>
          <w:rFonts w:ascii="Times New Roman" w:hAnsi="Times New Roman" w:cs="Times New Roman"/>
          <w:sz w:val="24"/>
          <w:szCs w:val="24"/>
        </w:rPr>
        <w:t xml:space="preserve"> data processing (</w:t>
      </w:r>
      <w:r w:rsidR="00B23073">
        <w:rPr>
          <w:rFonts w:ascii="Times New Roman" w:hAnsi="Times New Roman" w:cs="Times New Roman"/>
          <w:sz w:val="24"/>
          <w:szCs w:val="24"/>
        </w:rPr>
        <w:t>missing value imputation</w:t>
      </w:r>
      <w:r>
        <w:rPr>
          <w:rFonts w:ascii="Times New Roman" w:hAnsi="Times New Roman" w:cs="Times New Roman"/>
          <w:sz w:val="24"/>
          <w:szCs w:val="24"/>
        </w:rPr>
        <w:t xml:space="preserve">, </w:t>
      </w:r>
      <w:r w:rsidR="00B23073">
        <w:rPr>
          <w:rFonts w:ascii="Times New Roman" w:hAnsi="Times New Roman" w:cs="Times New Roman"/>
          <w:sz w:val="24"/>
          <w:szCs w:val="24"/>
        </w:rPr>
        <w:t>categorical variable encoding</w:t>
      </w:r>
      <w:r>
        <w:rPr>
          <w:rFonts w:ascii="Times New Roman" w:hAnsi="Times New Roman" w:cs="Times New Roman"/>
          <w:sz w:val="24"/>
          <w:szCs w:val="24"/>
        </w:rPr>
        <w:t>)</w:t>
      </w:r>
      <w:r w:rsidR="00B23073">
        <w:rPr>
          <w:rFonts w:ascii="Times New Roman" w:hAnsi="Times New Roman" w:cs="Times New Roman"/>
          <w:sz w:val="24"/>
          <w:szCs w:val="24"/>
        </w:rPr>
        <w:t xml:space="preserve">. </w:t>
      </w:r>
      <w:proofErr w:type="spellStart"/>
      <w:r w:rsidR="00B0405B">
        <w:rPr>
          <w:rFonts w:ascii="Times New Roman" w:hAnsi="Times New Roman" w:cs="Times New Roman"/>
          <w:sz w:val="24"/>
          <w:szCs w:val="24"/>
        </w:rPr>
        <w:t>CatBoost</w:t>
      </w:r>
      <w:proofErr w:type="spellEnd"/>
      <w:r w:rsidR="00B0405B">
        <w:rPr>
          <w:rFonts w:ascii="Times New Roman" w:hAnsi="Times New Roman" w:cs="Times New Roman"/>
          <w:sz w:val="24"/>
          <w:szCs w:val="24"/>
        </w:rPr>
        <w:t xml:space="preserve"> Classifier </w:t>
      </w:r>
      <w:r>
        <w:rPr>
          <w:rFonts w:ascii="Times New Roman" w:hAnsi="Times New Roman" w:cs="Times New Roman"/>
          <w:sz w:val="24"/>
          <w:szCs w:val="24"/>
        </w:rPr>
        <w:t xml:space="preserve">trained without data processing outperformed all the other models and was identified as our final model. </w:t>
      </w:r>
    </w:p>
    <w:p w14:paraId="14E74C26" w14:textId="0CA38526" w:rsidR="000442B2" w:rsidRDefault="000442B2" w:rsidP="004117E5"/>
    <w:p w14:paraId="5592E07C" w14:textId="3661E40D" w:rsidR="0034766A" w:rsidRPr="00947120" w:rsidRDefault="00655C89" w:rsidP="00947120">
      <w:pPr>
        <w:pStyle w:val="Heading2"/>
        <w:rPr>
          <w:rFonts w:ascii="Times New Roman" w:hAnsi="Times New Roman" w:cs="Times New Roman"/>
        </w:rPr>
      </w:pPr>
      <w:r w:rsidRPr="00947120">
        <w:rPr>
          <w:rFonts w:ascii="Times New Roman" w:hAnsi="Times New Roman" w:cs="Times New Roman"/>
        </w:rPr>
        <w:t xml:space="preserve"> </w:t>
      </w:r>
      <w:bookmarkStart w:id="41" w:name="_Toc56703431"/>
      <w:r w:rsidR="00947120" w:rsidRPr="00947120">
        <w:rPr>
          <w:rFonts w:ascii="Times New Roman" w:hAnsi="Times New Roman" w:cs="Times New Roman"/>
        </w:rPr>
        <w:t xml:space="preserve">8.3 </w:t>
      </w:r>
      <w:r w:rsidR="0034766A" w:rsidRPr="00947120">
        <w:rPr>
          <w:rFonts w:ascii="Times New Roman" w:hAnsi="Times New Roman" w:cs="Times New Roman"/>
        </w:rPr>
        <w:t xml:space="preserve">Feature </w:t>
      </w:r>
      <w:r w:rsidR="00AB2BCE" w:rsidRPr="00947120">
        <w:rPr>
          <w:rFonts w:ascii="Times New Roman" w:hAnsi="Times New Roman" w:cs="Times New Roman"/>
        </w:rPr>
        <w:t>W</w:t>
      </w:r>
      <w:r w:rsidR="0034766A" w:rsidRPr="00947120">
        <w:rPr>
          <w:rFonts w:ascii="Times New Roman" w:hAnsi="Times New Roman" w:cs="Times New Roman"/>
        </w:rPr>
        <w:t>ork</w:t>
      </w:r>
      <w:bookmarkEnd w:id="41"/>
      <w:r w:rsidR="0034766A" w:rsidRPr="00947120">
        <w:rPr>
          <w:rFonts w:ascii="Times New Roman" w:hAnsi="Times New Roman" w:cs="Times New Roman"/>
        </w:rPr>
        <w:t xml:space="preserve"> </w:t>
      </w:r>
    </w:p>
    <w:p w14:paraId="6500FDAA" w14:textId="72104DAE" w:rsidR="002B1B6F" w:rsidRDefault="002B1B6F" w:rsidP="002B1B6F">
      <w:pPr>
        <w:rPr>
          <w:lang w:eastAsia="en-US"/>
        </w:rPr>
      </w:pPr>
    </w:p>
    <w:p w14:paraId="7812A827" w14:textId="5CA0ECD3" w:rsidR="00900534" w:rsidRDefault="002B1B6F" w:rsidP="002B1B6F">
      <w:r>
        <w:t xml:space="preserve">  To solve the high degree of feature overlap between the two classes in this dataset, a good solution we would like to exam with is to add more features/variables in the </w:t>
      </w:r>
      <w:r w:rsidRPr="00900534">
        <w:t>dataset</w:t>
      </w:r>
      <w:r w:rsidR="00900534" w:rsidRPr="00900534">
        <w:rPr>
          <w:rFonts w:eastAsia="Batang"/>
          <w:lang w:eastAsia="ja-JP"/>
        </w:rPr>
        <w:t xml:space="preserve"> if possible</w:t>
      </w:r>
      <w:r w:rsidRPr="00900534">
        <w:rPr>
          <w:lang w:eastAsia="ja-JP"/>
        </w:rPr>
        <w:t>.</w:t>
      </w:r>
      <w:r w:rsidRPr="00900534">
        <w:t xml:space="preserve"> Features that will distance the distribution of the two classes. Currently</w:t>
      </w:r>
      <w:r w:rsidR="00B5582B" w:rsidRPr="00900534">
        <w:t>,</w:t>
      </w:r>
      <w:r w:rsidRPr="00900534">
        <w:t xml:space="preserve"> </w:t>
      </w:r>
      <w:r w:rsidR="00B5582B" w:rsidRPr="00900534">
        <w:t xml:space="preserve">age, </w:t>
      </w:r>
      <w:r w:rsidRPr="00900534">
        <w:t xml:space="preserve">income </w:t>
      </w:r>
      <w:r w:rsidR="00B5582B" w:rsidRPr="00900534">
        <w:t>and job</w:t>
      </w:r>
      <w:r w:rsidR="00B5582B">
        <w:t xml:space="preserve"> title/level information are</w:t>
      </w:r>
      <w:r>
        <w:t xml:space="preserve"> not included in the dataset</w:t>
      </w:r>
      <w:r w:rsidR="000D32FF">
        <w:t xml:space="preserve"> but are</w:t>
      </w:r>
      <w:r w:rsidR="00B5582B">
        <w:t xml:space="preserve"> worthy of further study in this business cas</w:t>
      </w:r>
      <w:r w:rsidR="000D32FF">
        <w:t>e</w:t>
      </w:r>
      <w:r w:rsidR="00900534">
        <w:t>.</w:t>
      </w:r>
    </w:p>
    <w:p w14:paraId="7CCF4D7B" w14:textId="03658AA4" w:rsidR="00EA284F" w:rsidRDefault="00B5582B" w:rsidP="0034613F">
      <w:r>
        <w:t xml:space="preserve">  The approach we took for oversampling was SMOTE method, there are some other </w:t>
      </w:r>
      <w:r w:rsidR="00EB54BA">
        <w:t>resampling techniques</w:t>
      </w:r>
      <w:r>
        <w:t xml:space="preserve"> we have not</w:t>
      </w:r>
      <w:r w:rsidR="00543F31">
        <w:t xml:space="preserve"> </w:t>
      </w:r>
      <w:r>
        <w:t>explored</w:t>
      </w:r>
      <w:r w:rsidR="00543F31">
        <w:t xml:space="preserve"> yet would like to </w:t>
      </w:r>
      <w:r w:rsidR="00645368">
        <w:t>dive deeper</w:t>
      </w:r>
      <w:r w:rsidR="00F03683">
        <w:t xml:space="preserve"> </w:t>
      </w:r>
      <w:r w:rsidR="00543F31">
        <w:t xml:space="preserve">in the future. Such as </w:t>
      </w:r>
      <w:r>
        <w:t xml:space="preserve">ADASYN oversampling method, </w:t>
      </w:r>
      <w:proofErr w:type="spellStart"/>
      <w:r w:rsidR="00EB54BA">
        <w:t>undersampling</w:t>
      </w:r>
      <w:proofErr w:type="spellEnd"/>
      <w:r w:rsidR="00EB54BA">
        <w:t xml:space="preserve"> method (decrease the number of majority class to balance the classes)</w:t>
      </w:r>
      <w:r w:rsidR="00900534">
        <w:t xml:space="preserve">, </w:t>
      </w:r>
      <w:r w:rsidR="00EB54BA">
        <w:t>adjusting parameters of these resampling techniques we are able to set the target ratio of minority class to majority class (can make it to 2:1 as instance)</w:t>
      </w:r>
      <w:r w:rsidR="00543F31">
        <w:t xml:space="preserve">. </w:t>
      </w:r>
    </w:p>
    <w:p w14:paraId="0F1B5623" w14:textId="4E93A3D1" w:rsidR="00EA284F" w:rsidRDefault="00EA284F" w:rsidP="0034613F">
      <w:r>
        <w:t xml:space="preserve">  </w:t>
      </w:r>
    </w:p>
    <w:p w14:paraId="766D0468" w14:textId="77777777" w:rsidR="0034613F" w:rsidRPr="0034613F" w:rsidRDefault="0034613F" w:rsidP="0034613F">
      <w:pPr>
        <w:rPr>
          <w:lang w:eastAsia="en-US"/>
        </w:rPr>
      </w:pPr>
    </w:p>
    <w:p w14:paraId="5F14AC27" w14:textId="1A9EF98F" w:rsidR="0034766A" w:rsidRDefault="0034766A" w:rsidP="0034766A">
      <w:pPr>
        <w:rPr>
          <w:lang w:eastAsia="en-US"/>
        </w:rPr>
      </w:pPr>
      <w:r>
        <w:rPr>
          <w:lang w:eastAsia="en-US"/>
        </w:rPr>
        <w:t xml:space="preserve">  </w:t>
      </w:r>
    </w:p>
    <w:p w14:paraId="5FD89CDE" w14:textId="1406DA27" w:rsidR="00413A02" w:rsidRDefault="00413A02" w:rsidP="0034766A">
      <w:pPr>
        <w:rPr>
          <w:lang w:eastAsia="en-US"/>
        </w:rPr>
      </w:pPr>
    </w:p>
    <w:p w14:paraId="65EBB40D" w14:textId="1E67452B" w:rsidR="00413A02" w:rsidRDefault="00413A02" w:rsidP="0034766A">
      <w:pPr>
        <w:rPr>
          <w:lang w:eastAsia="en-US"/>
        </w:rPr>
      </w:pPr>
    </w:p>
    <w:p w14:paraId="7AD5526B" w14:textId="64C7BDDE" w:rsidR="00413A02" w:rsidRDefault="00413A02" w:rsidP="0034766A">
      <w:pPr>
        <w:rPr>
          <w:lang w:eastAsia="en-US"/>
        </w:rPr>
      </w:pPr>
    </w:p>
    <w:p w14:paraId="5DCBD62C" w14:textId="6FE43EBB" w:rsidR="00413A02" w:rsidRDefault="00413A02" w:rsidP="0034766A">
      <w:pPr>
        <w:rPr>
          <w:lang w:eastAsia="en-US"/>
        </w:rPr>
      </w:pPr>
    </w:p>
    <w:p w14:paraId="2A3D3AF2" w14:textId="681D2A71" w:rsidR="00413A02" w:rsidRDefault="00413A02" w:rsidP="00413A02">
      <w:pPr>
        <w:pStyle w:val="Heading1"/>
        <w:jc w:val="center"/>
        <w:rPr>
          <w:rFonts w:ascii="Times New Roman" w:hAnsi="Times New Roman" w:cs="Times New Roman"/>
          <w:b/>
          <w:bCs/>
        </w:rPr>
      </w:pPr>
      <w:bookmarkStart w:id="42" w:name="_Toc56703432"/>
      <w:r w:rsidRPr="00D759D8">
        <w:rPr>
          <w:rFonts w:ascii="Times New Roman" w:hAnsi="Times New Roman" w:cs="Times New Roman"/>
          <w:b/>
          <w:bCs/>
        </w:rPr>
        <w:t>References</w:t>
      </w:r>
      <w:bookmarkEnd w:id="42"/>
    </w:p>
    <w:p w14:paraId="41F21B86" w14:textId="77777777" w:rsidR="00D759D8" w:rsidRPr="00D759D8" w:rsidRDefault="00D759D8" w:rsidP="00D759D8">
      <w:pPr>
        <w:rPr>
          <w:lang w:eastAsia="en-US"/>
        </w:rPr>
      </w:pPr>
    </w:p>
    <w:p w14:paraId="496E2EA6" w14:textId="51162C3B" w:rsidR="00396FE9" w:rsidRDefault="00396FE9" w:rsidP="00396FE9">
      <w:pPr>
        <w:pStyle w:val="ListParagraph"/>
        <w:numPr>
          <w:ilvl w:val="0"/>
          <w:numId w:val="25"/>
        </w:numPr>
        <w:rPr>
          <w:rFonts w:ascii="Times New Roman" w:hAnsi="Times New Roman" w:cs="Times New Roman"/>
        </w:rPr>
      </w:pPr>
      <w:r w:rsidRPr="00D9709A">
        <w:rPr>
          <w:rFonts w:ascii="Times New Roman" w:hAnsi="Times New Roman" w:cs="Times New Roman"/>
        </w:rPr>
        <w:t>https://www.kaggle.com/aswathrao/hr-analysis?select=train.csv</w:t>
      </w:r>
      <w:r w:rsidR="00AE3EA4">
        <w:rPr>
          <w:rFonts w:ascii="Times New Roman" w:hAnsi="Times New Roman" w:cs="Times New Roman"/>
        </w:rPr>
        <w:t xml:space="preserve"> (assessed Aug. 12, 2020)</w:t>
      </w:r>
    </w:p>
    <w:p w14:paraId="0415419F" w14:textId="77777777" w:rsidR="00D759D8" w:rsidRPr="00D759D8" w:rsidRDefault="00D759D8" w:rsidP="00D759D8">
      <w:pPr>
        <w:pStyle w:val="ListParagraph"/>
        <w:rPr>
          <w:rFonts w:ascii="Times New Roman" w:hAnsi="Times New Roman" w:cs="Times New Roman"/>
        </w:rPr>
      </w:pPr>
    </w:p>
    <w:p w14:paraId="200588EC" w14:textId="7B84A708" w:rsidR="0001337F" w:rsidRPr="00D60B20" w:rsidRDefault="008E654C" w:rsidP="0001337F">
      <w:pPr>
        <w:pStyle w:val="ListParagraph"/>
        <w:numPr>
          <w:ilvl w:val="0"/>
          <w:numId w:val="25"/>
        </w:numPr>
        <w:rPr>
          <w:rFonts w:ascii="Times New Roman" w:hAnsi="Times New Roman" w:cs="Times New Roman"/>
          <w:i/>
          <w:iCs/>
        </w:rPr>
      </w:pPr>
      <w:hyperlink r:id="rId47" w:history="1">
        <w:r w:rsidR="00F168FE" w:rsidRPr="00D60B20">
          <w:rPr>
            <w:rFonts w:ascii="Times New Roman" w:hAnsi="Times New Roman" w:cs="Times New Roman"/>
          </w:rPr>
          <w:t>John D. Kelleher</w:t>
        </w:r>
      </w:hyperlink>
      <w:r w:rsidR="00F168FE" w:rsidRPr="00D60B20">
        <w:rPr>
          <w:rFonts w:ascii="Times New Roman" w:hAnsi="Times New Roman" w:cs="Times New Roman"/>
        </w:rPr>
        <w:t>, </w:t>
      </w:r>
      <w:hyperlink r:id="rId48" w:history="1">
        <w:r w:rsidR="00F168FE" w:rsidRPr="00D60B20">
          <w:rPr>
            <w:rFonts w:ascii="Times New Roman" w:hAnsi="Times New Roman" w:cs="Times New Roman"/>
          </w:rPr>
          <w:t xml:space="preserve">Brian Mac </w:t>
        </w:r>
        <w:proofErr w:type="spellStart"/>
        <w:r w:rsidR="00F168FE" w:rsidRPr="00D60B20">
          <w:rPr>
            <w:rFonts w:ascii="Times New Roman" w:hAnsi="Times New Roman" w:cs="Times New Roman"/>
          </w:rPr>
          <w:t>Namee</w:t>
        </w:r>
        <w:proofErr w:type="spellEnd"/>
      </w:hyperlink>
      <w:r w:rsidR="00F168FE" w:rsidRPr="00D60B20">
        <w:rPr>
          <w:rFonts w:ascii="Times New Roman" w:hAnsi="Times New Roman" w:cs="Times New Roman"/>
        </w:rPr>
        <w:t>, </w:t>
      </w:r>
      <w:hyperlink r:id="rId49" w:history="1">
        <w:r w:rsidR="00F168FE" w:rsidRPr="00D60B20">
          <w:rPr>
            <w:rFonts w:ascii="Times New Roman" w:hAnsi="Times New Roman" w:cs="Times New Roman"/>
          </w:rPr>
          <w:t>Aoife D'Arcy</w:t>
        </w:r>
      </w:hyperlink>
      <w:r w:rsidR="00F168FE" w:rsidRPr="00D60B20">
        <w:rPr>
          <w:rFonts w:ascii="Times New Roman" w:hAnsi="Times New Roman" w:cs="Times New Roman"/>
        </w:rPr>
        <w:t xml:space="preserve">. (2015) </w:t>
      </w:r>
      <w:r w:rsidR="00F168FE" w:rsidRPr="00D60B20">
        <w:rPr>
          <w:rFonts w:ascii="Times New Roman" w:hAnsi="Times New Roman" w:cs="Times New Roman"/>
          <w:i/>
          <w:iCs/>
        </w:rPr>
        <w:t>Fundamentals of Machine Learning for Predictive Data Analytics</w:t>
      </w:r>
      <w:r w:rsidR="00F168FE" w:rsidRPr="00D60B20">
        <w:rPr>
          <w:rFonts w:ascii="Times New Roman" w:hAnsi="Times New Roman" w:cs="Times New Roman"/>
        </w:rPr>
        <w:t xml:space="preserve">: </w:t>
      </w:r>
      <w:r w:rsidR="00F168FE" w:rsidRPr="00D60B20">
        <w:rPr>
          <w:rFonts w:ascii="Times New Roman" w:hAnsi="Times New Roman" w:cs="Times New Roman"/>
          <w:color w:val="000000"/>
          <w:shd w:val="clear" w:color="auto" w:fill="FFFFFF"/>
        </w:rPr>
        <w:t> </w:t>
      </w:r>
      <w:r w:rsidR="00F168FE" w:rsidRPr="00D60B20">
        <w:rPr>
          <w:rFonts w:ascii="Times New Roman" w:hAnsi="Times New Roman" w:cs="Times New Roman"/>
          <w:i/>
          <w:iCs/>
          <w:color w:val="000000"/>
          <w:shd w:val="clear" w:color="auto" w:fill="FFFFFF"/>
        </w:rPr>
        <w:t xml:space="preserve">Algorithms, Worked Examples, and Case Studies. </w:t>
      </w:r>
      <w:r w:rsidR="00005AA9" w:rsidRPr="00D60B20">
        <w:rPr>
          <w:rFonts w:ascii="Times New Roman" w:hAnsi="Times New Roman" w:cs="Times New Roman"/>
          <w:color w:val="000000"/>
          <w:shd w:val="clear" w:color="auto" w:fill="FFFFFF"/>
        </w:rPr>
        <w:t>The MIT Press.</w:t>
      </w:r>
    </w:p>
    <w:p w14:paraId="2B08C828" w14:textId="77777777" w:rsidR="0001337F" w:rsidRPr="0001337F" w:rsidRDefault="0001337F" w:rsidP="0001337F">
      <w:pPr>
        <w:rPr>
          <w:i/>
          <w:iCs/>
        </w:rPr>
      </w:pPr>
    </w:p>
    <w:p w14:paraId="0581A3BA" w14:textId="6BD6FB61" w:rsidR="00413E60" w:rsidRDefault="0001337F" w:rsidP="00413E60">
      <w:pPr>
        <w:pStyle w:val="ListParagraph"/>
        <w:numPr>
          <w:ilvl w:val="0"/>
          <w:numId w:val="25"/>
        </w:numPr>
        <w:rPr>
          <w:rFonts w:ascii="Times New Roman" w:hAnsi="Times New Roman" w:cs="Times New Roman"/>
        </w:rPr>
      </w:pPr>
      <w:r w:rsidRPr="0001337F">
        <w:rPr>
          <w:rFonts w:ascii="Times New Roman" w:hAnsi="Times New Roman" w:cs="Times New Roman"/>
        </w:rPr>
        <w:t>SMOTE for Imbalanced Classification with Python</w:t>
      </w:r>
      <w:r w:rsidR="00413E60">
        <w:rPr>
          <w:rFonts w:ascii="Times New Roman" w:hAnsi="Times New Roman" w:cs="Times New Roman"/>
        </w:rPr>
        <w:t xml:space="preserve">. URL: </w:t>
      </w:r>
      <w:r w:rsidR="00413E60" w:rsidRPr="00413E60">
        <w:rPr>
          <w:rFonts w:ascii="Times New Roman" w:hAnsi="Times New Roman" w:cs="Times New Roman"/>
        </w:rPr>
        <w:t>https://machinelearningmastery.com/smote-oversampling-for-imbalanced-classification/</w:t>
      </w:r>
      <w:r w:rsidR="00AE3EA4">
        <w:rPr>
          <w:rFonts w:ascii="Times New Roman" w:hAnsi="Times New Roman" w:cs="Times New Roman"/>
        </w:rPr>
        <w:t xml:space="preserve"> (assessed Sep. 20, 2020)</w:t>
      </w:r>
    </w:p>
    <w:p w14:paraId="2FCB789D" w14:textId="77777777" w:rsidR="00D60B20" w:rsidRPr="00D60B20" w:rsidRDefault="00D60B20" w:rsidP="00D60B20">
      <w:pPr>
        <w:pStyle w:val="ListParagraph"/>
        <w:rPr>
          <w:rFonts w:ascii="Times New Roman" w:hAnsi="Times New Roman" w:cs="Times New Roman"/>
        </w:rPr>
      </w:pPr>
    </w:p>
    <w:p w14:paraId="29FCA6B2" w14:textId="7321A403" w:rsidR="0001337F" w:rsidRDefault="00D60B20" w:rsidP="005E6AD8">
      <w:pPr>
        <w:pStyle w:val="ListParagraph"/>
        <w:numPr>
          <w:ilvl w:val="0"/>
          <w:numId w:val="25"/>
        </w:numPr>
        <w:rPr>
          <w:rFonts w:ascii="Times New Roman" w:hAnsi="Times New Roman" w:cs="Times New Roman"/>
        </w:rPr>
      </w:pPr>
      <w:r>
        <w:rPr>
          <w:rFonts w:ascii="Times New Roman" w:hAnsi="Times New Roman" w:cs="Times New Roman"/>
        </w:rPr>
        <w:t xml:space="preserve">Pablo Guevara </w:t>
      </w:r>
      <w:r w:rsidRPr="00D60B20">
        <w:rPr>
          <w:rFonts w:ascii="Times New Roman" w:hAnsi="Times New Roman" w:cs="Times New Roman"/>
          <w:i/>
          <w:iCs/>
        </w:rPr>
        <w:t>Load Default Predictive Modeling A Case Study of Classification Algorithms</w:t>
      </w:r>
      <w:r>
        <w:rPr>
          <w:rFonts w:ascii="Times New Roman" w:hAnsi="Times New Roman" w:cs="Times New Roman"/>
        </w:rPr>
        <w:t xml:space="preserve">. URL: </w:t>
      </w:r>
      <w:r w:rsidR="00F846F9" w:rsidRPr="00F846F9">
        <w:rPr>
          <w:rFonts w:ascii="Times New Roman" w:hAnsi="Times New Roman" w:cs="Times New Roman"/>
        </w:rPr>
        <w:t>https://github.com/pandrewg/Lending-Club/tree/master/analysis</w:t>
      </w:r>
      <w:r w:rsidR="00F846F9">
        <w:rPr>
          <w:rFonts w:ascii="Times New Roman" w:hAnsi="Times New Roman" w:cs="Times New Roman"/>
        </w:rPr>
        <w:t xml:space="preserve"> (assessed Oct. 22, 2020)</w:t>
      </w:r>
    </w:p>
    <w:p w14:paraId="03403461" w14:textId="77777777" w:rsidR="005E6AD8" w:rsidRPr="005E6AD8" w:rsidRDefault="005E6AD8" w:rsidP="005E6AD8">
      <w:pPr>
        <w:pStyle w:val="ListParagraph"/>
        <w:rPr>
          <w:rFonts w:ascii="Times New Roman" w:hAnsi="Times New Roman" w:cs="Times New Roman"/>
        </w:rPr>
      </w:pPr>
    </w:p>
    <w:p w14:paraId="6C9DF801" w14:textId="7BC007E9" w:rsidR="005E6AD8" w:rsidRDefault="005E6AD8" w:rsidP="005E6AD8">
      <w:pPr>
        <w:pStyle w:val="ListParagraph"/>
        <w:numPr>
          <w:ilvl w:val="0"/>
          <w:numId w:val="25"/>
        </w:numPr>
        <w:rPr>
          <w:rFonts w:ascii="Times New Roman" w:hAnsi="Times New Roman" w:cs="Times New Roman"/>
        </w:rPr>
      </w:pPr>
      <w:r w:rsidRPr="005E6AD8">
        <w:rPr>
          <w:rFonts w:ascii="Times New Roman" w:hAnsi="Times New Roman" w:cs="Times New Roman"/>
        </w:rPr>
        <w:t>https://en.wikipedia.org/wiki/Kaggle</w:t>
      </w:r>
      <w:r>
        <w:rPr>
          <w:rFonts w:ascii="Times New Roman" w:hAnsi="Times New Roman" w:cs="Times New Roman"/>
        </w:rPr>
        <w:t xml:space="preserve"> (assessed Nov. 11</w:t>
      </w:r>
      <w:r w:rsidR="00FE40C4">
        <w:rPr>
          <w:rFonts w:ascii="Times New Roman" w:hAnsi="Times New Roman" w:cs="Times New Roman"/>
        </w:rPr>
        <w:t xml:space="preserve">, </w:t>
      </w:r>
      <w:r>
        <w:rPr>
          <w:rFonts w:ascii="Times New Roman" w:hAnsi="Times New Roman" w:cs="Times New Roman"/>
        </w:rPr>
        <w:t>2020)</w:t>
      </w:r>
    </w:p>
    <w:p w14:paraId="3F2B0433" w14:textId="77777777" w:rsidR="004B07EB" w:rsidRPr="004B07EB" w:rsidRDefault="004B07EB" w:rsidP="004B07EB">
      <w:pPr>
        <w:pStyle w:val="ListParagraph"/>
        <w:rPr>
          <w:rFonts w:ascii="Times New Roman" w:hAnsi="Times New Roman" w:cs="Times New Roman"/>
        </w:rPr>
      </w:pPr>
    </w:p>
    <w:p w14:paraId="10FC6E95" w14:textId="4383DDA6" w:rsidR="004B07EB" w:rsidRPr="005E6AD8" w:rsidRDefault="004B07EB" w:rsidP="005E6AD8">
      <w:pPr>
        <w:pStyle w:val="ListParagraph"/>
        <w:numPr>
          <w:ilvl w:val="0"/>
          <w:numId w:val="25"/>
        </w:numPr>
        <w:rPr>
          <w:rFonts w:ascii="Times New Roman" w:hAnsi="Times New Roman" w:cs="Times New Roman"/>
        </w:rPr>
      </w:pPr>
      <w:r w:rsidRPr="004B07EB">
        <w:rPr>
          <w:rFonts w:ascii="Times New Roman" w:hAnsi="Times New Roman" w:cs="Times New Roman"/>
        </w:rPr>
        <w:t>https://pixabay.com/vectors/choice-rh-hr-candidate-best-eq-4518660/</w:t>
      </w:r>
      <w:r>
        <w:rPr>
          <w:rFonts w:ascii="Times New Roman" w:hAnsi="Times New Roman" w:cs="Times New Roman"/>
        </w:rPr>
        <w:t xml:space="preserve">(assessed Nov. </w:t>
      </w:r>
      <w:r w:rsidR="00CF4699">
        <w:rPr>
          <w:rFonts w:ascii="Times New Roman" w:hAnsi="Times New Roman" w:cs="Times New Roman"/>
        </w:rPr>
        <w:t>1</w:t>
      </w:r>
      <w:r>
        <w:rPr>
          <w:rFonts w:ascii="Times New Roman" w:hAnsi="Times New Roman" w:cs="Times New Roman"/>
        </w:rPr>
        <w:t>, 2020)</w:t>
      </w:r>
    </w:p>
    <w:p w14:paraId="00E077F9" w14:textId="77777777" w:rsidR="00D759D8" w:rsidRPr="00D759D8" w:rsidRDefault="00D759D8" w:rsidP="00D60B20">
      <w:pPr>
        <w:pStyle w:val="ListParagraph"/>
        <w:rPr>
          <w:rFonts w:ascii="Times New Roman" w:hAnsi="Times New Roman" w:cs="Times New Roman"/>
          <w:i/>
          <w:iCs/>
          <w:sz w:val="24"/>
          <w:szCs w:val="24"/>
        </w:rPr>
      </w:pPr>
    </w:p>
    <w:sectPr w:rsidR="00D759D8" w:rsidRPr="00D759D8" w:rsidSect="008413B8">
      <w:footerReference w:type="even" r:id="rId50"/>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4DF9F" w14:textId="77777777" w:rsidR="00443F7F" w:rsidRDefault="00443F7F" w:rsidP="008413B8">
      <w:r>
        <w:separator/>
      </w:r>
    </w:p>
  </w:endnote>
  <w:endnote w:type="continuationSeparator" w:id="0">
    <w:p w14:paraId="075CFD20" w14:textId="77777777" w:rsidR="00443F7F" w:rsidRDefault="00443F7F" w:rsidP="00841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365215"/>
      <w:docPartObj>
        <w:docPartGallery w:val="Page Numbers (Bottom of Page)"/>
        <w:docPartUnique/>
      </w:docPartObj>
    </w:sdtPr>
    <w:sdtContent>
      <w:p w14:paraId="7A21696A" w14:textId="226034F9"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37CD1E" w14:textId="77777777" w:rsidR="008E654C" w:rsidRDefault="008E654C" w:rsidP="008413B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4650887"/>
      <w:docPartObj>
        <w:docPartGallery w:val="Page Numbers (Bottom of Page)"/>
        <w:docPartUnique/>
      </w:docPartObj>
    </w:sdtPr>
    <w:sdtContent>
      <w:p w14:paraId="6D87C6B7" w14:textId="527F0FAE" w:rsidR="008E654C" w:rsidRDefault="008E654C" w:rsidP="00A45B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9CE7B" w14:textId="37AFCFDD" w:rsidR="008E654C" w:rsidRPr="000442B2" w:rsidRDefault="008E654C" w:rsidP="008413B8">
    <w:pPr>
      <w:pStyle w:val="Footer"/>
      <w:ind w:right="360"/>
      <w:rPr>
        <w:rFonts w:ascii="Times New Roman" w:hAnsi="Times New Roman" w:cs="Times New Roman"/>
      </w:rPr>
    </w:pPr>
    <w:r>
      <w:t xml:space="preserve">Y.L Kunz                                                      </w:t>
    </w:r>
    <w:r w:rsidRPr="000442B2">
      <w:rPr>
        <w:rFonts w:ascii="Times New Roman" w:hAnsi="Times New Roman" w:cs="Times New Roman"/>
      </w:rPr>
      <w:t xml:space="preserve">Detecting Potential Candidates Who are Looking for New Job </w:t>
    </w:r>
  </w:p>
  <w:p w14:paraId="38D9D85F" w14:textId="066328B7" w:rsidR="008E654C" w:rsidRDefault="008E65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85724" w14:textId="77777777" w:rsidR="00443F7F" w:rsidRDefault="00443F7F" w:rsidP="008413B8">
      <w:r>
        <w:separator/>
      </w:r>
    </w:p>
  </w:footnote>
  <w:footnote w:type="continuationSeparator" w:id="0">
    <w:p w14:paraId="384ED49F" w14:textId="77777777" w:rsidR="00443F7F" w:rsidRDefault="00443F7F" w:rsidP="008413B8">
      <w:r>
        <w:continuationSeparator/>
      </w:r>
    </w:p>
  </w:footnote>
  <w:footnote w:id="1">
    <w:p w14:paraId="0FB91389" w14:textId="030CE270" w:rsidR="008E654C" w:rsidRDefault="008E654C">
      <w:pPr>
        <w:pStyle w:val="FootnoteText"/>
      </w:pPr>
      <w:r>
        <w:rPr>
          <w:rStyle w:val="FootnoteReference"/>
        </w:rPr>
        <w:footnoteRef/>
      </w:r>
      <w:r>
        <w:t xml:space="preserve"> The original dataset mis-spelled word ‘relevant’ as ‘relevent’. We used the mis-spelled one in this study. </w:t>
      </w:r>
    </w:p>
  </w:footnote>
  <w:footnote w:id="2">
    <w:p w14:paraId="46F69F88" w14:textId="7859FA1A" w:rsidR="008E654C" w:rsidRDefault="008E654C">
      <w:pPr>
        <w:pStyle w:val="FootnoteText"/>
      </w:pPr>
      <w:r>
        <w:rPr>
          <w:rStyle w:val="FootnoteReference"/>
        </w:rPr>
        <w:footnoteRef/>
      </w:r>
      <w:r>
        <w:t xml:space="preserve"> </w:t>
      </w:r>
      <m:oMath>
        <m:r>
          <m:rPr>
            <m:sty m:val="p"/>
          </m:rPr>
          <w:rPr>
            <w:rFonts w:ascii="Cambria Math" w:hAnsi="Cambria Math"/>
          </w:rPr>
          <m:t xml:space="preserve">Target% in top N%= </m:t>
        </m:r>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total Targets in Testing set</m:t>
            </m:r>
          </m:den>
        </m:f>
      </m:oMath>
      <w:r>
        <w:t xml:space="preserve"> = </w:t>
      </w:r>
      <m:oMath>
        <m:f>
          <m:fPr>
            <m:ctrlPr>
              <w:rPr>
                <w:rFonts w:ascii="Cambria Math" w:hAnsi="Cambria Math"/>
              </w:rPr>
            </m:ctrlPr>
          </m:fPr>
          <m:num>
            <m:r>
              <m:rPr>
                <m:sty m:val="p"/>
              </m:rPr>
              <w:rPr>
                <w:rFonts w:ascii="Cambria Math" w:hAnsi="Cambria Math"/>
              </w:rPr>
              <m:t>Targets in top N%</m:t>
            </m:r>
          </m:num>
          <m:den>
            <m:r>
              <m:rPr>
                <m:sty m:val="p"/>
              </m:rPr>
              <w:rPr>
                <w:rFonts w:ascii="Cambria Math" w:hAnsi="Cambria Math"/>
              </w:rPr>
              <m:t>728</m:t>
            </m:r>
          </m:den>
        </m:f>
      </m:oMath>
    </w:p>
  </w:footnote>
  <w:footnote w:id="3">
    <w:p w14:paraId="0954DBE6" w14:textId="6ACE094E" w:rsidR="008E654C" w:rsidRDefault="008E654C">
      <w:pPr>
        <w:pStyle w:val="FootnoteText"/>
      </w:pPr>
      <w:r>
        <w:rPr>
          <w:rStyle w:val="FootnoteReference"/>
        </w:rPr>
        <w:footnoteRef/>
      </w:r>
      <w:r>
        <w:t xml:space="preserve"> To calculate Cumulative Lift, we rank the predictions made for the Testing set in descending order by prediction scores and then divide them into deciles. A decile is a group containing 10% of a dataset. The Cumulative Lift at decile dec is defined as </w:t>
      </w:r>
      <m:oMath>
        <m:r>
          <w:rPr>
            <w:rFonts w:ascii="Cambria Math" w:hAnsi="Cambria Math"/>
          </w:rPr>
          <m:t xml:space="preserve">cumulative 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all deciles up to dec</m:t>
            </m:r>
          </m:num>
          <m:den>
            <m:r>
              <w:rPr>
                <w:rFonts w:ascii="Cambria Math" w:hAnsi="Cambria Math"/>
              </w:rPr>
              <m:t>% of positive classes in Testing set</m:t>
            </m:r>
          </m:den>
        </m:f>
      </m:oMath>
      <w:r>
        <w:t xml:space="preserve">  in this study. </w:t>
      </w:r>
    </w:p>
  </w:footnote>
  <w:footnote w:id="4">
    <w:p w14:paraId="40F6A63B" w14:textId="77777777" w:rsidR="008E654C" w:rsidRDefault="008E654C" w:rsidP="00FA1FC6">
      <w:pPr>
        <w:pStyle w:val="FootnoteText"/>
      </w:pPr>
      <w:r>
        <w:rPr>
          <w:rStyle w:val="FootnoteReference"/>
        </w:rPr>
        <w:footnoteRef/>
      </w:r>
      <w:r>
        <w:t xml:space="preserve"> The Lift at decile dec is defined as </w:t>
      </w:r>
      <m:oMath>
        <m:r>
          <w:rPr>
            <w:rFonts w:ascii="Cambria Math" w:hAnsi="Cambria Math"/>
          </w:rPr>
          <m:t xml:space="preserve">lift </m:t>
        </m:r>
        <m:d>
          <m:dPr>
            <m:ctrlPr>
              <w:rPr>
                <w:rFonts w:ascii="Cambria Math" w:hAnsi="Cambria Math"/>
                <w:i/>
              </w:rPr>
            </m:ctrlPr>
          </m:dPr>
          <m:e>
            <m:r>
              <w:rPr>
                <w:rFonts w:ascii="Cambria Math" w:hAnsi="Cambria Math"/>
              </w:rPr>
              <m:t>dec</m:t>
            </m:r>
          </m:e>
        </m:d>
        <m:r>
          <w:rPr>
            <w:rFonts w:ascii="Cambria Math" w:hAnsi="Cambria Math"/>
          </w:rPr>
          <m:t xml:space="preserve">= </m:t>
        </m:r>
        <m:f>
          <m:fPr>
            <m:ctrlPr>
              <w:rPr>
                <w:rFonts w:ascii="Cambria Math" w:hAnsi="Cambria Math"/>
                <w:i/>
              </w:rPr>
            </m:ctrlPr>
          </m:fPr>
          <m:num>
            <m:r>
              <w:rPr>
                <w:rFonts w:ascii="Cambria Math" w:hAnsi="Cambria Math"/>
              </w:rPr>
              <m:t>% of positive classes in  decile dec</m:t>
            </m:r>
          </m:num>
          <m:den>
            <m:r>
              <w:rPr>
                <w:rFonts w:ascii="Cambria Math" w:hAnsi="Cambria Math"/>
              </w:rPr>
              <m:t>% of positive classes in Testing set</m:t>
            </m:r>
          </m:den>
        </m:f>
      </m:oMath>
      <w:r>
        <w:t xml:space="preserve">  in this study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E1B31"/>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6773"/>
    <w:multiLevelType w:val="multilevel"/>
    <w:tmpl w:val="A440C1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3725"/>
    <w:multiLevelType w:val="hybridMultilevel"/>
    <w:tmpl w:val="65E0A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0372"/>
    <w:multiLevelType w:val="multilevel"/>
    <w:tmpl w:val="B868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61919"/>
    <w:multiLevelType w:val="multilevel"/>
    <w:tmpl w:val="1C20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E2F8B"/>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01B58"/>
    <w:multiLevelType w:val="multilevel"/>
    <w:tmpl w:val="754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D345B"/>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723472"/>
    <w:multiLevelType w:val="multilevel"/>
    <w:tmpl w:val="8D12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A33DA"/>
    <w:multiLevelType w:val="multilevel"/>
    <w:tmpl w:val="F27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911D3"/>
    <w:multiLevelType w:val="multilevel"/>
    <w:tmpl w:val="02086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526E6"/>
    <w:multiLevelType w:val="multilevel"/>
    <w:tmpl w:val="FB5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CF67E6"/>
    <w:multiLevelType w:val="multilevel"/>
    <w:tmpl w:val="8436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244D1"/>
    <w:multiLevelType w:val="multilevel"/>
    <w:tmpl w:val="90DA67B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A1142A"/>
    <w:multiLevelType w:val="hybridMultilevel"/>
    <w:tmpl w:val="9E965200"/>
    <w:lvl w:ilvl="0" w:tplc="520AC0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618F"/>
    <w:multiLevelType w:val="multilevel"/>
    <w:tmpl w:val="EC0AE75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7153C3"/>
    <w:multiLevelType w:val="hybridMultilevel"/>
    <w:tmpl w:val="282A1FCA"/>
    <w:lvl w:ilvl="0" w:tplc="D7962390">
      <w:start w:val="1"/>
      <w:numFmt w:val="bullet"/>
      <w:lvlText w:val=""/>
      <w:lvlJc w:val="left"/>
      <w:pPr>
        <w:tabs>
          <w:tab w:val="num" w:pos="720"/>
        </w:tabs>
        <w:ind w:left="720" w:hanging="360"/>
      </w:pPr>
      <w:rPr>
        <w:rFonts w:ascii="Symbol" w:hAnsi="Symbol" w:hint="default"/>
        <w:sz w:val="20"/>
      </w:rPr>
    </w:lvl>
    <w:lvl w:ilvl="1" w:tplc="C1D474B2" w:tentative="1">
      <w:start w:val="1"/>
      <w:numFmt w:val="bullet"/>
      <w:lvlText w:val="o"/>
      <w:lvlJc w:val="left"/>
      <w:pPr>
        <w:tabs>
          <w:tab w:val="num" w:pos="1440"/>
        </w:tabs>
        <w:ind w:left="1440" w:hanging="360"/>
      </w:pPr>
      <w:rPr>
        <w:rFonts w:ascii="Courier New" w:hAnsi="Courier New" w:hint="default"/>
        <w:sz w:val="20"/>
      </w:rPr>
    </w:lvl>
    <w:lvl w:ilvl="2" w:tplc="4F8E6E82" w:tentative="1">
      <w:start w:val="1"/>
      <w:numFmt w:val="bullet"/>
      <w:lvlText w:val=""/>
      <w:lvlJc w:val="left"/>
      <w:pPr>
        <w:tabs>
          <w:tab w:val="num" w:pos="2160"/>
        </w:tabs>
        <w:ind w:left="2160" w:hanging="360"/>
      </w:pPr>
      <w:rPr>
        <w:rFonts w:ascii="Wingdings" w:hAnsi="Wingdings" w:hint="default"/>
        <w:sz w:val="20"/>
      </w:rPr>
    </w:lvl>
    <w:lvl w:ilvl="3" w:tplc="FD88F366" w:tentative="1">
      <w:start w:val="1"/>
      <w:numFmt w:val="bullet"/>
      <w:lvlText w:val=""/>
      <w:lvlJc w:val="left"/>
      <w:pPr>
        <w:tabs>
          <w:tab w:val="num" w:pos="2880"/>
        </w:tabs>
        <w:ind w:left="2880" w:hanging="360"/>
      </w:pPr>
      <w:rPr>
        <w:rFonts w:ascii="Wingdings" w:hAnsi="Wingdings" w:hint="default"/>
        <w:sz w:val="20"/>
      </w:rPr>
    </w:lvl>
    <w:lvl w:ilvl="4" w:tplc="1E12F6C2" w:tentative="1">
      <w:start w:val="1"/>
      <w:numFmt w:val="bullet"/>
      <w:lvlText w:val=""/>
      <w:lvlJc w:val="left"/>
      <w:pPr>
        <w:tabs>
          <w:tab w:val="num" w:pos="3600"/>
        </w:tabs>
        <w:ind w:left="3600" w:hanging="360"/>
      </w:pPr>
      <w:rPr>
        <w:rFonts w:ascii="Wingdings" w:hAnsi="Wingdings" w:hint="default"/>
        <w:sz w:val="20"/>
      </w:rPr>
    </w:lvl>
    <w:lvl w:ilvl="5" w:tplc="2032989E" w:tentative="1">
      <w:start w:val="1"/>
      <w:numFmt w:val="bullet"/>
      <w:lvlText w:val=""/>
      <w:lvlJc w:val="left"/>
      <w:pPr>
        <w:tabs>
          <w:tab w:val="num" w:pos="4320"/>
        </w:tabs>
        <w:ind w:left="4320" w:hanging="360"/>
      </w:pPr>
      <w:rPr>
        <w:rFonts w:ascii="Wingdings" w:hAnsi="Wingdings" w:hint="default"/>
        <w:sz w:val="20"/>
      </w:rPr>
    </w:lvl>
    <w:lvl w:ilvl="6" w:tplc="72500AA0" w:tentative="1">
      <w:start w:val="1"/>
      <w:numFmt w:val="bullet"/>
      <w:lvlText w:val=""/>
      <w:lvlJc w:val="left"/>
      <w:pPr>
        <w:tabs>
          <w:tab w:val="num" w:pos="5040"/>
        </w:tabs>
        <w:ind w:left="5040" w:hanging="360"/>
      </w:pPr>
      <w:rPr>
        <w:rFonts w:ascii="Wingdings" w:hAnsi="Wingdings" w:hint="default"/>
        <w:sz w:val="20"/>
      </w:rPr>
    </w:lvl>
    <w:lvl w:ilvl="7" w:tplc="2022FD04" w:tentative="1">
      <w:start w:val="1"/>
      <w:numFmt w:val="bullet"/>
      <w:lvlText w:val=""/>
      <w:lvlJc w:val="left"/>
      <w:pPr>
        <w:tabs>
          <w:tab w:val="num" w:pos="5760"/>
        </w:tabs>
        <w:ind w:left="5760" w:hanging="360"/>
      </w:pPr>
      <w:rPr>
        <w:rFonts w:ascii="Wingdings" w:hAnsi="Wingdings" w:hint="default"/>
        <w:sz w:val="20"/>
      </w:rPr>
    </w:lvl>
    <w:lvl w:ilvl="8" w:tplc="2E4ED2CC"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2E1F3A"/>
    <w:multiLevelType w:val="multilevel"/>
    <w:tmpl w:val="2D4C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4F59CF"/>
    <w:multiLevelType w:val="hybridMultilevel"/>
    <w:tmpl w:val="343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97F44"/>
    <w:multiLevelType w:val="multilevel"/>
    <w:tmpl w:val="330C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E67EB"/>
    <w:multiLevelType w:val="multilevel"/>
    <w:tmpl w:val="C6FE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C34C2E"/>
    <w:multiLevelType w:val="multilevel"/>
    <w:tmpl w:val="C13487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DA6"/>
    <w:multiLevelType w:val="multilevel"/>
    <w:tmpl w:val="354C0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80867"/>
    <w:multiLevelType w:val="multilevel"/>
    <w:tmpl w:val="111E1A1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A34F2C"/>
    <w:multiLevelType w:val="hybridMultilevel"/>
    <w:tmpl w:val="0388B8EE"/>
    <w:lvl w:ilvl="0" w:tplc="294A4CC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10036F"/>
    <w:multiLevelType w:val="multilevel"/>
    <w:tmpl w:val="CC30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24076"/>
    <w:multiLevelType w:val="multilevel"/>
    <w:tmpl w:val="7526AB7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176037B"/>
    <w:multiLevelType w:val="hybridMultilevel"/>
    <w:tmpl w:val="7E8A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E5FBA"/>
    <w:multiLevelType w:val="multilevel"/>
    <w:tmpl w:val="7076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8"/>
  </w:num>
  <w:num w:numId="4">
    <w:abstractNumId w:val="2"/>
  </w:num>
  <w:num w:numId="5">
    <w:abstractNumId w:val="8"/>
  </w:num>
  <w:num w:numId="6">
    <w:abstractNumId w:val="9"/>
  </w:num>
  <w:num w:numId="7">
    <w:abstractNumId w:val="1"/>
  </w:num>
  <w:num w:numId="8">
    <w:abstractNumId w:val="12"/>
  </w:num>
  <w:num w:numId="9">
    <w:abstractNumId w:val="17"/>
  </w:num>
  <w:num w:numId="10">
    <w:abstractNumId w:val="19"/>
  </w:num>
  <w:num w:numId="11">
    <w:abstractNumId w:val="5"/>
  </w:num>
  <w:num w:numId="12">
    <w:abstractNumId w:val="28"/>
  </w:num>
  <w:num w:numId="13">
    <w:abstractNumId w:val="22"/>
  </w:num>
  <w:num w:numId="14">
    <w:abstractNumId w:val="25"/>
  </w:num>
  <w:num w:numId="15">
    <w:abstractNumId w:val="6"/>
  </w:num>
  <w:num w:numId="16">
    <w:abstractNumId w:val="11"/>
  </w:num>
  <w:num w:numId="17">
    <w:abstractNumId w:val="10"/>
  </w:num>
  <w:num w:numId="18">
    <w:abstractNumId w:val="20"/>
  </w:num>
  <w:num w:numId="19">
    <w:abstractNumId w:val="21"/>
  </w:num>
  <w:num w:numId="20">
    <w:abstractNumId w:val="26"/>
  </w:num>
  <w:num w:numId="21">
    <w:abstractNumId w:val="7"/>
  </w:num>
  <w:num w:numId="22">
    <w:abstractNumId w:val="23"/>
  </w:num>
  <w:num w:numId="23">
    <w:abstractNumId w:val="0"/>
  </w:num>
  <w:num w:numId="24">
    <w:abstractNumId w:val="27"/>
  </w:num>
  <w:num w:numId="25">
    <w:abstractNumId w:val="24"/>
  </w:num>
  <w:num w:numId="26">
    <w:abstractNumId w:val="3"/>
  </w:num>
  <w:num w:numId="27">
    <w:abstractNumId w:val="4"/>
  </w:num>
  <w:num w:numId="28">
    <w:abstractNumId w:val="13"/>
  </w:num>
  <w:num w:numId="2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Liu  kunz">
    <w15:presenceInfo w15:providerId="AD" w15:userId="S::yang.liu@springboarddac.onmicrosoft.com::82e67335-a8d5-42eb-83f0-d8edac70a3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BFF81"/>
    <w:rsid w:val="00000B4D"/>
    <w:rsid w:val="0000113A"/>
    <w:rsid w:val="00004220"/>
    <w:rsid w:val="00005800"/>
    <w:rsid w:val="00005AA9"/>
    <w:rsid w:val="0001337F"/>
    <w:rsid w:val="000138DC"/>
    <w:rsid w:val="000200D2"/>
    <w:rsid w:val="00030B0D"/>
    <w:rsid w:val="0003118B"/>
    <w:rsid w:val="00032AE9"/>
    <w:rsid w:val="0003332A"/>
    <w:rsid w:val="00033CA1"/>
    <w:rsid w:val="0003502C"/>
    <w:rsid w:val="000364DC"/>
    <w:rsid w:val="00036BCC"/>
    <w:rsid w:val="000409B5"/>
    <w:rsid w:val="00041566"/>
    <w:rsid w:val="0004352B"/>
    <w:rsid w:val="000442B2"/>
    <w:rsid w:val="00045A3D"/>
    <w:rsid w:val="000532D6"/>
    <w:rsid w:val="0005681C"/>
    <w:rsid w:val="00061151"/>
    <w:rsid w:val="00061CB0"/>
    <w:rsid w:val="000665F3"/>
    <w:rsid w:val="000672B6"/>
    <w:rsid w:val="000765C0"/>
    <w:rsid w:val="00082889"/>
    <w:rsid w:val="000872C8"/>
    <w:rsid w:val="00090753"/>
    <w:rsid w:val="00091E52"/>
    <w:rsid w:val="00094CB0"/>
    <w:rsid w:val="0009752F"/>
    <w:rsid w:val="000977A1"/>
    <w:rsid w:val="000A42A0"/>
    <w:rsid w:val="000A5750"/>
    <w:rsid w:val="000B05C0"/>
    <w:rsid w:val="000B1031"/>
    <w:rsid w:val="000B2ABD"/>
    <w:rsid w:val="000B34A5"/>
    <w:rsid w:val="000B3949"/>
    <w:rsid w:val="000B3DCB"/>
    <w:rsid w:val="000B6FD4"/>
    <w:rsid w:val="000B79C9"/>
    <w:rsid w:val="000C0399"/>
    <w:rsid w:val="000C4459"/>
    <w:rsid w:val="000C4AF7"/>
    <w:rsid w:val="000C5432"/>
    <w:rsid w:val="000C5ABC"/>
    <w:rsid w:val="000D0864"/>
    <w:rsid w:val="000D1699"/>
    <w:rsid w:val="000D32FF"/>
    <w:rsid w:val="000D4CB2"/>
    <w:rsid w:val="000D5D5C"/>
    <w:rsid w:val="000E0BE7"/>
    <w:rsid w:val="000F17DB"/>
    <w:rsid w:val="000F79D8"/>
    <w:rsid w:val="000F7F43"/>
    <w:rsid w:val="000F7FC4"/>
    <w:rsid w:val="00103FAA"/>
    <w:rsid w:val="00104926"/>
    <w:rsid w:val="0010497E"/>
    <w:rsid w:val="00112D93"/>
    <w:rsid w:val="00116482"/>
    <w:rsid w:val="00123B40"/>
    <w:rsid w:val="00125E8B"/>
    <w:rsid w:val="0013007B"/>
    <w:rsid w:val="00130D52"/>
    <w:rsid w:val="00133ADD"/>
    <w:rsid w:val="00133F64"/>
    <w:rsid w:val="0013723B"/>
    <w:rsid w:val="001374E7"/>
    <w:rsid w:val="00142062"/>
    <w:rsid w:val="0014468A"/>
    <w:rsid w:val="00145997"/>
    <w:rsid w:val="00147C32"/>
    <w:rsid w:val="00150491"/>
    <w:rsid w:val="001536FD"/>
    <w:rsid w:val="00153F8A"/>
    <w:rsid w:val="00155E30"/>
    <w:rsid w:val="00157D41"/>
    <w:rsid w:val="00163CEB"/>
    <w:rsid w:val="00166461"/>
    <w:rsid w:val="00166D11"/>
    <w:rsid w:val="00167595"/>
    <w:rsid w:val="00174733"/>
    <w:rsid w:val="00175130"/>
    <w:rsid w:val="001816C1"/>
    <w:rsid w:val="00183060"/>
    <w:rsid w:val="001908BB"/>
    <w:rsid w:val="00191078"/>
    <w:rsid w:val="0019151D"/>
    <w:rsid w:val="00191829"/>
    <w:rsid w:val="00191841"/>
    <w:rsid w:val="00191BD9"/>
    <w:rsid w:val="0019239B"/>
    <w:rsid w:val="00192843"/>
    <w:rsid w:val="0019457D"/>
    <w:rsid w:val="00194DEB"/>
    <w:rsid w:val="00195396"/>
    <w:rsid w:val="00196264"/>
    <w:rsid w:val="001971D2"/>
    <w:rsid w:val="001A2044"/>
    <w:rsid w:val="001A3B27"/>
    <w:rsid w:val="001A4FE9"/>
    <w:rsid w:val="001C02D5"/>
    <w:rsid w:val="001C0D83"/>
    <w:rsid w:val="001C27A7"/>
    <w:rsid w:val="001C33B1"/>
    <w:rsid w:val="001C3A8D"/>
    <w:rsid w:val="001C3D7A"/>
    <w:rsid w:val="001C7C22"/>
    <w:rsid w:val="001D203B"/>
    <w:rsid w:val="001D6744"/>
    <w:rsid w:val="001D7126"/>
    <w:rsid w:val="001D7BD3"/>
    <w:rsid w:val="001E0C46"/>
    <w:rsid w:val="001E4A48"/>
    <w:rsid w:val="001E586D"/>
    <w:rsid w:val="001F6F4E"/>
    <w:rsid w:val="0020057C"/>
    <w:rsid w:val="00202316"/>
    <w:rsid w:val="00203A96"/>
    <w:rsid w:val="0020772A"/>
    <w:rsid w:val="00207C16"/>
    <w:rsid w:val="00210A2F"/>
    <w:rsid w:val="002115BA"/>
    <w:rsid w:val="0021255E"/>
    <w:rsid w:val="00212800"/>
    <w:rsid w:val="002205B0"/>
    <w:rsid w:val="0022190F"/>
    <w:rsid w:val="002219CC"/>
    <w:rsid w:val="00225C0E"/>
    <w:rsid w:val="0022623E"/>
    <w:rsid w:val="00232AC6"/>
    <w:rsid w:val="00233509"/>
    <w:rsid w:val="00234021"/>
    <w:rsid w:val="00234B11"/>
    <w:rsid w:val="0024261A"/>
    <w:rsid w:val="002429B8"/>
    <w:rsid w:val="0024350F"/>
    <w:rsid w:val="00243E72"/>
    <w:rsid w:val="002458E1"/>
    <w:rsid w:val="0024709F"/>
    <w:rsid w:val="002509A9"/>
    <w:rsid w:val="00250BD0"/>
    <w:rsid w:val="00251A94"/>
    <w:rsid w:val="00251E09"/>
    <w:rsid w:val="0025269D"/>
    <w:rsid w:val="002533F6"/>
    <w:rsid w:val="00253E0E"/>
    <w:rsid w:val="0026566E"/>
    <w:rsid w:val="0027049D"/>
    <w:rsid w:val="00270B7D"/>
    <w:rsid w:val="00271BC3"/>
    <w:rsid w:val="00271C2F"/>
    <w:rsid w:val="0027405E"/>
    <w:rsid w:val="002774FA"/>
    <w:rsid w:val="00281197"/>
    <w:rsid w:val="00283B66"/>
    <w:rsid w:val="00290AA9"/>
    <w:rsid w:val="00290D05"/>
    <w:rsid w:val="00290D20"/>
    <w:rsid w:val="00290E89"/>
    <w:rsid w:val="00291F2E"/>
    <w:rsid w:val="00294E86"/>
    <w:rsid w:val="002953DA"/>
    <w:rsid w:val="00296300"/>
    <w:rsid w:val="002A54C3"/>
    <w:rsid w:val="002A68E3"/>
    <w:rsid w:val="002B1B6F"/>
    <w:rsid w:val="002B5214"/>
    <w:rsid w:val="002B52CE"/>
    <w:rsid w:val="002B7F41"/>
    <w:rsid w:val="002C216E"/>
    <w:rsid w:val="002D086E"/>
    <w:rsid w:val="002D1F3C"/>
    <w:rsid w:val="002D2C5F"/>
    <w:rsid w:val="002D56B1"/>
    <w:rsid w:val="002D7553"/>
    <w:rsid w:val="002E1800"/>
    <w:rsid w:val="002E2D81"/>
    <w:rsid w:val="002E434F"/>
    <w:rsid w:val="002E4C32"/>
    <w:rsid w:val="002E5177"/>
    <w:rsid w:val="002F1937"/>
    <w:rsid w:val="002F30C3"/>
    <w:rsid w:val="002F684E"/>
    <w:rsid w:val="002F6F31"/>
    <w:rsid w:val="00301516"/>
    <w:rsid w:val="00302023"/>
    <w:rsid w:val="0030326B"/>
    <w:rsid w:val="00304233"/>
    <w:rsid w:val="00306319"/>
    <w:rsid w:val="00306C5B"/>
    <w:rsid w:val="0031036B"/>
    <w:rsid w:val="00310D9A"/>
    <w:rsid w:val="00313B88"/>
    <w:rsid w:val="00316D15"/>
    <w:rsid w:val="00317495"/>
    <w:rsid w:val="0031789F"/>
    <w:rsid w:val="003279BD"/>
    <w:rsid w:val="003308C5"/>
    <w:rsid w:val="00335E39"/>
    <w:rsid w:val="00336B85"/>
    <w:rsid w:val="00336EE7"/>
    <w:rsid w:val="00337648"/>
    <w:rsid w:val="00337894"/>
    <w:rsid w:val="00340D2C"/>
    <w:rsid w:val="00342941"/>
    <w:rsid w:val="00344053"/>
    <w:rsid w:val="0034426D"/>
    <w:rsid w:val="00344673"/>
    <w:rsid w:val="0034613F"/>
    <w:rsid w:val="00346E5C"/>
    <w:rsid w:val="00347474"/>
    <w:rsid w:val="0034766A"/>
    <w:rsid w:val="00351577"/>
    <w:rsid w:val="00354135"/>
    <w:rsid w:val="0035692E"/>
    <w:rsid w:val="00357B18"/>
    <w:rsid w:val="00357C83"/>
    <w:rsid w:val="00357D40"/>
    <w:rsid w:val="00361030"/>
    <w:rsid w:val="00362B3B"/>
    <w:rsid w:val="00362C8B"/>
    <w:rsid w:val="003653CF"/>
    <w:rsid w:val="00367D6D"/>
    <w:rsid w:val="00370F98"/>
    <w:rsid w:val="00373B35"/>
    <w:rsid w:val="0037466D"/>
    <w:rsid w:val="00376C38"/>
    <w:rsid w:val="0038336C"/>
    <w:rsid w:val="00386B65"/>
    <w:rsid w:val="003903CE"/>
    <w:rsid w:val="00392EB4"/>
    <w:rsid w:val="00394B16"/>
    <w:rsid w:val="00394BBB"/>
    <w:rsid w:val="0039615B"/>
    <w:rsid w:val="00396FE9"/>
    <w:rsid w:val="00396FEF"/>
    <w:rsid w:val="00397F87"/>
    <w:rsid w:val="003A34C0"/>
    <w:rsid w:val="003A61AC"/>
    <w:rsid w:val="003A78A5"/>
    <w:rsid w:val="003B4166"/>
    <w:rsid w:val="003B5859"/>
    <w:rsid w:val="003B5BCB"/>
    <w:rsid w:val="003B6C55"/>
    <w:rsid w:val="003C0A10"/>
    <w:rsid w:val="003C4AE5"/>
    <w:rsid w:val="003C7562"/>
    <w:rsid w:val="003D1D30"/>
    <w:rsid w:val="003D3EA5"/>
    <w:rsid w:val="003D6114"/>
    <w:rsid w:val="003D79B6"/>
    <w:rsid w:val="003E1F92"/>
    <w:rsid w:val="003E5AC5"/>
    <w:rsid w:val="003E6AC3"/>
    <w:rsid w:val="003F0B53"/>
    <w:rsid w:val="003F2A3C"/>
    <w:rsid w:val="003F2BA1"/>
    <w:rsid w:val="003F5301"/>
    <w:rsid w:val="003F53EE"/>
    <w:rsid w:val="003F6566"/>
    <w:rsid w:val="003F785C"/>
    <w:rsid w:val="00400D8C"/>
    <w:rsid w:val="00403233"/>
    <w:rsid w:val="00403629"/>
    <w:rsid w:val="004041EF"/>
    <w:rsid w:val="00404F63"/>
    <w:rsid w:val="00406739"/>
    <w:rsid w:val="00407BCF"/>
    <w:rsid w:val="004105A0"/>
    <w:rsid w:val="00410CDC"/>
    <w:rsid w:val="004112C2"/>
    <w:rsid w:val="004117E5"/>
    <w:rsid w:val="004118E9"/>
    <w:rsid w:val="00411976"/>
    <w:rsid w:val="00413A02"/>
    <w:rsid w:val="00413E60"/>
    <w:rsid w:val="0041505E"/>
    <w:rsid w:val="00417696"/>
    <w:rsid w:val="00420552"/>
    <w:rsid w:val="004226D2"/>
    <w:rsid w:val="00422752"/>
    <w:rsid w:val="0043080F"/>
    <w:rsid w:val="00442CE2"/>
    <w:rsid w:val="00443F7F"/>
    <w:rsid w:val="004509B6"/>
    <w:rsid w:val="00450AA0"/>
    <w:rsid w:val="004516A5"/>
    <w:rsid w:val="00451CE5"/>
    <w:rsid w:val="00453263"/>
    <w:rsid w:val="004542E2"/>
    <w:rsid w:val="00460763"/>
    <w:rsid w:val="004624A6"/>
    <w:rsid w:val="004650B4"/>
    <w:rsid w:val="004676BB"/>
    <w:rsid w:val="00470F91"/>
    <w:rsid w:val="0047152F"/>
    <w:rsid w:val="0047183A"/>
    <w:rsid w:val="00474D23"/>
    <w:rsid w:val="004750D4"/>
    <w:rsid w:val="00477410"/>
    <w:rsid w:val="00480817"/>
    <w:rsid w:val="004815FE"/>
    <w:rsid w:val="00482C54"/>
    <w:rsid w:val="00482EBD"/>
    <w:rsid w:val="0048488D"/>
    <w:rsid w:val="00487503"/>
    <w:rsid w:val="004916D5"/>
    <w:rsid w:val="004A3755"/>
    <w:rsid w:val="004B07EB"/>
    <w:rsid w:val="004B3EC5"/>
    <w:rsid w:val="004B4A15"/>
    <w:rsid w:val="004B4A59"/>
    <w:rsid w:val="004B72C8"/>
    <w:rsid w:val="004C179C"/>
    <w:rsid w:val="004C1ADA"/>
    <w:rsid w:val="004C3515"/>
    <w:rsid w:val="004C42F4"/>
    <w:rsid w:val="004C469B"/>
    <w:rsid w:val="004C60F4"/>
    <w:rsid w:val="004C76CD"/>
    <w:rsid w:val="004D465F"/>
    <w:rsid w:val="004D6D44"/>
    <w:rsid w:val="004D75EE"/>
    <w:rsid w:val="004E0CCC"/>
    <w:rsid w:val="004E2D64"/>
    <w:rsid w:val="004E5D61"/>
    <w:rsid w:val="004E64BB"/>
    <w:rsid w:val="004E6934"/>
    <w:rsid w:val="004E72E6"/>
    <w:rsid w:val="004F2C89"/>
    <w:rsid w:val="004F6B33"/>
    <w:rsid w:val="004F7BB5"/>
    <w:rsid w:val="005021EE"/>
    <w:rsid w:val="00502D2A"/>
    <w:rsid w:val="00503266"/>
    <w:rsid w:val="00506141"/>
    <w:rsid w:val="005062EA"/>
    <w:rsid w:val="00511E51"/>
    <w:rsid w:val="005126D0"/>
    <w:rsid w:val="00514CAE"/>
    <w:rsid w:val="00521A35"/>
    <w:rsid w:val="00522FC0"/>
    <w:rsid w:val="00523742"/>
    <w:rsid w:val="005305CB"/>
    <w:rsid w:val="00535412"/>
    <w:rsid w:val="00536070"/>
    <w:rsid w:val="00542460"/>
    <w:rsid w:val="00543F31"/>
    <w:rsid w:val="00544AB3"/>
    <w:rsid w:val="005457D5"/>
    <w:rsid w:val="005467D4"/>
    <w:rsid w:val="00550956"/>
    <w:rsid w:val="00551B1D"/>
    <w:rsid w:val="00554068"/>
    <w:rsid w:val="00554596"/>
    <w:rsid w:val="00556476"/>
    <w:rsid w:val="00565D82"/>
    <w:rsid w:val="00567782"/>
    <w:rsid w:val="00567D70"/>
    <w:rsid w:val="00571CDC"/>
    <w:rsid w:val="00581E31"/>
    <w:rsid w:val="00581F3F"/>
    <w:rsid w:val="00582566"/>
    <w:rsid w:val="0058315C"/>
    <w:rsid w:val="005846D4"/>
    <w:rsid w:val="0058766C"/>
    <w:rsid w:val="005876F2"/>
    <w:rsid w:val="005901FE"/>
    <w:rsid w:val="0059588C"/>
    <w:rsid w:val="00597EBA"/>
    <w:rsid w:val="005A20FD"/>
    <w:rsid w:val="005A47E5"/>
    <w:rsid w:val="005A5BED"/>
    <w:rsid w:val="005A5D77"/>
    <w:rsid w:val="005A6EF0"/>
    <w:rsid w:val="005B20DA"/>
    <w:rsid w:val="005B3042"/>
    <w:rsid w:val="005B587C"/>
    <w:rsid w:val="005B5AEC"/>
    <w:rsid w:val="005B6A26"/>
    <w:rsid w:val="005B72E4"/>
    <w:rsid w:val="005C0C66"/>
    <w:rsid w:val="005C1387"/>
    <w:rsid w:val="005C152B"/>
    <w:rsid w:val="005C4BFB"/>
    <w:rsid w:val="005C5B7E"/>
    <w:rsid w:val="005C67BA"/>
    <w:rsid w:val="005D00BB"/>
    <w:rsid w:val="005D1595"/>
    <w:rsid w:val="005D355A"/>
    <w:rsid w:val="005D5867"/>
    <w:rsid w:val="005D704F"/>
    <w:rsid w:val="005D75C1"/>
    <w:rsid w:val="005E16B9"/>
    <w:rsid w:val="005E622A"/>
    <w:rsid w:val="005E6AD8"/>
    <w:rsid w:val="005E6CAD"/>
    <w:rsid w:val="005E7FC9"/>
    <w:rsid w:val="005F02D6"/>
    <w:rsid w:val="005F22B9"/>
    <w:rsid w:val="005F2983"/>
    <w:rsid w:val="005F2B8C"/>
    <w:rsid w:val="006010DF"/>
    <w:rsid w:val="00602C17"/>
    <w:rsid w:val="00606945"/>
    <w:rsid w:val="00611F31"/>
    <w:rsid w:val="00614B6F"/>
    <w:rsid w:val="0061716C"/>
    <w:rsid w:val="00623E6A"/>
    <w:rsid w:val="00625112"/>
    <w:rsid w:val="00626704"/>
    <w:rsid w:val="006270DE"/>
    <w:rsid w:val="00627CB0"/>
    <w:rsid w:val="0063366D"/>
    <w:rsid w:val="00635ABF"/>
    <w:rsid w:val="00645368"/>
    <w:rsid w:val="00646061"/>
    <w:rsid w:val="006471E3"/>
    <w:rsid w:val="006541E4"/>
    <w:rsid w:val="006553E9"/>
    <w:rsid w:val="00655C89"/>
    <w:rsid w:val="00655F8C"/>
    <w:rsid w:val="00663983"/>
    <w:rsid w:val="00663A91"/>
    <w:rsid w:val="00664656"/>
    <w:rsid w:val="0066471A"/>
    <w:rsid w:val="00664804"/>
    <w:rsid w:val="00665135"/>
    <w:rsid w:val="006659ED"/>
    <w:rsid w:val="00666F0E"/>
    <w:rsid w:val="00673429"/>
    <w:rsid w:val="006759BD"/>
    <w:rsid w:val="00675B89"/>
    <w:rsid w:val="006774F9"/>
    <w:rsid w:val="00677C20"/>
    <w:rsid w:val="00681AAD"/>
    <w:rsid w:val="0068224F"/>
    <w:rsid w:val="006833E3"/>
    <w:rsid w:val="00684E1E"/>
    <w:rsid w:val="00684FDD"/>
    <w:rsid w:val="00691C34"/>
    <w:rsid w:val="00693322"/>
    <w:rsid w:val="00693A94"/>
    <w:rsid w:val="0069452D"/>
    <w:rsid w:val="00696BEB"/>
    <w:rsid w:val="006A03AE"/>
    <w:rsid w:val="006A0A77"/>
    <w:rsid w:val="006A2203"/>
    <w:rsid w:val="006A4B34"/>
    <w:rsid w:val="006A5CE6"/>
    <w:rsid w:val="006B110E"/>
    <w:rsid w:val="006B2713"/>
    <w:rsid w:val="006B28D7"/>
    <w:rsid w:val="006B464A"/>
    <w:rsid w:val="006B574B"/>
    <w:rsid w:val="006B59C2"/>
    <w:rsid w:val="006B60CF"/>
    <w:rsid w:val="006B7A10"/>
    <w:rsid w:val="006B7DAF"/>
    <w:rsid w:val="006C1448"/>
    <w:rsid w:val="006C1D86"/>
    <w:rsid w:val="006C6D5F"/>
    <w:rsid w:val="006D0951"/>
    <w:rsid w:val="006D12AB"/>
    <w:rsid w:val="006D2174"/>
    <w:rsid w:val="006D21E7"/>
    <w:rsid w:val="006D2AEA"/>
    <w:rsid w:val="006D313A"/>
    <w:rsid w:val="006D3408"/>
    <w:rsid w:val="006D34F3"/>
    <w:rsid w:val="006D7E96"/>
    <w:rsid w:val="006E048A"/>
    <w:rsid w:val="006E0D91"/>
    <w:rsid w:val="006E48D9"/>
    <w:rsid w:val="006E76CC"/>
    <w:rsid w:val="006F01F2"/>
    <w:rsid w:val="006F3F5A"/>
    <w:rsid w:val="006F58BE"/>
    <w:rsid w:val="006F6EF7"/>
    <w:rsid w:val="007005E9"/>
    <w:rsid w:val="00702394"/>
    <w:rsid w:val="00703152"/>
    <w:rsid w:val="00704FF4"/>
    <w:rsid w:val="007060D9"/>
    <w:rsid w:val="0070615C"/>
    <w:rsid w:val="0071074F"/>
    <w:rsid w:val="00714257"/>
    <w:rsid w:val="00715109"/>
    <w:rsid w:val="007205F0"/>
    <w:rsid w:val="0072111C"/>
    <w:rsid w:val="007309C1"/>
    <w:rsid w:val="00734DA6"/>
    <w:rsid w:val="0073547D"/>
    <w:rsid w:val="00743F8E"/>
    <w:rsid w:val="007441E0"/>
    <w:rsid w:val="00745881"/>
    <w:rsid w:val="0074603F"/>
    <w:rsid w:val="00755398"/>
    <w:rsid w:val="00757382"/>
    <w:rsid w:val="00761F72"/>
    <w:rsid w:val="00763779"/>
    <w:rsid w:val="00765D28"/>
    <w:rsid w:val="00770271"/>
    <w:rsid w:val="00772DA6"/>
    <w:rsid w:val="0078326E"/>
    <w:rsid w:val="00785EBE"/>
    <w:rsid w:val="00787EB5"/>
    <w:rsid w:val="00790032"/>
    <w:rsid w:val="00790F37"/>
    <w:rsid w:val="00790F50"/>
    <w:rsid w:val="007910BC"/>
    <w:rsid w:val="00791598"/>
    <w:rsid w:val="0079264A"/>
    <w:rsid w:val="00794DAC"/>
    <w:rsid w:val="007A1520"/>
    <w:rsid w:val="007A2499"/>
    <w:rsid w:val="007A3291"/>
    <w:rsid w:val="007B27DB"/>
    <w:rsid w:val="007B31FD"/>
    <w:rsid w:val="007B77B5"/>
    <w:rsid w:val="007B7E34"/>
    <w:rsid w:val="007C7633"/>
    <w:rsid w:val="007D1EAF"/>
    <w:rsid w:val="007D32A2"/>
    <w:rsid w:val="007D393A"/>
    <w:rsid w:val="007D3EA4"/>
    <w:rsid w:val="007D7AD4"/>
    <w:rsid w:val="007E1283"/>
    <w:rsid w:val="007E64FC"/>
    <w:rsid w:val="007E6519"/>
    <w:rsid w:val="007F0B62"/>
    <w:rsid w:val="007F3ED5"/>
    <w:rsid w:val="007F5025"/>
    <w:rsid w:val="007F544F"/>
    <w:rsid w:val="007F78D2"/>
    <w:rsid w:val="008009FA"/>
    <w:rsid w:val="00800A1E"/>
    <w:rsid w:val="00802D18"/>
    <w:rsid w:val="00807DB5"/>
    <w:rsid w:val="00807F76"/>
    <w:rsid w:val="00817C40"/>
    <w:rsid w:val="008205E0"/>
    <w:rsid w:val="00823F33"/>
    <w:rsid w:val="008256AB"/>
    <w:rsid w:val="008351A6"/>
    <w:rsid w:val="008413B8"/>
    <w:rsid w:val="008445BD"/>
    <w:rsid w:val="00845FF6"/>
    <w:rsid w:val="008461AA"/>
    <w:rsid w:val="008502B5"/>
    <w:rsid w:val="008524D9"/>
    <w:rsid w:val="00853CF8"/>
    <w:rsid w:val="0086327A"/>
    <w:rsid w:val="0087107D"/>
    <w:rsid w:val="008768A1"/>
    <w:rsid w:val="008769A5"/>
    <w:rsid w:val="00880D16"/>
    <w:rsid w:val="00885D4B"/>
    <w:rsid w:val="00886E66"/>
    <w:rsid w:val="00887146"/>
    <w:rsid w:val="00894908"/>
    <w:rsid w:val="00894D8F"/>
    <w:rsid w:val="00896F85"/>
    <w:rsid w:val="008A100F"/>
    <w:rsid w:val="008A1696"/>
    <w:rsid w:val="008A1E28"/>
    <w:rsid w:val="008A5E5D"/>
    <w:rsid w:val="008A626F"/>
    <w:rsid w:val="008A62C4"/>
    <w:rsid w:val="008A6B17"/>
    <w:rsid w:val="008B10DC"/>
    <w:rsid w:val="008B1942"/>
    <w:rsid w:val="008B1B69"/>
    <w:rsid w:val="008B49F2"/>
    <w:rsid w:val="008B51C4"/>
    <w:rsid w:val="008B56E2"/>
    <w:rsid w:val="008C3AC5"/>
    <w:rsid w:val="008C65F8"/>
    <w:rsid w:val="008C71C6"/>
    <w:rsid w:val="008D26D0"/>
    <w:rsid w:val="008D2CA0"/>
    <w:rsid w:val="008D6F80"/>
    <w:rsid w:val="008E6284"/>
    <w:rsid w:val="008E654C"/>
    <w:rsid w:val="008F089A"/>
    <w:rsid w:val="008F32F6"/>
    <w:rsid w:val="008F3AC4"/>
    <w:rsid w:val="008F6438"/>
    <w:rsid w:val="008F6A44"/>
    <w:rsid w:val="00900534"/>
    <w:rsid w:val="00900822"/>
    <w:rsid w:val="00900A7A"/>
    <w:rsid w:val="00904011"/>
    <w:rsid w:val="009056D0"/>
    <w:rsid w:val="009062BE"/>
    <w:rsid w:val="00910336"/>
    <w:rsid w:val="0091047A"/>
    <w:rsid w:val="00910A37"/>
    <w:rsid w:val="00922BC1"/>
    <w:rsid w:val="00923F9D"/>
    <w:rsid w:val="00927BDD"/>
    <w:rsid w:val="00927FC6"/>
    <w:rsid w:val="009323DA"/>
    <w:rsid w:val="009346E1"/>
    <w:rsid w:val="00935E3C"/>
    <w:rsid w:val="009369B0"/>
    <w:rsid w:val="00940883"/>
    <w:rsid w:val="00940D8F"/>
    <w:rsid w:val="00942169"/>
    <w:rsid w:val="009425A3"/>
    <w:rsid w:val="00942E2C"/>
    <w:rsid w:val="00943E5A"/>
    <w:rsid w:val="009442EB"/>
    <w:rsid w:val="00945019"/>
    <w:rsid w:val="00945A4A"/>
    <w:rsid w:val="00947120"/>
    <w:rsid w:val="00950B7F"/>
    <w:rsid w:val="009562BB"/>
    <w:rsid w:val="00956839"/>
    <w:rsid w:val="00962458"/>
    <w:rsid w:val="009642B4"/>
    <w:rsid w:val="00964D91"/>
    <w:rsid w:val="00966BA3"/>
    <w:rsid w:val="00967866"/>
    <w:rsid w:val="009732A7"/>
    <w:rsid w:val="00975126"/>
    <w:rsid w:val="00976160"/>
    <w:rsid w:val="009768D3"/>
    <w:rsid w:val="00984C4A"/>
    <w:rsid w:val="00995300"/>
    <w:rsid w:val="00997A5C"/>
    <w:rsid w:val="009A0B23"/>
    <w:rsid w:val="009A1887"/>
    <w:rsid w:val="009A387B"/>
    <w:rsid w:val="009A392B"/>
    <w:rsid w:val="009A638A"/>
    <w:rsid w:val="009A64C6"/>
    <w:rsid w:val="009B227D"/>
    <w:rsid w:val="009B4589"/>
    <w:rsid w:val="009B6664"/>
    <w:rsid w:val="009B75CC"/>
    <w:rsid w:val="009C4014"/>
    <w:rsid w:val="009C4792"/>
    <w:rsid w:val="009C4B23"/>
    <w:rsid w:val="009C5523"/>
    <w:rsid w:val="009D59D9"/>
    <w:rsid w:val="009F1975"/>
    <w:rsid w:val="009F2C4A"/>
    <w:rsid w:val="009F7118"/>
    <w:rsid w:val="00A00256"/>
    <w:rsid w:val="00A01F83"/>
    <w:rsid w:val="00A04EFC"/>
    <w:rsid w:val="00A0577F"/>
    <w:rsid w:val="00A079D0"/>
    <w:rsid w:val="00A10296"/>
    <w:rsid w:val="00A14981"/>
    <w:rsid w:val="00A15647"/>
    <w:rsid w:val="00A170AB"/>
    <w:rsid w:val="00A22243"/>
    <w:rsid w:val="00A23786"/>
    <w:rsid w:val="00A24FCE"/>
    <w:rsid w:val="00A3107B"/>
    <w:rsid w:val="00A3188C"/>
    <w:rsid w:val="00A45BBB"/>
    <w:rsid w:val="00A51CF4"/>
    <w:rsid w:val="00A54B59"/>
    <w:rsid w:val="00A5583E"/>
    <w:rsid w:val="00A566F9"/>
    <w:rsid w:val="00A56872"/>
    <w:rsid w:val="00A56940"/>
    <w:rsid w:val="00A57197"/>
    <w:rsid w:val="00A60F89"/>
    <w:rsid w:val="00A612F6"/>
    <w:rsid w:val="00A61E02"/>
    <w:rsid w:val="00A6729A"/>
    <w:rsid w:val="00A70FD3"/>
    <w:rsid w:val="00A72372"/>
    <w:rsid w:val="00A72E3B"/>
    <w:rsid w:val="00A7586E"/>
    <w:rsid w:val="00A75F8F"/>
    <w:rsid w:val="00A76F70"/>
    <w:rsid w:val="00A824EC"/>
    <w:rsid w:val="00A84105"/>
    <w:rsid w:val="00A8593A"/>
    <w:rsid w:val="00A90E0E"/>
    <w:rsid w:val="00A9247B"/>
    <w:rsid w:val="00A937D1"/>
    <w:rsid w:val="00A93F97"/>
    <w:rsid w:val="00AA17EB"/>
    <w:rsid w:val="00AA2194"/>
    <w:rsid w:val="00AA3CE6"/>
    <w:rsid w:val="00AB2BCE"/>
    <w:rsid w:val="00AB3CDC"/>
    <w:rsid w:val="00AC0144"/>
    <w:rsid w:val="00AC4F33"/>
    <w:rsid w:val="00AC7A35"/>
    <w:rsid w:val="00AD057C"/>
    <w:rsid w:val="00AD1481"/>
    <w:rsid w:val="00AD54C6"/>
    <w:rsid w:val="00AD789C"/>
    <w:rsid w:val="00AE3EA4"/>
    <w:rsid w:val="00AE5DFC"/>
    <w:rsid w:val="00AE7A21"/>
    <w:rsid w:val="00AF0A2A"/>
    <w:rsid w:val="00AF0BBE"/>
    <w:rsid w:val="00AF0DE7"/>
    <w:rsid w:val="00AF169F"/>
    <w:rsid w:val="00AF232A"/>
    <w:rsid w:val="00AF2A8F"/>
    <w:rsid w:val="00AF33B9"/>
    <w:rsid w:val="00AF4162"/>
    <w:rsid w:val="00AF6615"/>
    <w:rsid w:val="00B0278D"/>
    <w:rsid w:val="00B03C44"/>
    <w:rsid w:val="00B0405B"/>
    <w:rsid w:val="00B10694"/>
    <w:rsid w:val="00B107A9"/>
    <w:rsid w:val="00B161AB"/>
    <w:rsid w:val="00B205B4"/>
    <w:rsid w:val="00B23073"/>
    <w:rsid w:val="00B252F9"/>
    <w:rsid w:val="00B320DD"/>
    <w:rsid w:val="00B36730"/>
    <w:rsid w:val="00B37BC5"/>
    <w:rsid w:val="00B4538D"/>
    <w:rsid w:val="00B50C91"/>
    <w:rsid w:val="00B51329"/>
    <w:rsid w:val="00B5159C"/>
    <w:rsid w:val="00B515E1"/>
    <w:rsid w:val="00B51A55"/>
    <w:rsid w:val="00B53262"/>
    <w:rsid w:val="00B5582B"/>
    <w:rsid w:val="00B55B07"/>
    <w:rsid w:val="00B56151"/>
    <w:rsid w:val="00B56DD7"/>
    <w:rsid w:val="00B57B80"/>
    <w:rsid w:val="00B603CD"/>
    <w:rsid w:val="00B60EB0"/>
    <w:rsid w:val="00B66414"/>
    <w:rsid w:val="00B679C6"/>
    <w:rsid w:val="00B72A56"/>
    <w:rsid w:val="00B7491D"/>
    <w:rsid w:val="00B77AFF"/>
    <w:rsid w:val="00B81AC7"/>
    <w:rsid w:val="00B81E26"/>
    <w:rsid w:val="00B84429"/>
    <w:rsid w:val="00B84A39"/>
    <w:rsid w:val="00B860D2"/>
    <w:rsid w:val="00B8795A"/>
    <w:rsid w:val="00B932D4"/>
    <w:rsid w:val="00B964BD"/>
    <w:rsid w:val="00BA1A85"/>
    <w:rsid w:val="00BA1E1F"/>
    <w:rsid w:val="00BA7DD1"/>
    <w:rsid w:val="00BB0A44"/>
    <w:rsid w:val="00BB2B66"/>
    <w:rsid w:val="00BB3087"/>
    <w:rsid w:val="00BB664B"/>
    <w:rsid w:val="00BB7592"/>
    <w:rsid w:val="00BB7CEA"/>
    <w:rsid w:val="00BC17F9"/>
    <w:rsid w:val="00BC28B5"/>
    <w:rsid w:val="00BC5446"/>
    <w:rsid w:val="00BC6AF5"/>
    <w:rsid w:val="00BD4F45"/>
    <w:rsid w:val="00BE26BB"/>
    <w:rsid w:val="00BE3700"/>
    <w:rsid w:val="00BE4838"/>
    <w:rsid w:val="00BE62A7"/>
    <w:rsid w:val="00BF08F1"/>
    <w:rsid w:val="00BF1C17"/>
    <w:rsid w:val="00BF49C4"/>
    <w:rsid w:val="00C01D00"/>
    <w:rsid w:val="00C04347"/>
    <w:rsid w:val="00C04FAE"/>
    <w:rsid w:val="00C10AB4"/>
    <w:rsid w:val="00C12E89"/>
    <w:rsid w:val="00C1356A"/>
    <w:rsid w:val="00C1444D"/>
    <w:rsid w:val="00C2104E"/>
    <w:rsid w:val="00C21469"/>
    <w:rsid w:val="00C22301"/>
    <w:rsid w:val="00C22776"/>
    <w:rsid w:val="00C26BD3"/>
    <w:rsid w:val="00C26E2C"/>
    <w:rsid w:val="00C26EE5"/>
    <w:rsid w:val="00C27812"/>
    <w:rsid w:val="00C30C6E"/>
    <w:rsid w:val="00C30D74"/>
    <w:rsid w:val="00C36467"/>
    <w:rsid w:val="00C36930"/>
    <w:rsid w:val="00C403F1"/>
    <w:rsid w:val="00C4140F"/>
    <w:rsid w:val="00C44BE5"/>
    <w:rsid w:val="00C44F1E"/>
    <w:rsid w:val="00C535C4"/>
    <w:rsid w:val="00C5392F"/>
    <w:rsid w:val="00C546DF"/>
    <w:rsid w:val="00C5473E"/>
    <w:rsid w:val="00C54A07"/>
    <w:rsid w:val="00C553C6"/>
    <w:rsid w:val="00C5663E"/>
    <w:rsid w:val="00C62188"/>
    <w:rsid w:val="00C624BC"/>
    <w:rsid w:val="00C63104"/>
    <w:rsid w:val="00C63C30"/>
    <w:rsid w:val="00C6678F"/>
    <w:rsid w:val="00C67BC4"/>
    <w:rsid w:val="00C67E2B"/>
    <w:rsid w:val="00C71650"/>
    <w:rsid w:val="00C77FE4"/>
    <w:rsid w:val="00C82257"/>
    <w:rsid w:val="00C83370"/>
    <w:rsid w:val="00C86531"/>
    <w:rsid w:val="00C94BF4"/>
    <w:rsid w:val="00C95234"/>
    <w:rsid w:val="00C95BED"/>
    <w:rsid w:val="00CA465D"/>
    <w:rsid w:val="00CA4941"/>
    <w:rsid w:val="00CA6755"/>
    <w:rsid w:val="00CB0CBA"/>
    <w:rsid w:val="00CB1A51"/>
    <w:rsid w:val="00CB6E41"/>
    <w:rsid w:val="00CC048C"/>
    <w:rsid w:val="00CC345F"/>
    <w:rsid w:val="00CC44EC"/>
    <w:rsid w:val="00CC4529"/>
    <w:rsid w:val="00CC6A45"/>
    <w:rsid w:val="00CD1953"/>
    <w:rsid w:val="00CD34EC"/>
    <w:rsid w:val="00CD3D41"/>
    <w:rsid w:val="00CD5023"/>
    <w:rsid w:val="00CD6E06"/>
    <w:rsid w:val="00CE011D"/>
    <w:rsid w:val="00CE0323"/>
    <w:rsid w:val="00CE3C29"/>
    <w:rsid w:val="00CE53EB"/>
    <w:rsid w:val="00CE7383"/>
    <w:rsid w:val="00CE78BF"/>
    <w:rsid w:val="00CF4699"/>
    <w:rsid w:val="00CF4F06"/>
    <w:rsid w:val="00CF5169"/>
    <w:rsid w:val="00CF5AF6"/>
    <w:rsid w:val="00CF71F8"/>
    <w:rsid w:val="00D024C6"/>
    <w:rsid w:val="00D06719"/>
    <w:rsid w:val="00D07418"/>
    <w:rsid w:val="00D12ED5"/>
    <w:rsid w:val="00D15815"/>
    <w:rsid w:val="00D17C28"/>
    <w:rsid w:val="00D20666"/>
    <w:rsid w:val="00D27716"/>
    <w:rsid w:val="00D27987"/>
    <w:rsid w:val="00D32E92"/>
    <w:rsid w:val="00D33644"/>
    <w:rsid w:val="00D371AF"/>
    <w:rsid w:val="00D419AE"/>
    <w:rsid w:val="00D41C2D"/>
    <w:rsid w:val="00D44297"/>
    <w:rsid w:val="00D46A4A"/>
    <w:rsid w:val="00D51285"/>
    <w:rsid w:val="00D5372F"/>
    <w:rsid w:val="00D53B71"/>
    <w:rsid w:val="00D60B20"/>
    <w:rsid w:val="00D61D15"/>
    <w:rsid w:val="00D62532"/>
    <w:rsid w:val="00D65D1E"/>
    <w:rsid w:val="00D66618"/>
    <w:rsid w:val="00D67D3A"/>
    <w:rsid w:val="00D714B1"/>
    <w:rsid w:val="00D71C56"/>
    <w:rsid w:val="00D7389C"/>
    <w:rsid w:val="00D74DD0"/>
    <w:rsid w:val="00D759D8"/>
    <w:rsid w:val="00D81C97"/>
    <w:rsid w:val="00D82760"/>
    <w:rsid w:val="00D82989"/>
    <w:rsid w:val="00D8422D"/>
    <w:rsid w:val="00D8549C"/>
    <w:rsid w:val="00D85D32"/>
    <w:rsid w:val="00D86DB2"/>
    <w:rsid w:val="00D90DC8"/>
    <w:rsid w:val="00D91DCF"/>
    <w:rsid w:val="00D91E17"/>
    <w:rsid w:val="00D9592C"/>
    <w:rsid w:val="00D9709A"/>
    <w:rsid w:val="00DA12F3"/>
    <w:rsid w:val="00DA2D4C"/>
    <w:rsid w:val="00DA39F6"/>
    <w:rsid w:val="00DA4B53"/>
    <w:rsid w:val="00DA6A61"/>
    <w:rsid w:val="00DB558F"/>
    <w:rsid w:val="00DB639C"/>
    <w:rsid w:val="00DB6F98"/>
    <w:rsid w:val="00DC508A"/>
    <w:rsid w:val="00DC5AF3"/>
    <w:rsid w:val="00DC79AF"/>
    <w:rsid w:val="00DC7E31"/>
    <w:rsid w:val="00DD2DE4"/>
    <w:rsid w:val="00DE1DA8"/>
    <w:rsid w:val="00DE1FAE"/>
    <w:rsid w:val="00DE418F"/>
    <w:rsid w:val="00DE4CE8"/>
    <w:rsid w:val="00DF0192"/>
    <w:rsid w:val="00DF1FEB"/>
    <w:rsid w:val="00DF20C9"/>
    <w:rsid w:val="00DF3512"/>
    <w:rsid w:val="00DF518D"/>
    <w:rsid w:val="00E04402"/>
    <w:rsid w:val="00E04608"/>
    <w:rsid w:val="00E056BC"/>
    <w:rsid w:val="00E062E1"/>
    <w:rsid w:val="00E1404E"/>
    <w:rsid w:val="00E141C5"/>
    <w:rsid w:val="00E145BB"/>
    <w:rsid w:val="00E15D89"/>
    <w:rsid w:val="00E20DB9"/>
    <w:rsid w:val="00E21A00"/>
    <w:rsid w:val="00E24F23"/>
    <w:rsid w:val="00E25F16"/>
    <w:rsid w:val="00E260B7"/>
    <w:rsid w:val="00E270C1"/>
    <w:rsid w:val="00E3685A"/>
    <w:rsid w:val="00E374F5"/>
    <w:rsid w:val="00E43598"/>
    <w:rsid w:val="00E462A8"/>
    <w:rsid w:val="00E5286C"/>
    <w:rsid w:val="00E52BA9"/>
    <w:rsid w:val="00E52C0B"/>
    <w:rsid w:val="00E62532"/>
    <w:rsid w:val="00E62FC6"/>
    <w:rsid w:val="00E63741"/>
    <w:rsid w:val="00E63BF3"/>
    <w:rsid w:val="00E6508E"/>
    <w:rsid w:val="00E666B0"/>
    <w:rsid w:val="00E74578"/>
    <w:rsid w:val="00E76200"/>
    <w:rsid w:val="00E77BCF"/>
    <w:rsid w:val="00E80ADB"/>
    <w:rsid w:val="00E80D00"/>
    <w:rsid w:val="00E819D8"/>
    <w:rsid w:val="00E81DBB"/>
    <w:rsid w:val="00E85181"/>
    <w:rsid w:val="00E85785"/>
    <w:rsid w:val="00E85B71"/>
    <w:rsid w:val="00E878B3"/>
    <w:rsid w:val="00E9148E"/>
    <w:rsid w:val="00E9273C"/>
    <w:rsid w:val="00E94197"/>
    <w:rsid w:val="00E94E83"/>
    <w:rsid w:val="00E9555C"/>
    <w:rsid w:val="00E97CE8"/>
    <w:rsid w:val="00EA284F"/>
    <w:rsid w:val="00EA6991"/>
    <w:rsid w:val="00EA7287"/>
    <w:rsid w:val="00EB1836"/>
    <w:rsid w:val="00EB5087"/>
    <w:rsid w:val="00EB54BA"/>
    <w:rsid w:val="00EC25FF"/>
    <w:rsid w:val="00EC2912"/>
    <w:rsid w:val="00EC2B7E"/>
    <w:rsid w:val="00ED0341"/>
    <w:rsid w:val="00ED0A66"/>
    <w:rsid w:val="00ED1F01"/>
    <w:rsid w:val="00ED1F0D"/>
    <w:rsid w:val="00ED2407"/>
    <w:rsid w:val="00ED25A9"/>
    <w:rsid w:val="00ED3246"/>
    <w:rsid w:val="00ED4616"/>
    <w:rsid w:val="00ED51E6"/>
    <w:rsid w:val="00EE3FB6"/>
    <w:rsid w:val="00EE6872"/>
    <w:rsid w:val="00EF2EE9"/>
    <w:rsid w:val="00EF3B39"/>
    <w:rsid w:val="00EF3E02"/>
    <w:rsid w:val="00F03683"/>
    <w:rsid w:val="00F15811"/>
    <w:rsid w:val="00F163BD"/>
    <w:rsid w:val="00F168FE"/>
    <w:rsid w:val="00F171AE"/>
    <w:rsid w:val="00F17E82"/>
    <w:rsid w:val="00F22517"/>
    <w:rsid w:val="00F22DF2"/>
    <w:rsid w:val="00F2417A"/>
    <w:rsid w:val="00F30C4C"/>
    <w:rsid w:val="00F31DE5"/>
    <w:rsid w:val="00F33E4C"/>
    <w:rsid w:val="00F33F14"/>
    <w:rsid w:val="00F343B9"/>
    <w:rsid w:val="00F34571"/>
    <w:rsid w:val="00F356C2"/>
    <w:rsid w:val="00F4119F"/>
    <w:rsid w:val="00F41BDB"/>
    <w:rsid w:val="00F52089"/>
    <w:rsid w:val="00F5494D"/>
    <w:rsid w:val="00F57F61"/>
    <w:rsid w:val="00F62A4A"/>
    <w:rsid w:val="00F63237"/>
    <w:rsid w:val="00F6523C"/>
    <w:rsid w:val="00F7008B"/>
    <w:rsid w:val="00F750B2"/>
    <w:rsid w:val="00F817C3"/>
    <w:rsid w:val="00F81F7B"/>
    <w:rsid w:val="00F82AFB"/>
    <w:rsid w:val="00F846F9"/>
    <w:rsid w:val="00F90B59"/>
    <w:rsid w:val="00F90C05"/>
    <w:rsid w:val="00F93996"/>
    <w:rsid w:val="00F941E4"/>
    <w:rsid w:val="00FA1FC6"/>
    <w:rsid w:val="00FA3B2A"/>
    <w:rsid w:val="00FB3EE5"/>
    <w:rsid w:val="00FB4413"/>
    <w:rsid w:val="00FB5B87"/>
    <w:rsid w:val="00FB6AEC"/>
    <w:rsid w:val="00FC1493"/>
    <w:rsid w:val="00FC3CD9"/>
    <w:rsid w:val="00FC3FFC"/>
    <w:rsid w:val="00FC403A"/>
    <w:rsid w:val="00FD5374"/>
    <w:rsid w:val="00FD543A"/>
    <w:rsid w:val="00FD7DE1"/>
    <w:rsid w:val="00FE032C"/>
    <w:rsid w:val="00FE2A43"/>
    <w:rsid w:val="00FE3B61"/>
    <w:rsid w:val="00FE3E5C"/>
    <w:rsid w:val="00FE40C4"/>
    <w:rsid w:val="00FF1A4D"/>
    <w:rsid w:val="00FF3725"/>
    <w:rsid w:val="00FF4372"/>
    <w:rsid w:val="00FF45B6"/>
    <w:rsid w:val="00FF4EA6"/>
    <w:rsid w:val="00FF69C1"/>
    <w:rsid w:val="00FF7845"/>
    <w:rsid w:val="04A0E330"/>
    <w:rsid w:val="059C7648"/>
    <w:rsid w:val="0915207A"/>
    <w:rsid w:val="0D8BFF81"/>
    <w:rsid w:val="0DCC1CC2"/>
    <w:rsid w:val="16B02B63"/>
    <w:rsid w:val="1CDCF4DB"/>
    <w:rsid w:val="1F3883D6"/>
    <w:rsid w:val="1F7BCAC8"/>
    <w:rsid w:val="1FD85582"/>
    <w:rsid w:val="254BD11D"/>
    <w:rsid w:val="29CD8A3F"/>
    <w:rsid w:val="2D703D35"/>
    <w:rsid w:val="30E28A7B"/>
    <w:rsid w:val="328EF7A9"/>
    <w:rsid w:val="37049A49"/>
    <w:rsid w:val="38A06AAA"/>
    <w:rsid w:val="39EDF5D0"/>
    <w:rsid w:val="3BCD8E30"/>
    <w:rsid w:val="3D695E91"/>
    <w:rsid w:val="41B1C4B4"/>
    <w:rsid w:val="436F30A2"/>
    <w:rsid w:val="442C5FAB"/>
    <w:rsid w:val="4BFA660C"/>
    <w:rsid w:val="4D43A7E2"/>
    <w:rsid w:val="50E369A5"/>
    <w:rsid w:val="5FDDB006"/>
    <w:rsid w:val="72F7EE19"/>
    <w:rsid w:val="73B97220"/>
    <w:rsid w:val="74A0A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95239"/>
  <w15:chartTrackingRefBased/>
  <w15:docId w15:val="{1B88CB65-5AD5-474C-9CA5-38FE9F0F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92C"/>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340D2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44BE5"/>
    <w:pPr>
      <w:spacing w:before="480" w:line="276" w:lineRule="auto"/>
      <w:outlineLvl w:val="9"/>
    </w:pPr>
    <w:rPr>
      <w:b/>
      <w:bCs/>
      <w:sz w:val="28"/>
      <w:szCs w:val="28"/>
    </w:rPr>
  </w:style>
  <w:style w:type="paragraph" w:styleId="TOC1">
    <w:name w:val="toc 1"/>
    <w:basedOn w:val="Normal"/>
    <w:next w:val="Normal"/>
    <w:autoRedefine/>
    <w:uiPriority w:val="39"/>
    <w:unhideWhenUsed/>
    <w:rsid w:val="00C44BE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C44BE5"/>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C44BE5"/>
    <w:rPr>
      <w:color w:val="0563C1" w:themeColor="hyperlink"/>
      <w:u w:val="single"/>
    </w:rPr>
  </w:style>
  <w:style w:type="paragraph" w:styleId="TOC3">
    <w:name w:val="toc 3"/>
    <w:basedOn w:val="Normal"/>
    <w:next w:val="Normal"/>
    <w:autoRedefine/>
    <w:uiPriority w:val="39"/>
    <w:unhideWhenUsed/>
    <w:rsid w:val="00C44BE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44BE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44BE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44BE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44BE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44BE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44BE5"/>
    <w:pPr>
      <w:ind w:left="1920"/>
    </w:pPr>
    <w:rPr>
      <w:rFonts w:asciiTheme="minorHAnsi" w:hAnsiTheme="minorHAnsi" w:cstheme="minorHAnsi"/>
      <w:sz w:val="20"/>
      <w:szCs w:val="20"/>
    </w:rPr>
  </w:style>
  <w:style w:type="paragraph" w:styleId="ListParagraph">
    <w:name w:val="List Paragraph"/>
    <w:basedOn w:val="Normal"/>
    <w:uiPriority w:val="34"/>
    <w:qFormat/>
    <w:rsid w:val="000D0864"/>
    <w:pPr>
      <w:spacing w:after="160" w:line="259" w:lineRule="auto"/>
      <w:ind w:left="720"/>
      <w:contextualSpacing/>
    </w:pPr>
    <w:rPr>
      <w:rFonts w:asciiTheme="minorHAnsi" w:eastAsiaTheme="minorHAnsi" w:hAnsiTheme="minorHAnsi" w:cstheme="minorBidi"/>
      <w:sz w:val="22"/>
      <w:szCs w:val="22"/>
      <w:lang w:eastAsia="en-US"/>
    </w:rPr>
  </w:style>
  <w:style w:type="paragraph" w:styleId="BalloonText">
    <w:name w:val="Balloon Text"/>
    <w:basedOn w:val="Normal"/>
    <w:link w:val="BalloonTextChar"/>
    <w:uiPriority w:val="99"/>
    <w:semiHidden/>
    <w:unhideWhenUsed/>
    <w:rsid w:val="00CE3C29"/>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E3C29"/>
    <w:rPr>
      <w:rFonts w:ascii="Times New Roman" w:hAnsi="Times New Roman" w:cs="Times New Roman"/>
      <w:sz w:val="18"/>
      <w:szCs w:val="18"/>
    </w:rPr>
  </w:style>
  <w:style w:type="table" w:styleId="TableGrid">
    <w:name w:val="Table Grid"/>
    <w:basedOn w:val="TableNormal"/>
    <w:uiPriority w:val="59"/>
    <w:rsid w:val="005D75C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F4F06"/>
    <w:rPr>
      <w:color w:val="605E5C"/>
      <w:shd w:val="clear" w:color="auto" w:fill="E1DFDD"/>
    </w:rPr>
  </w:style>
  <w:style w:type="paragraph" w:styleId="NormalWeb">
    <w:name w:val="Normal (Web)"/>
    <w:basedOn w:val="Normal"/>
    <w:uiPriority w:val="99"/>
    <w:semiHidden/>
    <w:unhideWhenUsed/>
    <w:rsid w:val="00C26EE5"/>
    <w:pPr>
      <w:spacing w:after="160" w:line="259" w:lineRule="auto"/>
    </w:pPr>
    <w:rPr>
      <w:rFonts w:eastAsiaTheme="minorHAnsi"/>
      <w:lang w:eastAsia="en-US"/>
    </w:rPr>
  </w:style>
  <w:style w:type="character" w:styleId="FollowedHyperlink">
    <w:name w:val="FollowedHyperlink"/>
    <w:basedOn w:val="DefaultParagraphFont"/>
    <w:uiPriority w:val="99"/>
    <w:semiHidden/>
    <w:unhideWhenUsed/>
    <w:rsid w:val="00894908"/>
    <w:rPr>
      <w:color w:val="954F72" w:themeColor="followedHyperlink"/>
      <w:u w:val="single"/>
    </w:rPr>
  </w:style>
  <w:style w:type="paragraph" w:styleId="Revision">
    <w:name w:val="Revision"/>
    <w:hidden/>
    <w:uiPriority w:val="99"/>
    <w:semiHidden/>
    <w:rsid w:val="00283B66"/>
    <w:pPr>
      <w:spacing w:after="0" w:line="240" w:lineRule="auto"/>
    </w:pPr>
  </w:style>
  <w:style w:type="paragraph" w:styleId="Header">
    <w:name w:val="header"/>
    <w:basedOn w:val="Normal"/>
    <w:link w:val="Head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8413B8"/>
  </w:style>
  <w:style w:type="paragraph" w:styleId="Footer">
    <w:name w:val="footer"/>
    <w:basedOn w:val="Normal"/>
    <w:link w:val="FooterChar"/>
    <w:uiPriority w:val="99"/>
    <w:unhideWhenUsed/>
    <w:rsid w:val="008413B8"/>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8413B8"/>
  </w:style>
  <w:style w:type="character" w:styleId="PageNumber">
    <w:name w:val="page number"/>
    <w:basedOn w:val="DefaultParagraphFont"/>
    <w:uiPriority w:val="99"/>
    <w:semiHidden/>
    <w:unhideWhenUsed/>
    <w:rsid w:val="008413B8"/>
  </w:style>
  <w:style w:type="paragraph" w:customStyle="1" w:styleId="paragraph">
    <w:name w:val="paragraph"/>
    <w:basedOn w:val="Normal"/>
    <w:rsid w:val="005305CB"/>
    <w:pPr>
      <w:spacing w:before="100" w:beforeAutospacing="1" w:after="100" w:afterAutospacing="1"/>
    </w:pPr>
  </w:style>
  <w:style w:type="character" w:customStyle="1" w:styleId="normaltextrun">
    <w:name w:val="normaltextrun"/>
    <w:basedOn w:val="DefaultParagraphFont"/>
    <w:rsid w:val="005305CB"/>
  </w:style>
  <w:style w:type="character" w:customStyle="1" w:styleId="eop">
    <w:name w:val="eop"/>
    <w:basedOn w:val="DefaultParagraphFont"/>
    <w:rsid w:val="005305CB"/>
  </w:style>
  <w:style w:type="paragraph" w:styleId="HTMLPreformatted">
    <w:name w:val="HTML Preformatted"/>
    <w:basedOn w:val="Normal"/>
    <w:link w:val="HTMLPreformattedChar"/>
    <w:uiPriority w:val="99"/>
    <w:semiHidden/>
    <w:unhideWhenUsed/>
    <w:rsid w:val="00210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0A2F"/>
    <w:rPr>
      <w:rFonts w:ascii="Courier New" w:eastAsia="Times New Roman" w:hAnsi="Courier New" w:cs="Courier New"/>
      <w:sz w:val="20"/>
      <w:szCs w:val="20"/>
      <w:lang w:eastAsia="zh-CN"/>
    </w:rPr>
  </w:style>
  <w:style w:type="character" w:styleId="PlaceholderText">
    <w:name w:val="Placeholder Text"/>
    <w:basedOn w:val="DefaultParagraphFont"/>
    <w:uiPriority w:val="99"/>
    <w:semiHidden/>
    <w:rsid w:val="00FB3EE5"/>
    <w:rPr>
      <w:color w:val="808080"/>
    </w:rPr>
  </w:style>
  <w:style w:type="character" w:customStyle="1" w:styleId="Heading3Char">
    <w:name w:val="Heading 3 Char"/>
    <w:basedOn w:val="DefaultParagraphFont"/>
    <w:link w:val="Heading3"/>
    <w:uiPriority w:val="9"/>
    <w:rsid w:val="00340D2C"/>
    <w:rPr>
      <w:rFonts w:asciiTheme="majorHAnsi" w:eastAsiaTheme="majorEastAsia" w:hAnsiTheme="majorHAnsi" w:cstheme="majorBidi"/>
      <w:color w:val="1F3763" w:themeColor="accent1" w:themeShade="7F"/>
      <w:sz w:val="24"/>
      <w:szCs w:val="24"/>
      <w:lang w:eastAsia="zh-CN"/>
    </w:rPr>
  </w:style>
  <w:style w:type="character" w:styleId="Strong">
    <w:name w:val="Strong"/>
    <w:basedOn w:val="DefaultParagraphFont"/>
    <w:uiPriority w:val="22"/>
    <w:qFormat/>
    <w:rsid w:val="00B10694"/>
    <w:rPr>
      <w:b/>
      <w:bCs/>
    </w:rPr>
  </w:style>
  <w:style w:type="character" w:styleId="CommentReference">
    <w:name w:val="annotation reference"/>
    <w:basedOn w:val="DefaultParagraphFont"/>
    <w:uiPriority w:val="99"/>
    <w:semiHidden/>
    <w:unhideWhenUsed/>
    <w:rsid w:val="009369B0"/>
    <w:rPr>
      <w:sz w:val="16"/>
      <w:szCs w:val="16"/>
    </w:rPr>
  </w:style>
  <w:style w:type="paragraph" w:styleId="CommentText">
    <w:name w:val="annotation text"/>
    <w:basedOn w:val="Normal"/>
    <w:link w:val="CommentTextChar"/>
    <w:uiPriority w:val="99"/>
    <w:semiHidden/>
    <w:unhideWhenUsed/>
    <w:rsid w:val="009369B0"/>
    <w:rPr>
      <w:sz w:val="20"/>
      <w:szCs w:val="20"/>
    </w:rPr>
  </w:style>
  <w:style w:type="character" w:customStyle="1" w:styleId="CommentTextChar">
    <w:name w:val="Comment Text Char"/>
    <w:basedOn w:val="DefaultParagraphFont"/>
    <w:link w:val="CommentText"/>
    <w:uiPriority w:val="99"/>
    <w:semiHidden/>
    <w:rsid w:val="009369B0"/>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9369B0"/>
    <w:rPr>
      <w:b/>
      <w:bCs/>
    </w:rPr>
  </w:style>
  <w:style w:type="character" w:customStyle="1" w:styleId="CommentSubjectChar">
    <w:name w:val="Comment Subject Char"/>
    <w:basedOn w:val="CommentTextChar"/>
    <w:link w:val="CommentSubject"/>
    <w:uiPriority w:val="99"/>
    <w:semiHidden/>
    <w:rsid w:val="009369B0"/>
    <w:rPr>
      <w:rFonts w:ascii="Times New Roman" w:eastAsia="Times New Roman" w:hAnsi="Times New Roman" w:cs="Times New Roman"/>
      <w:b/>
      <w:bCs/>
      <w:sz w:val="20"/>
      <w:szCs w:val="20"/>
      <w:lang w:eastAsia="zh-CN"/>
    </w:rPr>
  </w:style>
  <w:style w:type="paragraph" w:styleId="EndnoteText">
    <w:name w:val="endnote text"/>
    <w:basedOn w:val="Normal"/>
    <w:link w:val="EndnoteTextChar"/>
    <w:uiPriority w:val="99"/>
    <w:semiHidden/>
    <w:unhideWhenUsed/>
    <w:rsid w:val="009369B0"/>
    <w:rPr>
      <w:sz w:val="20"/>
      <w:szCs w:val="20"/>
    </w:rPr>
  </w:style>
  <w:style w:type="character" w:customStyle="1" w:styleId="EndnoteTextChar">
    <w:name w:val="Endnote Text Char"/>
    <w:basedOn w:val="DefaultParagraphFont"/>
    <w:link w:val="EndnoteText"/>
    <w:uiPriority w:val="99"/>
    <w:semiHidden/>
    <w:rsid w:val="009369B0"/>
    <w:rPr>
      <w:rFonts w:ascii="Times New Roman" w:eastAsia="Times New Roman" w:hAnsi="Times New Roman" w:cs="Times New Roman"/>
      <w:sz w:val="20"/>
      <w:szCs w:val="20"/>
      <w:lang w:eastAsia="zh-CN"/>
    </w:rPr>
  </w:style>
  <w:style w:type="character" w:styleId="EndnoteReference">
    <w:name w:val="endnote reference"/>
    <w:basedOn w:val="DefaultParagraphFont"/>
    <w:uiPriority w:val="99"/>
    <w:semiHidden/>
    <w:unhideWhenUsed/>
    <w:rsid w:val="009369B0"/>
    <w:rPr>
      <w:vertAlign w:val="superscript"/>
    </w:rPr>
  </w:style>
  <w:style w:type="paragraph" w:styleId="FootnoteText">
    <w:name w:val="footnote text"/>
    <w:basedOn w:val="Normal"/>
    <w:link w:val="FootnoteTextChar"/>
    <w:uiPriority w:val="99"/>
    <w:semiHidden/>
    <w:unhideWhenUsed/>
    <w:rsid w:val="00C36467"/>
    <w:rPr>
      <w:sz w:val="20"/>
      <w:szCs w:val="20"/>
    </w:rPr>
  </w:style>
  <w:style w:type="character" w:customStyle="1" w:styleId="FootnoteTextChar">
    <w:name w:val="Footnote Text Char"/>
    <w:basedOn w:val="DefaultParagraphFont"/>
    <w:link w:val="FootnoteText"/>
    <w:uiPriority w:val="99"/>
    <w:semiHidden/>
    <w:rsid w:val="00C36467"/>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C364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45">
      <w:bodyDiv w:val="1"/>
      <w:marLeft w:val="0"/>
      <w:marRight w:val="0"/>
      <w:marTop w:val="0"/>
      <w:marBottom w:val="0"/>
      <w:divBdr>
        <w:top w:val="none" w:sz="0" w:space="0" w:color="auto"/>
        <w:left w:val="none" w:sz="0" w:space="0" w:color="auto"/>
        <w:bottom w:val="none" w:sz="0" w:space="0" w:color="auto"/>
        <w:right w:val="none" w:sz="0" w:space="0" w:color="auto"/>
      </w:divBdr>
    </w:div>
    <w:div w:id="32537656">
      <w:bodyDiv w:val="1"/>
      <w:marLeft w:val="0"/>
      <w:marRight w:val="0"/>
      <w:marTop w:val="0"/>
      <w:marBottom w:val="0"/>
      <w:divBdr>
        <w:top w:val="none" w:sz="0" w:space="0" w:color="auto"/>
        <w:left w:val="none" w:sz="0" w:space="0" w:color="auto"/>
        <w:bottom w:val="none" w:sz="0" w:space="0" w:color="auto"/>
        <w:right w:val="none" w:sz="0" w:space="0" w:color="auto"/>
      </w:divBdr>
    </w:div>
    <w:div w:id="37359596">
      <w:bodyDiv w:val="1"/>
      <w:marLeft w:val="0"/>
      <w:marRight w:val="0"/>
      <w:marTop w:val="0"/>
      <w:marBottom w:val="0"/>
      <w:divBdr>
        <w:top w:val="none" w:sz="0" w:space="0" w:color="auto"/>
        <w:left w:val="none" w:sz="0" w:space="0" w:color="auto"/>
        <w:bottom w:val="none" w:sz="0" w:space="0" w:color="auto"/>
        <w:right w:val="none" w:sz="0" w:space="0" w:color="auto"/>
      </w:divBdr>
    </w:div>
    <w:div w:id="37902621">
      <w:bodyDiv w:val="1"/>
      <w:marLeft w:val="0"/>
      <w:marRight w:val="0"/>
      <w:marTop w:val="0"/>
      <w:marBottom w:val="0"/>
      <w:divBdr>
        <w:top w:val="none" w:sz="0" w:space="0" w:color="auto"/>
        <w:left w:val="none" w:sz="0" w:space="0" w:color="auto"/>
        <w:bottom w:val="none" w:sz="0" w:space="0" w:color="auto"/>
        <w:right w:val="none" w:sz="0" w:space="0" w:color="auto"/>
      </w:divBdr>
    </w:div>
    <w:div w:id="53311190">
      <w:bodyDiv w:val="1"/>
      <w:marLeft w:val="0"/>
      <w:marRight w:val="0"/>
      <w:marTop w:val="0"/>
      <w:marBottom w:val="0"/>
      <w:divBdr>
        <w:top w:val="none" w:sz="0" w:space="0" w:color="auto"/>
        <w:left w:val="none" w:sz="0" w:space="0" w:color="auto"/>
        <w:bottom w:val="none" w:sz="0" w:space="0" w:color="auto"/>
        <w:right w:val="none" w:sz="0" w:space="0" w:color="auto"/>
      </w:divBdr>
    </w:div>
    <w:div w:id="57941836">
      <w:bodyDiv w:val="1"/>
      <w:marLeft w:val="0"/>
      <w:marRight w:val="0"/>
      <w:marTop w:val="0"/>
      <w:marBottom w:val="0"/>
      <w:divBdr>
        <w:top w:val="none" w:sz="0" w:space="0" w:color="auto"/>
        <w:left w:val="none" w:sz="0" w:space="0" w:color="auto"/>
        <w:bottom w:val="none" w:sz="0" w:space="0" w:color="auto"/>
        <w:right w:val="none" w:sz="0" w:space="0" w:color="auto"/>
      </w:divBdr>
    </w:div>
    <w:div w:id="70737447">
      <w:bodyDiv w:val="1"/>
      <w:marLeft w:val="0"/>
      <w:marRight w:val="0"/>
      <w:marTop w:val="0"/>
      <w:marBottom w:val="0"/>
      <w:divBdr>
        <w:top w:val="none" w:sz="0" w:space="0" w:color="auto"/>
        <w:left w:val="none" w:sz="0" w:space="0" w:color="auto"/>
        <w:bottom w:val="none" w:sz="0" w:space="0" w:color="auto"/>
        <w:right w:val="none" w:sz="0" w:space="0" w:color="auto"/>
      </w:divBdr>
    </w:div>
    <w:div w:id="73170463">
      <w:bodyDiv w:val="1"/>
      <w:marLeft w:val="0"/>
      <w:marRight w:val="0"/>
      <w:marTop w:val="0"/>
      <w:marBottom w:val="0"/>
      <w:divBdr>
        <w:top w:val="none" w:sz="0" w:space="0" w:color="auto"/>
        <w:left w:val="none" w:sz="0" w:space="0" w:color="auto"/>
        <w:bottom w:val="none" w:sz="0" w:space="0" w:color="auto"/>
        <w:right w:val="none" w:sz="0" w:space="0" w:color="auto"/>
      </w:divBdr>
    </w:div>
    <w:div w:id="76752749">
      <w:bodyDiv w:val="1"/>
      <w:marLeft w:val="0"/>
      <w:marRight w:val="0"/>
      <w:marTop w:val="0"/>
      <w:marBottom w:val="0"/>
      <w:divBdr>
        <w:top w:val="none" w:sz="0" w:space="0" w:color="auto"/>
        <w:left w:val="none" w:sz="0" w:space="0" w:color="auto"/>
        <w:bottom w:val="none" w:sz="0" w:space="0" w:color="auto"/>
        <w:right w:val="none" w:sz="0" w:space="0" w:color="auto"/>
      </w:divBdr>
    </w:div>
    <w:div w:id="80762457">
      <w:bodyDiv w:val="1"/>
      <w:marLeft w:val="0"/>
      <w:marRight w:val="0"/>
      <w:marTop w:val="0"/>
      <w:marBottom w:val="0"/>
      <w:divBdr>
        <w:top w:val="none" w:sz="0" w:space="0" w:color="auto"/>
        <w:left w:val="none" w:sz="0" w:space="0" w:color="auto"/>
        <w:bottom w:val="none" w:sz="0" w:space="0" w:color="auto"/>
        <w:right w:val="none" w:sz="0" w:space="0" w:color="auto"/>
      </w:divBdr>
    </w:div>
    <w:div w:id="96099666">
      <w:bodyDiv w:val="1"/>
      <w:marLeft w:val="0"/>
      <w:marRight w:val="0"/>
      <w:marTop w:val="0"/>
      <w:marBottom w:val="0"/>
      <w:divBdr>
        <w:top w:val="none" w:sz="0" w:space="0" w:color="auto"/>
        <w:left w:val="none" w:sz="0" w:space="0" w:color="auto"/>
        <w:bottom w:val="none" w:sz="0" w:space="0" w:color="auto"/>
        <w:right w:val="none" w:sz="0" w:space="0" w:color="auto"/>
      </w:divBdr>
    </w:div>
    <w:div w:id="102383097">
      <w:bodyDiv w:val="1"/>
      <w:marLeft w:val="0"/>
      <w:marRight w:val="0"/>
      <w:marTop w:val="0"/>
      <w:marBottom w:val="0"/>
      <w:divBdr>
        <w:top w:val="none" w:sz="0" w:space="0" w:color="auto"/>
        <w:left w:val="none" w:sz="0" w:space="0" w:color="auto"/>
        <w:bottom w:val="none" w:sz="0" w:space="0" w:color="auto"/>
        <w:right w:val="none" w:sz="0" w:space="0" w:color="auto"/>
      </w:divBdr>
    </w:div>
    <w:div w:id="107089912">
      <w:bodyDiv w:val="1"/>
      <w:marLeft w:val="0"/>
      <w:marRight w:val="0"/>
      <w:marTop w:val="0"/>
      <w:marBottom w:val="0"/>
      <w:divBdr>
        <w:top w:val="none" w:sz="0" w:space="0" w:color="auto"/>
        <w:left w:val="none" w:sz="0" w:space="0" w:color="auto"/>
        <w:bottom w:val="none" w:sz="0" w:space="0" w:color="auto"/>
        <w:right w:val="none" w:sz="0" w:space="0" w:color="auto"/>
      </w:divBdr>
    </w:div>
    <w:div w:id="114644956">
      <w:bodyDiv w:val="1"/>
      <w:marLeft w:val="0"/>
      <w:marRight w:val="0"/>
      <w:marTop w:val="0"/>
      <w:marBottom w:val="0"/>
      <w:divBdr>
        <w:top w:val="none" w:sz="0" w:space="0" w:color="auto"/>
        <w:left w:val="none" w:sz="0" w:space="0" w:color="auto"/>
        <w:bottom w:val="none" w:sz="0" w:space="0" w:color="auto"/>
        <w:right w:val="none" w:sz="0" w:space="0" w:color="auto"/>
      </w:divBdr>
    </w:div>
    <w:div w:id="118770684">
      <w:bodyDiv w:val="1"/>
      <w:marLeft w:val="0"/>
      <w:marRight w:val="0"/>
      <w:marTop w:val="0"/>
      <w:marBottom w:val="0"/>
      <w:divBdr>
        <w:top w:val="none" w:sz="0" w:space="0" w:color="auto"/>
        <w:left w:val="none" w:sz="0" w:space="0" w:color="auto"/>
        <w:bottom w:val="none" w:sz="0" w:space="0" w:color="auto"/>
        <w:right w:val="none" w:sz="0" w:space="0" w:color="auto"/>
      </w:divBdr>
    </w:div>
    <w:div w:id="120854125">
      <w:bodyDiv w:val="1"/>
      <w:marLeft w:val="0"/>
      <w:marRight w:val="0"/>
      <w:marTop w:val="0"/>
      <w:marBottom w:val="0"/>
      <w:divBdr>
        <w:top w:val="none" w:sz="0" w:space="0" w:color="auto"/>
        <w:left w:val="none" w:sz="0" w:space="0" w:color="auto"/>
        <w:bottom w:val="none" w:sz="0" w:space="0" w:color="auto"/>
        <w:right w:val="none" w:sz="0" w:space="0" w:color="auto"/>
      </w:divBdr>
    </w:div>
    <w:div w:id="130758395">
      <w:bodyDiv w:val="1"/>
      <w:marLeft w:val="0"/>
      <w:marRight w:val="0"/>
      <w:marTop w:val="0"/>
      <w:marBottom w:val="0"/>
      <w:divBdr>
        <w:top w:val="none" w:sz="0" w:space="0" w:color="auto"/>
        <w:left w:val="none" w:sz="0" w:space="0" w:color="auto"/>
        <w:bottom w:val="none" w:sz="0" w:space="0" w:color="auto"/>
        <w:right w:val="none" w:sz="0" w:space="0" w:color="auto"/>
      </w:divBdr>
    </w:div>
    <w:div w:id="140081733">
      <w:bodyDiv w:val="1"/>
      <w:marLeft w:val="0"/>
      <w:marRight w:val="0"/>
      <w:marTop w:val="0"/>
      <w:marBottom w:val="0"/>
      <w:divBdr>
        <w:top w:val="none" w:sz="0" w:space="0" w:color="auto"/>
        <w:left w:val="none" w:sz="0" w:space="0" w:color="auto"/>
        <w:bottom w:val="none" w:sz="0" w:space="0" w:color="auto"/>
        <w:right w:val="none" w:sz="0" w:space="0" w:color="auto"/>
      </w:divBdr>
    </w:div>
    <w:div w:id="157500945">
      <w:bodyDiv w:val="1"/>
      <w:marLeft w:val="0"/>
      <w:marRight w:val="0"/>
      <w:marTop w:val="0"/>
      <w:marBottom w:val="0"/>
      <w:divBdr>
        <w:top w:val="none" w:sz="0" w:space="0" w:color="auto"/>
        <w:left w:val="none" w:sz="0" w:space="0" w:color="auto"/>
        <w:bottom w:val="none" w:sz="0" w:space="0" w:color="auto"/>
        <w:right w:val="none" w:sz="0" w:space="0" w:color="auto"/>
      </w:divBdr>
    </w:div>
    <w:div w:id="158813413">
      <w:bodyDiv w:val="1"/>
      <w:marLeft w:val="0"/>
      <w:marRight w:val="0"/>
      <w:marTop w:val="0"/>
      <w:marBottom w:val="0"/>
      <w:divBdr>
        <w:top w:val="none" w:sz="0" w:space="0" w:color="auto"/>
        <w:left w:val="none" w:sz="0" w:space="0" w:color="auto"/>
        <w:bottom w:val="none" w:sz="0" w:space="0" w:color="auto"/>
        <w:right w:val="none" w:sz="0" w:space="0" w:color="auto"/>
      </w:divBdr>
    </w:div>
    <w:div w:id="163710644">
      <w:bodyDiv w:val="1"/>
      <w:marLeft w:val="0"/>
      <w:marRight w:val="0"/>
      <w:marTop w:val="0"/>
      <w:marBottom w:val="0"/>
      <w:divBdr>
        <w:top w:val="none" w:sz="0" w:space="0" w:color="auto"/>
        <w:left w:val="none" w:sz="0" w:space="0" w:color="auto"/>
        <w:bottom w:val="none" w:sz="0" w:space="0" w:color="auto"/>
        <w:right w:val="none" w:sz="0" w:space="0" w:color="auto"/>
      </w:divBdr>
    </w:div>
    <w:div w:id="191001178">
      <w:bodyDiv w:val="1"/>
      <w:marLeft w:val="0"/>
      <w:marRight w:val="0"/>
      <w:marTop w:val="0"/>
      <w:marBottom w:val="0"/>
      <w:divBdr>
        <w:top w:val="none" w:sz="0" w:space="0" w:color="auto"/>
        <w:left w:val="none" w:sz="0" w:space="0" w:color="auto"/>
        <w:bottom w:val="none" w:sz="0" w:space="0" w:color="auto"/>
        <w:right w:val="none" w:sz="0" w:space="0" w:color="auto"/>
      </w:divBdr>
    </w:div>
    <w:div w:id="202447084">
      <w:bodyDiv w:val="1"/>
      <w:marLeft w:val="0"/>
      <w:marRight w:val="0"/>
      <w:marTop w:val="0"/>
      <w:marBottom w:val="0"/>
      <w:divBdr>
        <w:top w:val="none" w:sz="0" w:space="0" w:color="auto"/>
        <w:left w:val="none" w:sz="0" w:space="0" w:color="auto"/>
        <w:bottom w:val="none" w:sz="0" w:space="0" w:color="auto"/>
        <w:right w:val="none" w:sz="0" w:space="0" w:color="auto"/>
      </w:divBdr>
    </w:div>
    <w:div w:id="203904816">
      <w:bodyDiv w:val="1"/>
      <w:marLeft w:val="0"/>
      <w:marRight w:val="0"/>
      <w:marTop w:val="0"/>
      <w:marBottom w:val="0"/>
      <w:divBdr>
        <w:top w:val="none" w:sz="0" w:space="0" w:color="auto"/>
        <w:left w:val="none" w:sz="0" w:space="0" w:color="auto"/>
        <w:bottom w:val="none" w:sz="0" w:space="0" w:color="auto"/>
        <w:right w:val="none" w:sz="0" w:space="0" w:color="auto"/>
      </w:divBdr>
    </w:div>
    <w:div w:id="221716657">
      <w:bodyDiv w:val="1"/>
      <w:marLeft w:val="0"/>
      <w:marRight w:val="0"/>
      <w:marTop w:val="0"/>
      <w:marBottom w:val="0"/>
      <w:divBdr>
        <w:top w:val="none" w:sz="0" w:space="0" w:color="auto"/>
        <w:left w:val="none" w:sz="0" w:space="0" w:color="auto"/>
        <w:bottom w:val="none" w:sz="0" w:space="0" w:color="auto"/>
        <w:right w:val="none" w:sz="0" w:space="0" w:color="auto"/>
      </w:divBdr>
    </w:div>
    <w:div w:id="231625154">
      <w:bodyDiv w:val="1"/>
      <w:marLeft w:val="0"/>
      <w:marRight w:val="0"/>
      <w:marTop w:val="0"/>
      <w:marBottom w:val="0"/>
      <w:divBdr>
        <w:top w:val="none" w:sz="0" w:space="0" w:color="auto"/>
        <w:left w:val="none" w:sz="0" w:space="0" w:color="auto"/>
        <w:bottom w:val="none" w:sz="0" w:space="0" w:color="auto"/>
        <w:right w:val="none" w:sz="0" w:space="0" w:color="auto"/>
      </w:divBdr>
    </w:div>
    <w:div w:id="234365792">
      <w:bodyDiv w:val="1"/>
      <w:marLeft w:val="0"/>
      <w:marRight w:val="0"/>
      <w:marTop w:val="0"/>
      <w:marBottom w:val="0"/>
      <w:divBdr>
        <w:top w:val="none" w:sz="0" w:space="0" w:color="auto"/>
        <w:left w:val="none" w:sz="0" w:space="0" w:color="auto"/>
        <w:bottom w:val="none" w:sz="0" w:space="0" w:color="auto"/>
        <w:right w:val="none" w:sz="0" w:space="0" w:color="auto"/>
      </w:divBdr>
    </w:div>
    <w:div w:id="236089966">
      <w:bodyDiv w:val="1"/>
      <w:marLeft w:val="0"/>
      <w:marRight w:val="0"/>
      <w:marTop w:val="0"/>
      <w:marBottom w:val="0"/>
      <w:divBdr>
        <w:top w:val="none" w:sz="0" w:space="0" w:color="auto"/>
        <w:left w:val="none" w:sz="0" w:space="0" w:color="auto"/>
        <w:bottom w:val="none" w:sz="0" w:space="0" w:color="auto"/>
        <w:right w:val="none" w:sz="0" w:space="0" w:color="auto"/>
      </w:divBdr>
    </w:div>
    <w:div w:id="242183798">
      <w:bodyDiv w:val="1"/>
      <w:marLeft w:val="0"/>
      <w:marRight w:val="0"/>
      <w:marTop w:val="0"/>
      <w:marBottom w:val="0"/>
      <w:divBdr>
        <w:top w:val="none" w:sz="0" w:space="0" w:color="auto"/>
        <w:left w:val="none" w:sz="0" w:space="0" w:color="auto"/>
        <w:bottom w:val="none" w:sz="0" w:space="0" w:color="auto"/>
        <w:right w:val="none" w:sz="0" w:space="0" w:color="auto"/>
      </w:divBdr>
    </w:div>
    <w:div w:id="242882107">
      <w:bodyDiv w:val="1"/>
      <w:marLeft w:val="0"/>
      <w:marRight w:val="0"/>
      <w:marTop w:val="0"/>
      <w:marBottom w:val="0"/>
      <w:divBdr>
        <w:top w:val="none" w:sz="0" w:space="0" w:color="auto"/>
        <w:left w:val="none" w:sz="0" w:space="0" w:color="auto"/>
        <w:bottom w:val="none" w:sz="0" w:space="0" w:color="auto"/>
        <w:right w:val="none" w:sz="0" w:space="0" w:color="auto"/>
      </w:divBdr>
    </w:div>
    <w:div w:id="246887641">
      <w:bodyDiv w:val="1"/>
      <w:marLeft w:val="0"/>
      <w:marRight w:val="0"/>
      <w:marTop w:val="0"/>
      <w:marBottom w:val="0"/>
      <w:divBdr>
        <w:top w:val="none" w:sz="0" w:space="0" w:color="auto"/>
        <w:left w:val="none" w:sz="0" w:space="0" w:color="auto"/>
        <w:bottom w:val="none" w:sz="0" w:space="0" w:color="auto"/>
        <w:right w:val="none" w:sz="0" w:space="0" w:color="auto"/>
      </w:divBdr>
    </w:div>
    <w:div w:id="256251833">
      <w:bodyDiv w:val="1"/>
      <w:marLeft w:val="0"/>
      <w:marRight w:val="0"/>
      <w:marTop w:val="0"/>
      <w:marBottom w:val="0"/>
      <w:divBdr>
        <w:top w:val="none" w:sz="0" w:space="0" w:color="auto"/>
        <w:left w:val="none" w:sz="0" w:space="0" w:color="auto"/>
        <w:bottom w:val="none" w:sz="0" w:space="0" w:color="auto"/>
        <w:right w:val="none" w:sz="0" w:space="0" w:color="auto"/>
      </w:divBdr>
    </w:div>
    <w:div w:id="273906152">
      <w:bodyDiv w:val="1"/>
      <w:marLeft w:val="0"/>
      <w:marRight w:val="0"/>
      <w:marTop w:val="0"/>
      <w:marBottom w:val="0"/>
      <w:divBdr>
        <w:top w:val="none" w:sz="0" w:space="0" w:color="auto"/>
        <w:left w:val="none" w:sz="0" w:space="0" w:color="auto"/>
        <w:bottom w:val="none" w:sz="0" w:space="0" w:color="auto"/>
        <w:right w:val="none" w:sz="0" w:space="0" w:color="auto"/>
      </w:divBdr>
    </w:div>
    <w:div w:id="281346542">
      <w:bodyDiv w:val="1"/>
      <w:marLeft w:val="0"/>
      <w:marRight w:val="0"/>
      <w:marTop w:val="0"/>
      <w:marBottom w:val="0"/>
      <w:divBdr>
        <w:top w:val="none" w:sz="0" w:space="0" w:color="auto"/>
        <w:left w:val="none" w:sz="0" w:space="0" w:color="auto"/>
        <w:bottom w:val="none" w:sz="0" w:space="0" w:color="auto"/>
        <w:right w:val="none" w:sz="0" w:space="0" w:color="auto"/>
      </w:divBdr>
    </w:div>
    <w:div w:id="281886337">
      <w:bodyDiv w:val="1"/>
      <w:marLeft w:val="0"/>
      <w:marRight w:val="0"/>
      <w:marTop w:val="0"/>
      <w:marBottom w:val="0"/>
      <w:divBdr>
        <w:top w:val="none" w:sz="0" w:space="0" w:color="auto"/>
        <w:left w:val="none" w:sz="0" w:space="0" w:color="auto"/>
        <w:bottom w:val="none" w:sz="0" w:space="0" w:color="auto"/>
        <w:right w:val="none" w:sz="0" w:space="0" w:color="auto"/>
      </w:divBdr>
    </w:div>
    <w:div w:id="288240992">
      <w:bodyDiv w:val="1"/>
      <w:marLeft w:val="0"/>
      <w:marRight w:val="0"/>
      <w:marTop w:val="0"/>
      <w:marBottom w:val="0"/>
      <w:divBdr>
        <w:top w:val="none" w:sz="0" w:space="0" w:color="auto"/>
        <w:left w:val="none" w:sz="0" w:space="0" w:color="auto"/>
        <w:bottom w:val="none" w:sz="0" w:space="0" w:color="auto"/>
        <w:right w:val="none" w:sz="0" w:space="0" w:color="auto"/>
      </w:divBdr>
    </w:div>
    <w:div w:id="312489882">
      <w:bodyDiv w:val="1"/>
      <w:marLeft w:val="0"/>
      <w:marRight w:val="0"/>
      <w:marTop w:val="0"/>
      <w:marBottom w:val="0"/>
      <w:divBdr>
        <w:top w:val="none" w:sz="0" w:space="0" w:color="auto"/>
        <w:left w:val="none" w:sz="0" w:space="0" w:color="auto"/>
        <w:bottom w:val="none" w:sz="0" w:space="0" w:color="auto"/>
        <w:right w:val="none" w:sz="0" w:space="0" w:color="auto"/>
      </w:divBdr>
    </w:div>
    <w:div w:id="322128926">
      <w:bodyDiv w:val="1"/>
      <w:marLeft w:val="0"/>
      <w:marRight w:val="0"/>
      <w:marTop w:val="0"/>
      <w:marBottom w:val="0"/>
      <w:divBdr>
        <w:top w:val="none" w:sz="0" w:space="0" w:color="auto"/>
        <w:left w:val="none" w:sz="0" w:space="0" w:color="auto"/>
        <w:bottom w:val="none" w:sz="0" w:space="0" w:color="auto"/>
        <w:right w:val="none" w:sz="0" w:space="0" w:color="auto"/>
      </w:divBdr>
    </w:div>
    <w:div w:id="354573537">
      <w:bodyDiv w:val="1"/>
      <w:marLeft w:val="0"/>
      <w:marRight w:val="0"/>
      <w:marTop w:val="0"/>
      <w:marBottom w:val="0"/>
      <w:divBdr>
        <w:top w:val="none" w:sz="0" w:space="0" w:color="auto"/>
        <w:left w:val="none" w:sz="0" w:space="0" w:color="auto"/>
        <w:bottom w:val="none" w:sz="0" w:space="0" w:color="auto"/>
        <w:right w:val="none" w:sz="0" w:space="0" w:color="auto"/>
      </w:divBdr>
    </w:div>
    <w:div w:id="358705183">
      <w:bodyDiv w:val="1"/>
      <w:marLeft w:val="0"/>
      <w:marRight w:val="0"/>
      <w:marTop w:val="0"/>
      <w:marBottom w:val="0"/>
      <w:divBdr>
        <w:top w:val="none" w:sz="0" w:space="0" w:color="auto"/>
        <w:left w:val="none" w:sz="0" w:space="0" w:color="auto"/>
        <w:bottom w:val="none" w:sz="0" w:space="0" w:color="auto"/>
        <w:right w:val="none" w:sz="0" w:space="0" w:color="auto"/>
      </w:divBdr>
    </w:div>
    <w:div w:id="372341157">
      <w:bodyDiv w:val="1"/>
      <w:marLeft w:val="0"/>
      <w:marRight w:val="0"/>
      <w:marTop w:val="0"/>
      <w:marBottom w:val="0"/>
      <w:divBdr>
        <w:top w:val="none" w:sz="0" w:space="0" w:color="auto"/>
        <w:left w:val="none" w:sz="0" w:space="0" w:color="auto"/>
        <w:bottom w:val="none" w:sz="0" w:space="0" w:color="auto"/>
        <w:right w:val="none" w:sz="0" w:space="0" w:color="auto"/>
      </w:divBdr>
    </w:div>
    <w:div w:id="379742047">
      <w:bodyDiv w:val="1"/>
      <w:marLeft w:val="0"/>
      <w:marRight w:val="0"/>
      <w:marTop w:val="0"/>
      <w:marBottom w:val="0"/>
      <w:divBdr>
        <w:top w:val="none" w:sz="0" w:space="0" w:color="auto"/>
        <w:left w:val="none" w:sz="0" w:space="0" w:color="auto"/>
        <w:bottom w:val="none" w:sz="0" w:space="0" w:color="auto"/>
        <w:right w:val="none" w:sz="0" w:space="0" w:color="auto"/>
      </w:divBdr>
    </w:div>
    <w:div w:id="385566966">
      <w:bodyDiv w:val="1"/>
      <w:marLeft w:val="0"/>
      <w:marRight w:val="0"/>
      <w:marTop w:val="0"/>
      <w:marBottom w:val="0"/>
      <w:divBdr>
        <w:top w:val="none" w:sz="0" w:space="0" w:color="auto"/>
        <w:left w:val="none" w:sz="0" w:space="0" w:color="auto"/>
        <w:bottom w:val="none" w:sz="0" w:space="0" w:color="auto"/>
        <w:right w:val="none" w:sz="0" w:space="0" w:color="auto"/>
      </w:divBdr>
    </w:div>
    <w:div w:id="411780649">
      <w:bodyDiv w:val="1"/>
      <w:marLeft w:val="0"/>
      <w:marRight w:val="0"/>
      <w:marTop w:val="0"/>
      <w:marBottom w:val="0"/>
      <w:divBdr>
        <w:top w:val="none" w:sz="0" w:space="0" w:color="auto"/>
        <w:left w:val="none" w:sz="0" w:space="0" w:color="auto"/>
        <w:bottom w:val="none" w:sz="0" w:space="0" w:color="auto"/>
        <w:right w:val="none" w:sz="0" w:space="0" w:color="auto"/>
      </w:divBdr>
    </w:div>
    <w:div w:id="426654930">
      <w:bodyDiv w:val="1"/>
      <w:marLeft w:val="0"/>
      <w:marRight w:val="0"/>
      <w:marTop w:val="0"/>
      <w:marBottom w:val="0"/>
      <w:divBdr>
        <w:top w:val="none" w:sz="0" w:space="0" w:color="auto"/>
        <w:left w:val="none" w:sz="0" w:space="0" w:color="auto"/>
        <w:bottom w:val="none" w:sz="0" w:space="0" w:color="auto"/>
        <w:right w:val="none" w:sz="0" w:space="0" w:color="auto"/>
      </w:divBdr>
    </w:div>
    <w:div w:id="439838186">
      <w:bodyDiv w:val="1"/>
      <w:marLeft w:val="0"/>
      <w:marRight w:val="0"/>
      <w:marTop w:val="0"/>
      <w:marBottom w:val="0"/>
      <w:divBdr>
        <w:top w:val="none" w:sz="0" w:space="0" w:color="auto"/>
        <w:left w:val="none" w:sz="0" w:space="0" w:color="auto"/>
        <w:bottom w:val="none" w:sz="0" w:space="0" w:color="auto"/>
        <w:right w:val="none" w:sz="0" w:space="0" w:color="auto"/>
      </w:divBdr>
    </w:div>
    <w:div w:id="455876437">
      <w:bodyDiv w:val="1"/>
      <w:marLeft w:val="0"/>
      <w:marRight w:val="0"/>
      <w:marTop w:val="0"/>
      <w:marBottom w:val="0"/>
      <w:divBdr>
        <w:top w:val="none" w:sz="0" w:space="0" w:color="auto"/>
        <w:left w:val="none" w:sz="0" w:space="0" w:color="auto"/>
        <w:bottom w:val="none" w:sz="0" w:space="0" w:color="auto"/>
        <w:right w:val="none" w:sz="0" w:space="0" w:color="auto"/>
      </w:divBdr>
    </w:div>
    <w:div w:id="464006850">
      <w:bodyDiv w:val="1"/>
      <w:marLeft w:val="0"/>
      <w:marRight w:val="0"/>
      <w:marTop w:val="0"/>
      <w:marBottom w:val="0"/>
      <w:divBdr>
        <w:top w:val="none" w:sz="0" w:space="0" w:color="auto"/>
        <w:left w:val="none" w:sz="0" w:space="0" w:color="auto"/>
        <w:bottom w:val="none" w:sz="0" w:space="0" w:color="auto"/>
        <w:right w:val="none" w:sz="0" w:space="0" w:color="auto"/>
      </w:divBdr>
    </w:div>
    <w:div w:id="474611870">
      <w:bodyDiv w:val="1"/>
      <w:marLeft w:val="0"/>
      <w:marRight w:val="0"/>
      <w:marTop w:val="0"/>
      <w:marBottom w:val="0"/>
      <w:divBdr>
        <w:top w:val="none" w:sz="0" w:space="0" w:color="auto"/>
        <w:left w:val="none" w:sz="0" w:space="0" w:color="auto"/>
        <w:bottom w:val="none" w:sz="0" w:space="0" w:color="auto"/>
        <w:right w:val="none" w:sz="0" w:space="0" w:color="auto"/>
      </w:divBdr>
    </w:div>
    <w:div w:id="475757178">
      <w:bodyDiv w:val="1"/>
      <w:marLeft w:val="0"/>
      <w:marRight w:val="0"/>
      <w:marTop w:val="0"/>
      <w:marBottom w:val="0"/>
      <w:divBdr>
        <w:top w:val="none" w:sz="0" w:space="0" w:color="auto"/>
        <w:left w:val="none" w:sz="0" w:space="0" w:color="auto"/>
        <w:bottom w:val="none" w:sz="0" w:space="0" w:color="auto"/>
        <w:right w:val="none" w:sz="0" w:space="0" w:color="auto"/>
      </w:divBdr>
    </w:div>
    <w:div w:id="476723033">
      <w:bodyDiv w:val="1"/>
      <w:marLeft w:val="0"/>
      <w:marRight w:val="0"/>
      <w:marTop w:val="0"/>
      <w:marBottom w:val="0"/>
      <w:divBdr>
        <w:top w:val="none" w:sz="0" w:space="0" w:color="auto"/>
        <w:left w:val="none" w:sz="0" w:space="0" w:color="auto"/>
        <w:bottom w:val="none" w:sz="0" w:space="0" w:color="auto"/>
        <w:right w:val="none" w:sz="0" w:space="0" w:color="auto"/>
      </w:divBdr>
    </w:div>
    <w:div w:id="485049436">
      <w:bodyDiv w:val="1"/>
      <w:marLeft w:val="0"/>
      <w:marRight w:val="0"/>
      <w:marTop w:val="0"/>
      <w:marBottom w:val="0"/>
      <w:divBdr>
        <w:top w:val="none" w:sz="0" w:space="0" w:color="auto"/>
        <w:left w:val="none" w:sz="0" w:space="0" w:color="auto"/>
        <w:bottom w:val="none" w:sz="0" w:space="0" w:color="auto"/>
        <w:right w:val="none" w:sz="0" w:space="0" w:color="auto"/>
      </w:divBdr>
    </w:div>
    <w:div w:id="489176605">
      <w:bodyDiv w:val="1"/>
      <w:marLeft w:val="0"/>
      <w:marRight w:val="0"/>
      <w:marTop w:val="0"/>
      <w:marBottom w:val="0"/>
      <w:divBdr>
        <w:top w:val="none" w:sz="0" w:space="0" w:color="auto"/>
        <w:left w:val="none" w:sz="0" w:space="0" w:color="auto"/>
        <w:bottom w:val="none" w:sz="0" w:space="0" w:color="auto"/>
        <w:right w:val="none" w:sz="0" w:space="0" w:color="auto"/>
      </w:divBdr>
    </w:div>
    <w:div w:id="493256134">
      <w:bodyDiv w:val="1"/>
      <w:marLeft w:val="0"/>
      <w:marRight w:val="0"/>
      <w:marTop w:val="0"/>
      <w:marBottom w:val="0"/>
      <w:divBdr>
        <w:top w:val="none" w:sz="0" w:space="0" w:color="auto"/>
        <w:left w:val="none" w:sz="0" w:space="0" w:color="auto"/>
        <w:bottom w:val="none" w:sz="0" w:space="0" w:color="auto"/>
        <w:right w:val="none" w:sz="0" w:space="0" w:color="auto"/>
      </w:divBdr>
    </w:div>
    <w:div w:id="494342642">
      <w:bodyDiv w:val="1"/>
      <w:marLeft w:val="0"/>
      <w:marRight w:val="0"/>
      <w:marTop w:val="0"/>
      <w:marBottom w:val="0"/>
      <w:divBdr>
        <w:top w:val="none" w:sz="0" w:space="0" w:color="auto"/>
        <w:left w:val="none" w:sz="0" w:space="0" w:color="auto"/>
        <w:bottom w:val="none" w:sz="0" w:space="0" w:color="auto"/>
        <w:right w:val="none" w:sz="0" w:space="0" w:color="auto"/>
      </w:divBdr>
    </w:div>
    <w:div w:id="497775023">
      <w:bodyDiv w:val="1"/>
      <w:marLeft w:val="0"/>
      <w:marRight w:val="0"/>
      <w:marTop w:val="0"/>
      <w:marBottom w:val="0"/>
      <w:divBdr>
        <w:top w:val="none" w:sz="0" w:space="0" w:color="auto"/>
        <w:left w:val="none" w:sz="0" w:space="0" w:color="auto"/>
        <w:bottom w:val="none" w:sz="0" w:space="0" w:color="auto"/>
        <w:right w:val="none" w:sz="0" w:space="0" w:color="auto"/>
      </w:divBdr>
    </w:div>
    <w:div w:id="500505348">
      <w:bodyDiv w:val="1"/>
      <w:marLeft w:val="0"/>
      <w:marRight w:val="0"/>
      <w:marTop w:val="0"/>
      <w:marBottom w:val="0"/>
      <w:divBdr>
        <w:top w:val="none" w:sz="0" w:space="0" w:color="auto"/>
        <w:left w:val="none" w:sz="0" w:space="0" w:color="auto"/>
        <w:bottom w:val="none" w:sz="0" w:space="0" w:color="auto"/>
        <w:right w:val="none" w:sz="0" w:space="0" w:color="auto"/>
      </w:divBdr>
    </w:div>
    <w:div w:id="505024103">
      <w:bodyDiv w:val="1"/>
      <w:marLeft w:val="0"/>
      <w:marRight w:val="0"/>
      <w:marTop w:val="0"/>
      <w:marBottom w:val="0"/>
      <w:divBdr>
        <w:top w:val="none" w:sz="0" w:space="0" w:color="auto"/>
        <w:left w:val="none" w:sz="0" w:space="0" w:color="auto"/>
        <w:bottom w:val="none" w:sz="0" w:space="0" w:color="auto"/>
        <w:right w:val="none" w:sz="0" w:space="0" w:color="auto"/>
      </w:divBdr>
    </w:div>
    <w:div w:id="536089543">
      <w:bodyDiv w:val="1"/>
      <w:marLeft w:val="0"/>
      <w:marRight w:val="0"/>
      <w:marTop w:val="0"/>
      <w:marBottom w:val="0"/>
      <w:divBdr>
        <w:top w:val="none" w:sz="0" w:space="0" w:color="auto"/>
        <w:left w:val="none" w:sz="0" w:space="0" w:color="auto"/>
        <w:bottom w:val="none" w:sz="0" w:space="0" w:color="auto"/>
        <w:right w:val="none" w:sz="0" w:space="0" w:color="auto"/>
      </w:divBdr>
    </w:div>
    <w:div w:id="550069724">
      <w:bodyDiv w:val="1"/>
      <w:marLeft w:val="0"/>
      <w:marRight w:val="0"/>
      <w:marTop w:val="0"/>
      <w:marBottom w:val="0"/>
      <w:divBdr>
        <w:top w:val="none" w:sz="0" w:space="0" w:color="auto"/>
        <w:left w:val="none" w:sz="0" w:space="0" w:color="auto"/>
        <w:bottom w:val="none" w:sz="0" w:space="0" w:color="auto"/>
        <w:right w:val="none" w:sz="0" w:space="0" w:color="auto"/>
      </w:divBdr>
    </w:div>
    <w:div w:id="554901128">
      <w:bodyDiv w:val="1"/>
      <w:marLeft w:val="0"/>
      <w:marRight w:val="0"/>
      <w:marTop w:val="0"/>
      <w:marBottom w:val="0"/>
      <w:divBdr>
        <w:top w:val="none" w:sz="0" w:space="0" w:color="auto"/>
        <w:left w:val="none" w:sz="0" w:space="0" w:color="auto"/>
        <w:bottom w:val="none" w:sz="0" w:space="0" w:color="auto"/>
        <w:right w:val="none" w:sz="0" w:space="0" w:color="auto"/>
      </w:divBdr>
    </w:div>
    <w:div w:id="559053524">
      <w:bodyDiv w:val="1"/>
      <w:marLeft w:val="0"/>
      <w:marRight w:val="0"/>
      <w:marTop w:val="0"/>
      <w:marBottom w:val="0"/>
      <w:divBdr>
        <w:top w:val="none" w:sz="0" w:space="0" w:color="auto"/>
        <w:left w:val="none" w:sz="0" w:space="0" w:color="auto"/>
        <w:bottom w:val="none" w:sz="0" w:space="0" w:color="auto"/>
        <w:right w:val="none" w:sz="0" w:space="0" w:color="auto"/>
      </w:divBdr>
    </w:div>
    <w:div w:id="562789894">
      <w:bodyDiv w:val="1"/>
      <w:marLeft w:val="0"/>
      <w:marRight w:val="0"/>
      <w:marTop w:val="0"/>
      <w:marBottom w:val="0"/>
      <w:divBdr>
        <w:top w:val="none" w:sz="0" w:space="0" w:color="auto"/>
        <w:left w:val="none" w:sz="0" w:space="0" w:color="auto"/>
        <w:bottom w:val="none" w:sz="0" w:space="0" w:color="auto"/>
        <w:right w:val="none" w:sz="0" w:space="0" w:color="auto"/>
      </w:divBdr>
    </w:div>
    <w:div w:id="566300617">
      <w:bodyDiv w:val="1"/>
      <w:marLeft w:val="0"/>
      <w:marRight w:val="0"/>
      <w:marTop w:val="0"/>
      <w:marBottom w:val="0"/>
      <w:divBdr>
        <w:top w:val="none" w:sz="0" w:space="0" w:color="auto"/>
        <w:left w:val="none" w:sz="0" w:space="0" w:color="auto"/>
        <w:bottom w:val="none" w:sz="0" w:space="0" w:color="auto"/>
        <w:right w:val="none" w:sz="0" w:space="0" w:color="auto"/>
      </w:divBdr>
    </w:div>
    <w:div w:id="568228435">
      <w:bodyDiv w:val="1"/>
      <w:marLeft w:val="0"/>
      <w:marRight w:val="0"/>
      <w:marTop w:val="0"/>
      <w:marBottom w:val="0"/>
      <w:divBdr>
        <w:top w:val="none" w:sz="0" w:space="0" w:color="auto"/>
        <w:left w:val="none" w:sz="0" w:space="0" w:color="auto"/>
        <w:bottom w:val="none" w:sz="0" w:space="0" w:color="auto"/>
        <w:right w:val="none" w:sz="0" w:space="0" w:color="auto"/>
      </w:divBdr>
    </w:div>
    <w:div w:id="575938366">
      <w:bodyDiv w:val="1"/>
      <w:marLeft w:val="0"/>
      <w:marRight w:val="0"/>
      <w:marTop w:val="0"/>
      <w:marBottom w:val="0"/>
      <w:divBdr>
        <w:top w:val="none" w:sz="0" w:space="0" w:color="auto"/>
        <w:left w:val="none" w:sz="0" w:space="0" w:color="auto"/>
        <w:bottom w:val="none" w:sz="0" w:space="0" w:color="auto"/>
        <w:right w:val="none" w:sz="0" w:space="0" w:color="auto"/>
      </w:divBdr>
    </w:div>
    <w:div w:id="578250041">
      <w:bodyDiv w:val="1"/>
      <w:marLeft w:val="0"/>
      <w:marRight w:val="0"/>
      <w:marTop w:val="0"/>
      <w:marBottom w:val="0"/>
      <w:divBdr>
        <w:top w:val="none" w:sz="0" w:space="0" w:color="auto"/>
        <w:left w:val="none" w:sz="0" w:space="0" w:color="auto"/>
        <w:bottom w:val="none" w:sz="0" w:space="0" w:color="auto"/>
        <w:right w:val="none" w:sz="0" w:space="0" w:color="auto"/>
      </w:divBdr>
    </w:div>
    <w:div w:id="584342438">
      <w:bodyDiv w:val="1"/>
      <w:marLeft w:val="0"/>
      <w:marRight w:val="0"/>
      <w:marTop w:val="0"/>
      <w:marBottom w:val="0"/>
      <w:divBdr>
        <w:top w:val="none" w:sz="0" w:space="0" w:color="auto"/>
        <w:left w:val="none" w:sz="0" w:space="0" w:color="auto"/>
        <w:bottom w:val="none" w:sz="0" w:space="0" w:color="auto"/>
        <w:right w:val="none" w:sz="0" w:space="0" w:color="auto"/>
      </w:divBdr>
    </w:div>
    <w:div w:id="588513705">
      <w:bodyDiv w:val="1"/>
      <w:marLeft w:val="0"/>
      <w:marRight w:val="0"/>
      <w:marTop w:val="0"/>
      <w:marBottom w:val="0"/>
      <w:divBdr>
        <w:top w:val="none" w:sz="0" w:space="0" w:color="auto"/>
        <w:left w:val="none" w:sz="0" w:space="0" w:color="auto"/>
        <w:bottom w:val="none" w:sz="0" w:space="0" w:color="auto"/>
        <w:right w:val="none" w:sz="0" w:space="0" w:color="auto"/>
      </w:divBdr>
    </w:div>
    <w:div w:id="594871553">
      <w:bodyDiv w:val="1"/>
      <w:marLeft w:val="0"/>
      <w:marRight w:val="0"/>
      <w:marTop w:val="0"/>
      <w:marBottom w:val="0"/>
      <w:divBdr>
        <w:top w:val="none" w:sz="0" w:space="0" w:color="auto"/>
        <w:left w:val="none" w:sz="0" w:space="0" w:color="auto"/>
        <w:bottom w:val="none" w:sz="0" w:space="0" w:color="auto"/>
        <w:right w:val="none" w:sz="0" w:space="0" w:color="auto"/>
      </w:divBdr>
    </w:div>
    <w:div w:id="595209285">
      <w:bodyDiv w:val="1"/>
      <w:marLeft w:val="0"/>
      <w:marRight w:val="0"/>
      <w:marTop w:val="0"/>
      <w:marBottom w:val="0"/>
      <w:divBdr>
        <w:top w:val="none" w:sz="0" w:space="0" w:color="auto"/>
        <w:left w:val="none" w:sz="0" w:space="0" w:color="auto"/>
        <w:bottom w:val="none" w:sz="0" w:space="0" w:color="auto"/>
        <w:right w:val="none" w:sz="0" w:space="0" w:color="auto"/>
      </w:divBdr>
    </w:div>
    <w:div w:id="607201493">
      <w:bodyDiv w:val="1"/>
      <w:marLeft w:val="0"/>
      <w:marRight w:val="0"/>
      <w:marTop w:val="0"/>
      <w:marBottom w:val="0"/>
      <w:divBdr>
        <w:top w:val="none" w:sz="0" w:space="0" w:color="auto"/>
        <w:left w:val="none" w:sz="0" w:space="0" w:color="auto"/>
        <w:bottom w:val="none" w:sz="0" w:space="0" w:color="auto"/>
        <w:right w:val="none" w:sz="0" w:space="0" w:color="auto"/>
      </w:divBdr>
    </w:div>
    <w:div w:id="615675858">
      <w:bodyDiv w:val="1"/>
      <w:marLeft w:val="0"/>
      <w:marRight w:val="0"/>
      <w:marTop w:val="0"/>
      <w:marBottom w:val="0"/>
      <w:divBdr>
        <w:top w:val="none" w:sz="0" w:space="0" w:color="auto"/>
        <w:left w:val="none" w:sz="0" w:space="0" w:color="auto"/>
        <w:bottom w:val="none" w:sz="0" w:space="0" w:color="auto"/>
        <w:right w:val="none" w:sz="0" w:space="0" w:color="auto"/>
      </w:divBdr>
    </w:div>
    <w:div w:id="628702978">
      <w:bodyDiv w:val="1"/>
      <w:marLeft w:val="0"/>
      <w:marRight w:val="0"/>
      <w:marTop w:val="0"/>
      <w:marBottom w:val="0"/>
      <w:divBdr>
        <w:top w:val="none" w:sz="0" w:space="0" w:color="auto"/>
        <w:left w:val="none" w:sz="0" w:space="0" w:color="auto"/>
        <w:bottom w:val="none" w:sz="0" w:space="0" w:color="auto"/>
        <w:right w:val="none" w:sz="0" w:space="0" w:color="auto"/>
      </w:divBdr>
    </w:div>
    <w:div w:id="630594386">
      <w:bodyDiv w:val="1"/>
      <w:marLeft w:val="0"/>
      <w:marRight w:val="0"/>
      <w:marTop w:val="0"/>
      <w:marBottom w:val="0"/>
      <w:divBdr>
        <w:top w:val="none" w:sz="0" w:space="0" w:color="auto"/>
        <w:left w:val="none" w:sz="0" w:space="0" w:color="auto"/>
        <w:bottom w:val="none" w:sz="0" w:space="0" w:color="auto"/>
        <w:right w:val="none" w:sz="0" w:space="0" w:color="auto"/>
      </w:divBdr>
    </w:div>
    <w:div w:id="645281555">
      <w:bodyDiv w:val="1"/>
      <w:marLeft w:val="0"/>
      <w:marRight w:val="0"/>
      <w:marTop w:val="0"/>
      <w:marBottom w:val="0"/>
      <w:divBdr>
        <w:top w:val="none" w:sz="0" w:space="0" w:color="auto"/>
        <w:left w:val="none" w:sz="0" w:space="0" w:color="auto"/>
        <w:bottom w:val="none" w:sz="0" w:space="0" w:color="auto"/>
        <w:right w:val="none" w:sz="0" w:space="0" w:color="auto"/>
      </w:divBdr>
    </w:div>
    <w:div w:id="650252639">
      <w:bodyDiv w:val="1"/>
      <w:marLeft w:val="0"/>
      <w:marRight w:val="0"/>
      <w:marTop w:val="0"/>
      <w:marBottom w:val="0"/>
      <w:divBdr>
        <w:top w:val="none" w:sz="0" w:space="0" w:color="auto"/>
        <w:left w:val="none" w:sz="0" w:space="0" w:color="auto"/>
        <w:bottom w:val="none" w:sz="0" w:space="0" w:color="auto"/>
        <w:right w:val="none" w:sz="0" w:space="0" w:color="auto"/>
      </w:divBdr>
    </w:div>
    <w:div w:id="662658817">
      <w:bodyDiv w:val="1"/>
      <w:marLeft w:val="0"/>
      <w:marRight w:val="0"/>
      <w:marTop w:val="0"/>
      <w:marBottom w:val="0"/>
      <w:divBdr>
        <w:top w:val="none" w:sz="0" w:space="0" w:color="auto"/>
        <w:left w:val="none" w:sz="0" w:space="0" w:color="auto"/>
        <w:bottom w:val="none" w:sz="0" w:space="0" w:color="auto"/>
        <w:right w:val="none" w:sz="0" w:space="0" w:color="auto"/>
      </w:divBdr>
    </w:div>
    <w:div w:id="668748315">
      <w:bodyDiv w:val="1"/>
      <w:marLeft w:val="0"/>
      <w:marRight w:val="0"/>
      <w:marTop w:val="0"/>
      <w:marBottom w:val="0"/>
      <w:divBdr>
        <w:top w:val="none" w:sz="0" w:space="0" w:color="auto"/>
        <w:left w:val="none" w:sz="0" w:space="0" w:color="auto"/>
        <w:bottom w:val="none" w:sz="0" w:space="0" w:color="auto"/>
        <w:right w:val="none" w:sz="0" w:space="0" w:color="auto"/>
      </w:divBdr>
    </w:div>
    <w:div w:id="674570817">
      <w:bodyDiv w:val="1"/>
      <w:marLeft w:val="0"/>
      <w:marRight w:val="0"/>
      <w:marTop w:val="0"/>
      <w:marBottom w:val="0"/>
      <w:divBdr>
        <w:top w:val="none" w:sz="0" w:space="0" w:color="auto"/>
        <w:left w:val="none" w:sz="0" w:space="0" w:color="auto"/>
        <w:bottom w:val="none" w:sz="0" w:space="0" w:color="auto"/>
        <w:right w:val="none" w:sz="0" w:space="0" w:color="auto"/>
      </w:divBdr>
    </w:div>
    <w:div w:id="675153977">
      <w:bodyDiv w:val="1"/>
      <w:marLeft w:val="0"/>
      <w:marRight w:val="0"/>
      <w:marTop w:val="0"/>
      <w:marBottom w:val="0"/>
      <w:divBdr>
        <w:top w:val="none" w:sz="0" w:space="0" w:color="auto"/>
        <w:left w:val="none" w:sz="0" w:space="0" w:color="auto"/>
        <w:bottom w:val="none" w:sz="0" w:space="0" w:color="auto"/>
        <w:right w:val="none" w:sz="0" w:space="0" w:color="auto"/>
      </w:divBdr>
    </w:div>
    <w:div w:id="676922944">
      <w:bodyDiv w:val="1"/>
      <w:marLeft w:val="0"/>
      <w:marRight w:val="0"/>
      <w:marTop w:val="0"/>
      <w:marBottom w:val="0"/>
      <w:divBdr>
        <w:top w:val="none" w:sz="0" w:space="0" w:color="auto"/>
        <w:left w:val="none" w:sz="0" w:space="0" w:color="auto"/>
        <w:bottom w:val="none" w:sz="0" w:space="0" w:color="auto"/>
        <w:right w:val="none" w:sz="0" w:space="0" w:color="auto"/>
      </w:divBdr>
    </w:div>
    <w:div w:id="677586345">
      <w:bodyDiv w:val="1"/>
      <w:marLeft w:val="0"/>
      <w:marRight w:val="0"/>
      <w:marTop w:val="0"/>
      <w:marBottom w:val="0"/>
      <w:divBdr>
        <w:top w:val="none" w:sz="0" w:space="0" w:color="auto"/>
        <w:left w:val="none" w:sz="0" w:space="0" w:color="auto"/>
        <w:bottom w:val="none" w:sz="0" w:space="0" w:color="auto"/>
        <w:right w:val="none" w:sz="0" w:space="0" w:color="auto"/>
      </w:divBdr>
    </w:div>
    <w:div w:id="682827832">
      <w:bodyDiv w:val="1"/>
      <w:marLeft w:val="0"/>
      <w:marRight w:val="0"/>
      <w:marTop w:val="0"/>
      <w:marBottom w:val="0"/>
      <w:divBdr>
        <w:top w:val="none" w:sz="0" w:space="0" w:color="auto"/>
        <w:left w:val="none" w:sz="0" w:space="0" w:color="auto"/>
        <w:bottom w:val="none" w:sz="0" w:space="0" w:color="auto"/>
        <w:right w:val="none" w:sz="0" w:space="0" w:color="auto"/>
      </w:divBdr>
    </w:div>
    <w:div w:id="683939054">
      <w:bodyDiv w:val="1"/>
      <w:marLeft w:val="0"/>
      <w:marRight w:val="0"/>
      <w:marTop w:val="0"/>
      <w:marBottom w:val="0"/>
      <w:divBdr>
        <w:top w:val="none" w:sz="0" w:space="0" w:color="auto"/>
        <w:left w:val="none" w:sz="0" w:space="0" w:color="auto"/>
        <w:bottom w:val="none" w:sz="0" w:space="0" w:color="auto"/>
        <w:right w:val="none" w:sz="0" w:space="0" w:color="auto"/>
      </w:divBdr>
      <w:divsChild>
        <w:div w:id="1951282986">
          <w:marLeft w:val="0"/>
          <w:marRight w:val="0"/>
          <w:marTop w:val="0"/>
          <w:marBottom w:val="0"/>
          <w:divBdr>
            <w:top w:val="none" w:sz="0" w:space="0" w:color="auto"/>
            <w:left w:val="none" w:sz="0" w:space="0" w:color="auto"/>
            <w:bottom w:val="none" w:sz="0" w:space="0" w:color="auto"/>
            <w:right w:val="none" w:sz="0" w:space="0" w:color="auto"/>
          </w:divBdr>
        </w:div>
        <w:div w:id="1437019359">
          <w:marLeft w:val="0"/>
          <w:marRight w:val="0"/>
          <w:marTop w:val="0"/>
          <w:marBottom w:val="0"/>
          <w:divBdr>
            <w:top w:val="none" w:sz="0" w:space="0" w:color="auto"/>
            <w:left w:val="none" w:sz="0" w:space="0" w:color="auto"/>
            <w:bottom w:val="none" w:sz="0" w:space="0" w:color="auto"/>
            <w:right w:val="none" w:sz="0" w:space="0" w:color="auto"/>
          </w:divBdr>
        </w:div>
        <w:div w:id="90206317">
          <w:marLeft w:val="0"/>
          <w:marRight w:val="0"/>
          <w:marTop w:val="0"/>
          <w:marBottom w:val="0"/>
          <w:divBdr>
            <w:top w:val="none" w:sz="0" w:space="0" w:color="auto"/>
            <w:left w:val="none" w:sz="0" w:space="0" w:color="auto"/>
            <w:bottom w:val="none" w:sz="0" w:space="0" w:color="auto"/>
            <w:right w:val="none" w:sz="0" w:space="0" w:color="auto"/>
          </w:divBdr>
        </w:div>
      </w:divsChild>
    </w:div>
    <w:div w:id="708261370">
      <w:bodyDiv w:val="1"/>
      <w:marLeft w:val="0"/>
      <w:marRight w:val="0"/>
      <w:marTop w:val="0"/>
      <w:marBottom w:val="0"/>
      <w:divBdr>
        <w:top w:val="none" w:sz="0" w:space="0" w:color="auto"/>
        <w:left w:val="none" w:sz="0" w:space="0" w:color="auto"/>
        <w:bottom w:val="none" w:sz="0" w:space="0" w:color="auto"/>
        <w:right w:val="none" w:sz="0" w:space="0" w:color="auto"/>
      </w:divBdr>
    </w:div>
    <w:div w:id="716272006">
      <w:bodyDiv w:val="1"/>
      <w:marLeft w:val="0"/>
      <w:marRight w:val="0"/>
      <w:marTop w:val="0"/>
      <w:marBottom w:val="0"/>
      <w:divBdr>
        <w:top w:val="none" w:sz="0" w:space="0" w:color="auto"/>
        <w:left w:val="none" w:sz="0" w:space="0" w:color="auto"/>
        <w:bottom w:val="none" w:sz="0" w:space="0" w:color="auto"/>
        <w:right w:val="none" w:sz="0" w:space="0" w:color="auto"/>
      </w:divBdr>
    </w:div>
    <w:div w:id="719280783">
      <w:bodyDiv w:val="1"/>
      <w:marLeft w:val="0"/>
      <w:marRight w:val="0"/>
      <w:marTop w:val="0"/>
      <w:marBottom w:val="0"/>
      <w:divBdr>
        <w:top w:val="none" w:sz="0" w:space="0" w:color="auto"/>
        <w:left w:val="none" w:sz="0" w:space="0" w:color="auto"/>
        <w:bottom w:val="none" w:sz="0" w:space="0" w:color="auto"/>
        <w:right w:val="none" w:sz="0" w:space="0" w:color="auto"/>
      </w:divBdr>
    </w:div>
    <w:div w:id="733311699">
      <w:bodyDiv w:val="1"/>
      <w:marLeft w:val="0"/>
      <w:marRight w:val="0"/>
      <w:marTop w:val="0"/>
      <w:marBottom w:val="0"/>
      <w:divBdr>
        <w:top w:val="none" w:sz="0" w:space="0" w:color="auto"/>
        <w:left w:val="none" w:sz="0" w:space="0" w:color="auto"/>
        <w:bottom w:val="none" w:sz="0" w:space="0" w:color="auto"/>
        <w:right w:val="none" w:sz="0" w:space="0" w:color="auto"/>
      </w:divBdr>
    </w:div>
    <w:div w:id="743187972">
      <w:bodyDiv w:val="1"/>
      <w:marLeft w:val="0"/>
      <w:marRight w:val="0"/>
      <w:marTop w:val="0"/>
      <w:marBottom w:val="0"/>
      <w:divBdr>
        <w:top w:val="none" w:sz="0" w:space="0" w:color="auto"/>
        <w:left w:val="none" w:sz="0" w:space="0" w:color="auto"/>
        <w:bottom w:val="none" w:sz="0" w:space="0" w:color="auto"/>
        <w:right w:val="none" w:sz="0" w:space="0" w:color="auto"/>
      </w:divBdr>
    </w:div>
    <w:div w:id="747263556">
      <w:bodyDiv w:val="1"/>
      <w:marLeft w:val="0"/>
      <w:marRight w:val="0"/>
      <w:marTop w:val="0"/>
      <w:marBottom w:val="0"/>
      <w:divBdr>
        <w:top w:val="none" w:sz="0" w:space="0" w:color="auto"/>
        <w:left w:val="none" w:sz="0" w:space="0" w:color="auto"/>
        <w:bottom w:val="none" w:sz="0" w:space="0" w:color="auto"/>
        <w:right w:val="none" w:sz="0" w:space="0" w:color="auto"/>
      </w:divBdr>
    </w:div>
    <w:div w:id="748311638">
      <w:bodyDiv w:val="1"/>
      <w:marLeft w:val="0"/>
      <w:marRight w:val="0"/>
      <w:marTop w:val="0"/>
      <w:marBottom w:val="0"/>
      <w:divBdr>
        <w:top w:val="none" w:sz="0" w:space="0" w:color="auto"/>
        <w:left w:val="none" w:sz="0" w:space="0" w:color="auto"/>
        <w:bottom w:val="none" w:sz="0" w:space="0" w:color="auto"/>
        <w:right w:val="none" w:sz="0" w:space="0" w:color="auto"/>
      </w:divBdr>
    </w:div>
    <w:div w:id="754713101">
      <w:bodyDiv w:val="1"/>
      <w:marLeft w:val="0"/>
      <w:marRight w:val="0"/>
      <w:marTop w:val="0"/>
      <w:marBottom w:val="0"/>
      <w:divBdr>
        <w:top w:val="none" w:sz="0" w:space="0" w:color="auto"/>
        <w:left w:val="none" w:sz="0" w:space="0" w:color="auto"/>
        <w:bottom w:val="none" w:sz="0" w:space="0" w:color="auto"/>
        <w:right w:val="none" w:sz="0" w:space="0" w:color="auto"/>
      </w:divBdr>
    </w:div>
    <w:div w:id="764037191">
      <w:bodyDiv w:val="1"/>
      <w:marLeft w:val="0"/>
      <w:marRight w:val="0"/>
      <w:marTop w:val="0"/>
      <w:marBottom w:val="0"/>
      <w:divBdr>
        <w:top w:val="none" w:sz="0" w:space="0" w:color="auto"/>
        <w:left w:val="none" w:sz="0" w:space="0" w:color="auto"/>
        <w:bottom w:val="none" w:sz="0" w:space="0" w:color="auto"/>
        <w:right w:val="none" w:sz="0" w:space="0" w:color="auto"/>
      </w:divBdr>
    </w:div>
    <w:div w:id="781338365">
      <w:bodyDiv w:val="1"/>
      <w:marLeft w:val="0"/>
      <w:marRight w:val="0"/>
      <w:marTop w:val="0"/>
      <w:marBottom w:val="0"/>
      <w:divBdr>
        <w:top w:val="none" w:sz="0" w:space="0" w:color="auto"/>
        <w:left w:val="none" w:sz="0" w:space="0" w:color="auto"/>
        <w:bottom w:val="none" w:sz="0" w:space="0" w:color="auto"/>
        <w:right w:val="none" w:sz="0" w:space="0" w:color="auto"/>
      </w:divBdr>
    </w:div>
    <w:div w:id="781459524">
      <w:bodyDiv w:val="1"/>
      <w:marLeft w:val="0"/>
      <w:marRight w:val="0"/>
      <w:marTop w:val="0"/>
      <w:marBottom w:val="0"/>
      <w:divBdr>
        <w:top w:val="none" w:sz="0" w:space="0" w:color="auto"/>
        <w:left w:val="none" w:sz="0" w:space="0" w:color="auto"/>
        <w:bottom w:val="none" w:sz="0" w:space="0" w:color="auto"/>
        <w:right w:val="none" w:sz="0" w:space="0" w:color="auto"/>
      </w:divBdr>
    </w:div>
    <w:div w:id="792944384">
      <w:bodyDiv w:val="1"/>
      <w:marLeft w:val="0"/>
      <w:marRight w:val="0"/>
      <w:marTop w:val="0"/>
      <w:marBottom w:val="0"/>
      <w:divBdr>
        <w:top w:val="none" w:sz="0" w:space="0" w:color="auto"/>
        <w:left w:val="none" w:sz="0" w:space="0" w:color="auto"/>
        <w:bottom w:val="none" w:sz="0" w:space="0" w:color="auto"/>
        <w:right w:val="none" w:sz="0" w:space="0" w:color="auto"/>
      </w:divBdr>
    </w:div>
    <w:div w:id="811405661">
      <w:bodyDiv w:val="1"/>
      <w:marLeft w:val="0"/>
      <w:marRight w:val="0"/>
      <w:marTop w:val="0"/>
      <w:marBottom w:val="0"/>
      <w:divBdr>
        <w:top w:val="none" w:sz="0" w:space="0" w:color="auto"/>
        <w:left w:val="none" w:sz="0" w:space="0" w:color="auto"/>
        <w:bottom w:val="none" w:sz="0" w:space="0" w:color="auto"/>
        <w:right w:val="none" w:sz="0" w:space="0" w:color="auto"/>
      </w:divBdr>
    </w:div>
    <w:div w:id="817183596">
      <w:bodyDiv w:val="1"/>
      <w:marLeft w:val="0"/>
      <w:marRight w:val="0"/>
      <w:marTop w:val="0"/>
      <w:marBottom w:val="0"/>
      <w:divBdr>
        <w:top w:val="none" w:sz="0" w:space="0" w:color="auto"/>
        <w:left w:val="none" w:sz="0" w:space="0" w:color="auto"/>
        <w:bottom w:val="none" w:sz="0" w:space="0" w:color="auto"/>
        <w:right w:val="none" w:sz="0" w:space="0" w:color="auto"/>
      </w:divBdr>
    </w:div>
    <w:div w:id="820316830">
      <w:bodyDiv w:val="1"/>
      <w:marLeft w:val="0"/>
      <w:marRight w:val="0"/>
      <w:marTop w:val="0"/>
      <w:marBottom w:val="0"/>
      <w:divBdr>
        <w:top w:val="none" w:sz="0" w:space="0" w:color="auto"/>
        <w:left w:val="none" w:sz="0" w:space="0" w:color="auto"/>
        <w:bottom w:val="none" w:sz="0" w:space="0" w:color="auto"/>
        <w:right w:val="none" w:sz="0" w:space="0" w:color="auto"/>
      </w:divBdr>
    </w:div>
    <w:div w:id="823204543">
      <w:bodyDiv w:val="1"/>
      <w:marLeft w:val="0"/>
      <w:marRight w:val="0"/>
      <w:marTop w:val="0"/>
      <w:marBottom w:val="0"/>
      <w:divBdr>
        <w:top w:val="none" w:sz="0" w:space="0" w:color="auto"/>
        <w:left w:val="none" w:sz="0" w:space="0" w:color="auto"/>
        <w:bottom w:val="none" w:sz="0" w:space="0" w:color="auto"/>
        <w:right w:val="none" w:sz="0" w:space="0" w:color="auto"/>
      </w:divBdr>
    </w:div>
    <w:div w:id="844326557">
      <w:bodyDiv w:val="1"/>
      <w:marLeft w:val="0"/>
      <w:marRight w:val="0"/>
      <w:marTop w:val="0"/>
      <w:marBottom w:val="0"/>
      <w:divBdr>
        <w:top w:val="none" w:sz="0" w:space="0" w:color="auto"/>
        <w:left w:val="none" w:sz="0" w:space="0" w:color="auto"/>
        <w:bottom w:val="none" w:sz="0" w:space="0" w:color="auto"/>
        <w:right w:val="none" w:sz="0" w:space="0" w:color="auto"/>
      </w:divBdr>
    </w:div>
    <w:div w:id="856505751">
      <w:bodyDiv w:val="1"/>
      <w:marLeft w:val="0"/>
      <w:marRight w:val="0"/>
      <w:marTop w:val="0"/>
      <w:marBottom w:val="0"/>
      <w:divBdr>
        <w:top w:val="none" w:sz="0" w:space="0" w:color="auto"/>
        <w:left w:val="none" w:sz="0" w:space="0" w:color="auto"/>
        <w:bottom w:val="none" w:sz="0" w:space="0" w:color="auto"/>
        <w:right w:val="none" w:sz="0" w:space="0" w:color="auto"/>
      </w:divBdr>
    </w:div>
    <w:div w:id="869074440">
      <w:bodyDiv w:val="1"/>
      <w:marLeft w:val="0"/>
      <w:marRight w:val="0"/>
      <w:marTop w:val="0"/>
      <w:marBottom w:val="0"/>
      <w:divBdr>
        <w:top w:val="none" w:sz="0" w:space="0" w:color="auto"/>
        <w:left w:val="none" w:sz="0" w:space="0" w:color="auto"/>
        <w:bottom w:val="none" w:sz="0" w:space="0" w:color="auto"/>
        <w:right w:val="none" w:sz="0" w:space="0" w:color="auto"/>
      </w:divBdr>
    </w:div>
    <w:div w:id="871304130">
      <w:bodyDiv w:val="1"/>
      <w:marLeft w:val="0"/>
      <w:marRight w:val="0"/>
      <w:marTop w:val="0"/>
      <w:marBottom w:val="0"/>
      <w:divBdr>
        <w:top w:val="none" w:sz="0" w:space="0" w:color="auto"/>
        <w:left w:val="none" w:sz="0" w:space="0" w:color="auto"/>
        <w:bottom w:val="none" w:sz="0" w:space="0" w:color="auto"/>
        <w:right w:val="none" w:sz="0" w:space="0" w:color="auto"/>
      </w:divBdr>
    </w:div>
    <w:div w:id="875890118">
      <w:bodyDiv w:val="1"/>
      <w:marLeft w:val="0"/>
      <w:marRight w:val="0"/>
      <w:marTop w:val="0"/>
      <w:marBottom w:val="0"/>
      <w:divBdr>
        <w:top w:val="none" w:sz="0" w:space="0" w:color="auto"/>
        <w:left w:val="none" w:sz="0" w:space="0" w:color="auto"/>
        <w:bottom w:val="none" w:sz="0" w:space="0" w:color="auto"/>
        <w:right w:val="none" w:sz="0" w:space="0" w:color="auto"/>
      </w:divBdr>
    </w:div>
    <w:div w:id="878662599">
      <w:bodyDiv w:val="1"/>
      <w:marLeft w:val="0"/>
      <w:marRight w:val="0"/>
      <w:marTop w:val="0"/>
      <w:marBottom w:val="0"/>
      <w:divBdr>
        <w:top w:val="none" w:sz="0" w:space="0" w:color="auto"/>
        <w:left w:val="none" w:sz="0" w:space="0" w:color="auto"/>
        <w:bottom w:val="none" w:sz="0" w:space="0" w:color="auto"/>
        <w:right w:val="none" w:sz="0" w:space="0" w:color="auto"/>
      </w:divBdr>
    </w:div>
    <w:div w:id="884606809">
      <w:bodyDiv w:val="1"/>
      <w:marLeft w:val="0"/>
      <w:marRight w:val="0"/>
      <w:marTop w:val="0"/>
      <w:marBottom w:val="0"/>
      <w:divBdr>
        <w:top w:val="none" w:sz="0" w:space="0" w:color="auto"/>
        <w:left w:val="none" w:sz="0" w:space="0" w:color="auto"/>
        <w:bottom w:val="none" w:sz="0" w:space="0" w:color="auto"/>
        <w:right w:val="none" w:sz="0" w:space="0" w:color="auto"/>
      </w:divBdr>
    </w:div>
    <w:div w:id="889071866">
      <w:bodyDiv w:val="1"/>
      <w:marLeft w:val="0"/>
      <w:marRight w:val="0"/>
      <w:marTop w:val="0"/>
      <w:marBottom w:val="0"/>
      <w:divBdr>
        <w:top w:val="none" w:sz="0" w:space="0" w:color="auto"/>
        <w:left w:val="none" w:sz="0" w:space="0" w:color="auto"/>
        <w:bottom w:val="none" w:sz="0" w:space="0" w:color="auto"/>
        <w:right w:val="none" w:sz="0" w:space="0" w:color="auto"/>
      </w:divBdr>
    </w:div>
    <w:div w:id="905260416">
      <w:bodyDiv w:val="1"/>
      <w:marLeft w:val="0"/>
      <w:marRight w:val="0"/>
      <w:marTop w:val="0"/>
      <w:marBottom w:val="0"/>
      <w:divBdr>
        <w:top w:val="none" w:sz="0" w:space="0" w:color="auto"/>
        <w:left w:val="none" w:sz="0" w:space="0" w:color="auto"/>
        <w:bottom w:val="none" w:sz="0" w:space="0" w:color="auto"/>
        <w:right w:val="none" w:sz="0" w:space="0" w:color="auto"/>
      </w:divBdr>
    </w:div>
    <w:div w:id="919096463">
      <w:bodyDiv w:val="1"/>
      <w:marLeft w:val="0"/>
      <w:marRight w:val="0"/>
      <w:marTop w:val="0"/>
      <w:marBottom w:val="0"/>
      <w:divBdr>
        <w:top w:val="none" w:sz="0" w:space="0" w:color="auto"/>
        <w:left w:val="none" w:sz="0" w:space="0" w:color="auto"/>
        <w:bottom w:val="none" w:sz="0" w:space="0" w:color="auto"/>
        <w:right w:val="none" w:sz="0" w:space="0" w:color="auto"/>
      </w:divBdr>
    </w:div>
    <w:div w:id="970552602">
      <w:bodyDiv w:val="1"/>
      <w:marLeft w:val="0"/>
      <w:marRight w:val="0"/>
      <w:marTop w:val="0"/>
      <w:marBottom w:val="0"/>
      <w:divBdr>
        <w:top w:val="none" w:sz="0" w:space="0" w:color="auto"/>
        <w:left w:val="none" w:sz="0" w:space="0" w:color="auto"/>
        <w:bottom w:val="none" w:sz="0" w:space="0" w:color="auto"/>
        <w:right w:val="none" w:sz="0" w:space="0" w:color="auto"/>
      </w:divBdr>
    </w:div>
    <w:div w:id="974722773">
      <w:bodyDiv w:val="1"/>
      <w:marLeft w:val="0"/>
      <w:marRight w:val="0"/>
      <w:marTop w:val="0"/>
      <w:marBottom w:val="0"/>
      <w:divBdr>
        <w:top w:val="none" w:sz="0" w:space="0" w:color="auto"/>
        <w:left w:val="none" w:sz="0" w:space="0" w:color="auto"/>
        <w:bottom w:val="none" w:sz="0" w:space="0" w:color="auto"/>
        <w:right w:val="none" w:sz="0" w:space="0" w:color="auto"/>
      </w:divBdr>
    </w:div>
    <w:div w:id="975643638">
      <w:bodyDiv w:val="1"/>
      <w:marLeft w:val="0"/>
      <w:marRight w:val="0"/>
      <w:marTop w:val="0"/>
      <w:marBottom w:val="0"/>
      <w:divBdr>
        <w:top w:val="none" w:sz="0" w:space="0" w:color="auto"/>
        <w:left w:val="none" w:sz="0" w:space="0" w:color="auto"/>
        <w:bottom w:val="none" w:sz="0" w:space="0" w:color="auto"/>
        <w:right w:val="none" w:sz="0" w:space="0" w:color="auto"/>
      </w:divBdr>
    </w:div>
    <w:div w:id="1013800161">
      <w:bodyDiv w:val="1"/>
      <w:marLeft w:val="0"/>
      <w:marRight w:val="0"/>
      <w:marTop w:val="0"/>
      <w:marBottom w:val="0"/>
      <w:divBdr>
        <w:top w:val="none" w:sz="0" w:space="0" w:color="auto"/>
        <w:left w:val="none" w:sz="0" w:space="0" w:color="auto"/>
        <w:bottom w:val="none" w:sz="0" w:space="0" w:color="auto"/>
        <w:right w:val="none" w:sz="0" w:space="0" w:color="auto"/>
      </w:divBdr>
    </w:div>
    <w:div w:id="1021009807">
      <w:bodyDiv w:val="1"/>
      <w:marLeft w:val="0"/>
      <w:marRight w:val="0"/>
      <w:marTop w:val="0"/>
      <w:marBottom w:val="0"/>
      <w:divBdr>
        <w:top w:val="none" w:sz="0" w:space="0" w:color="auto"/>
        <w:left w:val="none" w:sz="0" w:space="0" w:color="auto"/>
        <w:bottom w:val="none" w:sz="0" w:space="0" w:color="auto"/>
        <w:right w:val="none" w:sz="0" w:space="0" w:color="auto"/>
      </w:divBdr>
    </w:div>
    <w:div w:id="1053313440">
      <w:bodyDiv w:val="1"/>
      <w:marLeft w:val="0"/>
      <w:marRight w:val="0"/>
      <w:marTop w:val="0"/>
      <w:marBottom w:val="0"/>
      <w:divBdr>
        <w:top w:val="none" w:sz="0" w:space="0" w:color="auto"/>
        <w:left w:val="none" w:sz="0" w:space="0" w:color="auto"/>
        <w:bottom w:val="none" w:sz="0" w:space="0" w:color="auto"/>
        <w:right w:val="none" w:sz="0" w:space="0" w:color="auto"/>
      </w:divBdr>
    </w:div>
    <w:div w:id="1072196175">
      <w:bodyDiv w:val="1"/>
      <w:marLeft w:val="0"/>
      <w:marRight w:val="0"/>
      <w:marTop w:val="0"/>
      <w:marBottom w:val="0"/>
      <w:divBdr>
        <w:top w:val="none" w:sz="0" w:space="0" w:color="auto"/>
        <w:left w:val="none" w:sz="0" w:space="0" w:color="auto"/>
        <w:bottom w:val="none" w:sz="0" w:space="0" w:color="auto"/>
        <w:right w:val="none" w:sz="0" w:space="0" w:color="auto"/>
      </w:divBdr>
    </w:div>
    <w:div w:id="1075009753">
      <w:bodyDiv w:val="1"/>
      <w:marLeft w:val="0"/>
      <w:marRight w:val="0"/>
      <w:marTop w:val="0"/>
      <w:marBottom w:val="0"/>
      <w:divBdr>
        <w:top w:val="none" w:sz="0" w:space="0" w:color="auto"/>
        <w:left w:val="none" w:sz="0" w:space="0" w:color="auto"/>
        <w:bottom w:val="none" w:sz="0" w:space="0" w:color="auto"/>
        <w:right w:val="none" w:sz="0" w:space="0" w:color="auto"/>
      </w:divBdr>
    </w:div>
    <w:div w:id="1104225554">
      <w:bodyDiv w:val="1"/>
      <w:marLeft w:val="0"/>
      <w:marRight w:val="0"/>
      <w:marTop w:val="0"/>
      <w:marBottom w:val="0"/>
      <w:divBdr>
        <w:top w:val="none" w:sz="0" w:space="0" w:color="auto"/>
        <w:left w:val="none" w:sz="0" w:space="0" w:color="auto"/>
        <w:bottom w:val="none" w:sz="0" w:space="0" w:color="auto"/>
        <w:right w:val="none" w:sz="0" w:space="0" w:color="auto"/>
      </w:divBdr>
    </w:div>
    <w:div w:id="1111169287">
      <w:bodyDiv w:val="1"/>
      <w:marLeft w:val="0"/>
      <w:marRight w:val="0"/>
      <w:marTop w:val="0"/>
      <w:marBottom w:val="0"/>
      <w:divBdr>
        <w:top w:val="none" w:sz="0" w:space="0" w:color="auto"/>
        <w:left w:val="none" w:sz="0" w:space="0" w:color="auto"/>
        <w:bottom w:val="none" w:sz="0" w:space="0" w:color="auto"/>
        <w:right w:val="none" w:sz="0" w:space="0" w:color="auto"/>
      </w:divBdr>
    </w:div>
    <w:div w:id="1130168684">
      <w:bodyDiv w:val="1"/>
      <w:marLeft w:val="0"/>
      <w:marRight w:val="0"/>
      <w:marTop w:val="0"/>
      <w:marBottom w:val="0"/>
      <w:divBdr>
        <w:top w:val="none" w:sz="0" w:space="0" w:color="auto"/>
        <w:left w:val="none" w:sz="0" w:space="0" w:color="auto"/>
        <w:bottom w:val="none" w:sz="0" w:space="0" w:color="auto"/>
        <w:right w:val="none" w:sz="0" w:space="0" w:color="auto"/>
      </w:divBdr>
    </w:div>
    <w:div w:id="1137993935">
      <w:bodyDiv w:val="1"/>
      <w:marLeft w:val="0"/>
      <w:marRight w:val="0"/>
      <w:marTop w:val="0"/>
      <w:marBottom w:val="0"/>
      <w:divBdr>
        <w:top w:val="none" w:sz="0" w:space="0" w:color="auto"/>
        <w:left w:val="none" w:sz="0" w:space="0" w:color="auto"/>
        <w:bottom w:val="none" w:sz="0" w:space="0" w:color="auto"/>
        <w:right w:val="none" w:sz="0" w:space="0" w:color="auto"/>
      </w:divBdr>
    </w:div>
    <w:div w:id="1148091385">
      <w:bodyDiv w:val="1"/>
      <w:marLeft w:val="0"/>
      <w:marRight w:val="0"/>
      <w:marTop w:val="0"/>
      <w:marBottom w:val="0"/>
      <w:divBdr>
        <w:top w:val="none" w:sz="0" w:space="0" w:color="auto"/>
        <w:left w:val="none" w:sz="0" w:space="0" w:color="auto"/>
        <w:bottom w:val="none" w:sz="0" w:space="0" w:color="auto"/>
        <w:right w:val="none" w:sz="0" w:space="0" w:color="auto"/>
      </w:divBdr>
    </w:div>
    <w:div w:id="1151143231">
      <w:bodyDiv w:val="1"/>
      <w:marLeft w:val="0"/>
      <w:marRight w:val="0"/>
      <w:marTop w:val="0"/>
      <w:marBottom w:val="0"/>
      <w:divBdr>
        <w:top w:val="none" w:sz="0" w:space="0" w:color="auto"/>
        <w:left w:val="none" w:sz="0" w:space="0" w:color="auto"/>
        <w:bottom w:val="none" w:sz="0" w:space="0" w:color="auto"/>
        <w:right w:val="none" w:sz="0" w:space="0" w:color="auto"/>
      </w:divBdr>
    </w:div>
    <w:div w:id="1152212690">
      <w:bodyDiv w:val="1"/>
      <w:marLeft w:val="0"/>
      <w:marRight w:val="0"/>
      <w:marTop w:val="0"/>
      <w:marBottom w:val="0"/>
      <w:divBdr>
        <w:top w:val="none" w:sz="0" w:space="0" w:color="auto"/>
        <w:left w:val="none" w:sz="0" w:space="0" w:color="auto"/>
        <w:bottom w:val="none" w:sz="0" w:space="0" w:color="auto"/>
        <w:right w:val="none" w:sz="0" w:space="0" w:color="auto"/>
      </w:divBdr>
    </w:div>
    <w:div w:id="1157383483">
      <w:bodyDiv w:val="1"/>
      <w:marLeft w:val="0"/>
      <w:marRight w:val="0"/>
      <w:marTop w:val="0"/>
      <w:marBottom w:val="0"/>
      <w:divBdr>
        <w:top w:val="none" w:sz="0" w:space="0" w:color="auto"/>
        <w:left w:val="none" w:sz="0" w:space="0" w:color="auto"/>
        <w:bottom w:val="none" w:sz="0" w:space="0" w:color="auto"/>
        <w:right w:val="none" w:sz="0" w:space="0" w:color="auto"/>
      </w:divBdr>
    </w:div>
    <w:div w:id="1163159442">
      <w:bodyDiv w:val="1"/>
      <w:marLeft w:val="0"/>
      <w:marRight w:val="0"/>
      <w:marTop w:val="0"/>
      <w:marBottom w:val="0"/>
      <w:divBdr>
        <w:top w:val="none" w:sz="0" w:space="0" w:color="auto"/>
        <w:left w:val="none" w:sz="0" w:space="0" w:color="auto"/>
        <w:bottom w:val="none" w:sz="0" w:space="0" w:color="auto"/>
        <w:right w:val="none" w:sz="0" w:space="0" w:color="auto"/>
      </w:divBdr>
    </w:div>
    <w:div w:id="1166016540">
      <w:bodyDiv w:val="1"/>
      <w:marLeft w:val="0"/>
      <w:marRight w:val="0"/>
      <w:marTop w:val="0"/>
      <w:marBottom w:val="0"/>
      <w:divBdr>
        <w:top w:val="none" w:sz="0" w:space="0" w:color="auto"/>
        <w:left w:val="none" w:sz="0" w:space="0" w:color="auto"/>
        <w:bottom w:val="none" w:sz="0" w:space="0" w:color="auto"/>
        <w:right w:val="none" w:sz="0" w:space="0" w:color="auto"/>
      </w:divBdr>
    </w:div>
    <w:div w:id="1197234269">
      <w:bodyDiv w:val="1"/>
      <w:marLeft w:val="0"/>
      <w:marRight w:val="0"/>
      <w:marTop w:val="0"/>
      <w:marBottom w:val="0"/>
      <w:divBdr>
        <w:top w:val="none" w:sz="0" w:space="0" w:color="auto"/>
        <w:left w:val="none" w:sz="0" w:space="0" w:color="auto"/>
        <w:bottom w:val="none" w:sz="0" w:space="0" w:color="auto"/>
        <w:right w:val="none" w:sz="0" w:space="0" w:color="auto"/>
      </w:divBdr>
    </w:div>
    <w:div w:id="1202281854">
      <w:bodyDiv w:val="1"/>
      <w:marLeft w:val="0"/>
      <w:marRight w:val="0"/>
      <w:marTop w:val="0"/>
      <w:marBottom w:val="0"/>
      <w:divBdr>
        <w:top w:val="none" w:sz="0" w:space="0" w:color="auto"/>
        <w:left w:val="none" w:sz="0" w:space="0" w:color="auto"/>
        <w:bottom w:val="none" w:sz="0" w:space="0" w:color="auto"/>
        <w:right w:val="none" w:sz="0" w:space="0" w:color="auto"/>
      </w:divBdr>
    </w:div>
    <w:div w:id="1212111322">
      <w:bodyDiv w:val="1"/>
      <w:marLeft w:val="0"/>
      <w:marRight w:val="0"/>
      <w:marTop w:val="0"/>
      <w:marBottom w:val="0"/>
      <w:divBdr>
        <w:top w:val="none" w:sz="0" w:space="0" w:color="auto"/>
        <w:left w:val="none" w:sz="0" w:space="0" w:color="auto"/>
        <w:bottom w:val="none" w:sz="0" w:space="0" w:color="auto"/>
        <w:right w:val="none" w:sz="0" w:space="0" w:color="auto"/>
      </w:divBdr>
    </w:div>
    <w:div w:id="1216045969">
      <w:bodyDiv w:val="1"/>
      <w:marLeft w:val="0"/>
      <w:marRight w:val="0"/>
      <w:marTop w:val="0"/>
      <w:marBottom w:val="0"/>
      <w:divBdr>
        <w:top w:val="none" w:sz="0" w:space="0" w:color="auto"/>
        <w:left w:val="none" w:sz="0" w:space="0" w:color="auto"/>
        <w:bottom w:val="none" w:sz="0" w:space="0" w:color="auto"/>
        <w:right w:val="none" w:sz="0" w:space="0" w:color="auto"/>
      </w:divBdr>
    </w:div>
    <w:div w:id="1241479094">
      <w:bodyDiv w:val="1"/>
      <w:marLeft w:val="0"/>
      <w:marRight w:val="0"/>
      <w:marTop w:val="0"/>
      <w:marBottom w:val="0"/>
      <w:divBdr>
        <w:top w:val="none" w:sz="0" w:space="0" w:color="auto"/>
        <w:left w:val="none" w:sz="0" w:space="0" w:color="auto"/>
        <w:bottom w:val="none" w:sz="0" w:space="0" w:color="auto"/>
        <w:right w:val="none" w:sz="0" w:space="0" w:color="auto"/>
      </w:divBdr>
    </w:div>
    <w:div w:id="1245384524">
      <w:bodyDiv w:val="1"/>
      <w:marLeft w:val="0"/>
      <w:marRight w:val="0"/>
      <w:marTop w:val="0"/>
      <w:marBottom w:val="0"/>
      <w:divBdr>
        <w:top w:val="none" w:sz="0" w:space="0" w:color="auto"/>
        <w:left w:val="none" w:sz="0" w:space="0" w:color="auto"/>
        <w:bottom w:val="none" w:sz="0" w:space="0" w:color="auto"/>
        <w:right w:val="none" w:sz="0" w:space="0" w:color="auto"/>
      </w:divBdr>
    </w:div>
    <w:div w:id="1245841049">
      <w:bodyDiv w:val="1"/>
      <w:marLeft w:val="0"/>
      <w:marRight w:val="0"/>
      <w:marTop w:val="0"/>
      <w:marBottom w:val="0"/>
      <w:divBdr>
        <w:top w:val="none" w:sz="0" w:space="0" w:color="auto"/>
        <w:left w:val="none" w:sz="0" w:space="0" w:color="auto"/>
        <w:bottom w:val="none" w:sz="0" w:space="0" w:color="auto"/>
        <w:right w:val="none" w:sz="0" w:space="0" w:color="auto"/>
      </w:divBdr>
    </w:div>
    <w:div w:id="1246525594">
      <w:bodyDiv w:val="1"/>
      <w:marLeft w:val="0"/>
      <w:marRight w:val="0"/>
      <w:marTop w:val="0"/>
      <w:marBottom w:val="0"/>
      <w:divBdr>
        <w:top w:val="none" w:sz="0" w:space="0" w:color="auto"/>
        <w:left w:val="none" w:sz="0" w:space="0" w:color="auto"/>
        <w:bottom w:val="none" w:sz="0" w:space="0" w:color="auto"/>
        <w:right w:val="none" w:sz="0" w:space="0" w:color="auto"/>
      </w:divBdr>
    </w:div>
    <w:div w:id="1272980030">
      <w:bodyDiv w:val="1"/>
      <w:marLeft w:val="0"/>
      <w:marRight w:val="0"/>
      <w:marTop w:val="0"/>
      <w:marBottom w:val="0"/>
      <w:divBdr>
        <w:top w:val="none" w:sz="0" w:space="0" w:color="auto"/>
        <w:left w:val="none" w:sz="0" w:space="0" w:color="auto"/>
        <w:bottom w:val="none" w:sz="0" w:space="0" w:color="auto"/>
        <w:right w:val="none" w:sz="0" w:space="0" w:color="auto"/>
      </w:divBdr>
    </w:div>
    <w:div w:id="1297566578">
      <w:bodyDiv w:val="1"/>
      <w:marLeft w:val="0"/>
      <w:marRight w:val="0"/>
      <w:marTop w:val="0"/>
      <w:marBottom w:val="0"/>
      <w:divBdr>
        <w:top w:val="none" w:sz="0" w:space="0" w:color="auto"/>
        <w:left w:val="none" w:sz="0" w:space="0" w:color="auto"/>
        <w:bottom w:val="none" w:sz="0" w:space="0" w:color="auto"/>
        <w:right w:val="none" w:sz="0" w:space="0" w:color="auto"/>
      </w:divBdr>
    </w:div>
    <w:div w:id="1311058411">
      <w:bodyDiv w:val="1"/>
      <w:marLeft w:val="0"/>
      <w:marRight w:val="0"/>
      <w:marTop w:val="0"/>
      <w:marBottom w:val="0"/>
      <w:divBdr>
        <w:top w:val="none" w:sz="0" w:space="0" w:color="auto"/>
        <w:left w:val="none" w:sz="0" w:space="0" w:color="auto"/>
        <w:bottom w:val="none" w:sz="0" w:space="0" w:color="auto"/>
        <w:right w:val="none" w:sz="0" w:space="0" w:color="auto"/>
      </w:divBdr>
    </w:div>
    <w:div w:id="1316839787">
      <w:bodyDiv w:val="1"/>
      <w:marLeft w:val="0"/>
      <w:marRight w:val="0"/>
      <w:marTop w:val="0"/>
      <w:marBottom w:val="0"/>
      <w:divBdr>
        <w:top w:val="none" w:sz="0" w:space="0" w:color="auto"/>
        <w:left w:val="none" w:sz="0" w:space="0" w:color="auto"/>
        <w:bottom w:val="none" w:sz="0" w:space="0" w:color="auto"/>
        <w:right w:val="none" w:sz="0" w:space="0" w:color="auto"/>
      </w:divBdr>
    </w:div>
    <w:div w:id="1316883530">
      <w:bodyDiv w:val="1"/>
      <w:marLeft w:val="0"/>
      <w:marRight w:val="0"/>
      <w:marTop w:val="0"/>
      <w:marBottom w:val="0"/>
      <w:divBdr>
        <w:top w:val="none" w:sz="0" w:space="0" w:color="auto"/>
        <w:left w:val="none" w:sz="0" w:space="0" w:color="auto"/>
        <w:bottom w:val="none" w:sz="0" w:space="0" w:color="auto"/>
        <w:right w:val="none" w:sz="0" w:space="0" w:color="auto"/>
      </w:divBdr>
    </w:div>
    <w:div w:id="1317148772">
      <w:bodyDiv w:val="1"/>
      <w:marLeft w:val="0"/>
      <w:marRight w:val="0"/>
      <w:marTop w:val="0"/>
      <w:marBottom w:val="0"/>
      <w:divBdr>
        <w:top w:val="none" w:sz="0" w:space="0" w:color="auto"/>
        <w:left w:val="none" w:sz="0" w:space="0" w:color="auto"/>
        <w:bottom w:val="none" w:sz="0" w:space="0" w:color="auto"/>
        <w:right w:val="none" w:sz="0" w:space="0" w:color="auto"/>
      </w:divBdr>
    </w:div>
    <w:div w:id="1318536763">
      <w:bodyDiv w:val="1"/>
      <w:marLeft w:val="0"/>
      <w:marRight w:val="0"/>
      <w:marTop w:val="0"/>
      <w:marBottom w:val="0"/>
      <w:divBdr>
        <w:top w:val="none" w:sz="0" w:space="0" w:color="auto"/>
        <w:left w:val="none" w:sz="0" w:space="0" w:color="auto"/>
        <w:bottom w:val="none" w:sz="0" w:space="0" w:color="auto"/>
        <w:right w:val="none" w:sz="0" w:space="0" w:color="auto"/>
      </w:divBdr>
    </w:div>
    <w:div w:id="1328440219">
      <w:bodyDiv w:val="1"/>
      <w:marLeft w:val="0"/>
      <w:marRight w:val="0"/>
      <w:marTop w:val="0"/>
      <w:marBottom w:val="0"/>
      <w:divBdr>
        <w:top w:val="none" w:sz="0" w:space="0" w:color="auto"/>
        <w:left w:val="none" w:sz="0" w:space="0" w:color="auto"/>
        <w:bottom w:val="none" w:sz="0" w:space="0" w:color="auto"/>
        <w:right w:val="none" w:sz="0" w:space="0" w:color="auto"/>
      </w:divBdr>
    </w:div>
    <w:div w:id="1334263755">
      <w:bodyDiv w:val="1"/>
      <w:marLeft w:val="0"/>
      <w:marRight w:val="0"/>
      <w:marTop w:val="0"/>
      <w:marBottom w:val="0"/>
      <w:divBdr>
        <w:top w:val="none" w:sz="0" w:space="0" w:color="auto"/>
        <w:left w:val="none" w:sz="0" w:space="0" w:color="auto"/>
        <w:bottom w:val="none" w:sz="0" w:space="0" w:color="auto"/>
        <w:right w:val="none" w:sz="0" w:space="0" w:color="auto"/>
      </w:divBdr>
    </w:div>
    <w:div w:id="1359576974">
      <w:bodyDiv w:val="1"/>
      <w:marLeft w:val="0"/>
      <w:marRight w:val="0"/>
      <w:marTop w:val="0"/>
      <w:marBottom w:val="0"/>
      <w:divBdr>
        <w:top w:val="none" w:sz="0" w:space="0" w:color="auto"/>
        <w:left w:val="none" w:sz="0" w:space="0" w:color="auto"/>
        <w:bottom w:val="none" w:sz="0" w:space="0" w:color="auto"/>
        <w:right w:val="none" w:sz="0" w:space="0" w:color="auto"/>
      </w:divBdr>
    </w:div>
    <w:div w:id="1359970118">
      <w:bodyDiv w:val="1"/>
      <w:marLeft w:val="0"/>
      <w:marRight w:val="0"/>
      <w:marTop w:val="0"/>
      <w:marBottom w:val="0"/>
      <w:divBdr>
        <w:top w:val="none" w:sz="0" w:space="0" w:color="auto"/>
        <w:left w:val="none" w:sz="0" w:space="0" w:color="auto"/>
        <w:bottom w:val="none" w:sz="0" w:space="0" w:color="auto"/>
        <w:right w:val="none" w:sz="0" w:space="0" w:color="auto"/>
      </w:divBdr>
    </w:div>
    <w:div w:id="1364594849">
      <w:bodyDiv w:val="1"/>
      <w:marLeft w:val="0"/>
      <w:marRight w:val="0"/>
      <w:marTop w:val="0"/>
      <w:marBottom w:val="0"/>
      <w:divBdr>
        <w:top w:val="none" w:sz="0" w:space="0" w:color="auto"/>
        <w:left w:val="none" w:sz="0" w:space="0" w:color="auto"/>
        <w:bottom w:val="none" w:sz="0" w:space="0" w:color="auto"/>
        <w:right w:val="none" w:sz="0" w:space="0" w:color="auto"/>
      </w:divBdr>
    </w:div>
    <w:div w:id="1367634640">
      <w:bodyDiv w:val="1"/>
      <w:marLeft w:val="0"/>
      <w:marRight w:val="0"/>
      <w:marTop w:val="0"/>
      <w:marBottom w:val="0"/>
      <w:divBdr>
        <w:top w:val="none" w:sz="0" w:space="0" w:color="auto"/>
        <w:left w:val="none" w:sz="0" w:space="0" w:color="auto"/>
        <w:bottom w:val="none" w:sz="0" w:space="0" w:color="auto"/>
        <w:right w:val="none" w:sz="0" w:space="0" w:color="auto"/>
      </w:divBdr>
    </w:div>
    <w:div w:id="1376392658">
      <w:bodyDiv w:val="1"/>
      <w:marLeft w:val="0"/>
      <w:marRight w:val="0"/>
      <w:marTop w:val="0"/>
      <w:marBottom w:val="0"/>
      <w:divBdr>
        <w:top w:val="none" w:sz="0" w:space="0" w:color="auto"/>
        <w:left w:val="none" w:sz="0" w:space="0" w:color="auto"/>
        <w:bottom w:val="none" w:sz="0" w:space="0" w:color="auto"/>
        <w:right w:val="none" w:sz="0" w:space="0" w:color="auto"/>
      </w:divBdr>
    </w:div>
    <w:div w:id="1386755729">
      <w:bodyDiv w:val="1"/>
      <w:marLeft w:val="0"/>
      <w:marRight w:val="0"/>
      <w:marTop w:val="0"/>
      <w:marBottom w:val="0"/>
      <w:divBdr>
        <w:top w:val="none" w:sz="0" w:space="0" w:color="auto"/>
        <w:left w:val="none" w:sz="0" w:space="0" w:color="auto"/>
        <w:bottom w:val="none" w:sz="0" w:space="0" w:color="auto"/>
        <w:right w:val="none" w:sz="0" w:space="0" w:color="auto"/>
      </w:divBdr>
    </w:div>
    <w:div w:id="1393774768">
      <w:bodyDiv w:val="1"/>
      <w:marLeft w:val="0"/>
      <w:marRight w:val="0"/>
      <w:marTop w:val="0"/>
      <w:marBottom w:val="0"/>
      <w:divBdr>
        <w:top w:val="none" w:sz="0" w:space="0" w:color="auto"/>
        <w:left w:val="none" w:sz="0" w:space="0" w:color="auto"/>
        <w:bottom w:val="none" w:sz="0" w:space="0" w:color="auto"/>
        <w:right w:val="none" w:sz="0" w:space="0" w:color="auto"/>
      </w:divBdr>
    </w:div>
    <w:div w:id="1394813781">
      <w:bodyDiv w:val="1"/>
      <w:marLeft w:val="0"/>
      <w:marRight w:val="0"/>
      <w:marTop w:val="0"/>
      <w:marBottom w:val="0"/>
      <w:divBdr>
        <w:top w:val="none" w:sz="0" w:space="0" w:color="auto"/>
        <w:left w:val="none" w:sz="0" w:space="0" w:color="auto"/>
        <w:bottom w:val="none" w:sz="0" w:space="0" w:color="auto"/>
        <w:right w:val="none" w:sz="0" w:space="0" w:color="auto"/>
      </w:divBdr>
    </w:div>
    <w:div w:id="1401517562">
      <w:bodyDiv w:val="1"/>
      <w:marLeft w:val="0"/>
      <w:marRight w:val="0"/>
      <w:marTop w:val="0"/>
      <w:marBottom w:val="0"/>
      <w:divBdr>
        <w:top w:val="none" w:sz="0" w:space="0" w:color="auto"/>
        <w:left w:val="none" w:sz="0" w:space="0" w:color="auto"/>
        <w:bottom w:val="none" w:sz="0" w:space="0" w:color="auto"/>
        <w:right w:val="none" w:sz="0" w:space="0" w:color="auto"/>
      </w:divBdr>
    </w:div>
    <w:div w:id="1424759961">
      <w:bodyDiv w:val="1"/>
      <w:marLeft w:val="0"/>
      <w:marRight w:val="0"/>
      <w:marTop w:val="0"/>
      <w:marBottom w:val="0"/>
      <w:divBdr>
        <w:top w:val="none" w:sz="0" w:space="0" w:color="auto"/>
        <w:left w:val="none" w:sz="0" w:space="0" w:color="auto"/>
        <w:bottom w:val="none" w:sz="0" w:space="0" w:color="auto"/>
        <w:right w:val="none" w:sz="0" w:space="0" w:color="auto"/>
      </w:divBdr>
    </w:div>
    <w:div w:id="1441493494">
      <w:bodyDiv w:val="1"/>
      <w:marLeft w:val="0"/>
      <w:marRight w:val="0"/>
      <w:marTop w:val="0"/>
      <w:marBottom w:val="0"/>
      <w:divBdr>
        <w:top w:val="none" w:sz="0" w:space="0" w:color="auto"/>
        <w:left w:val="none" w:sz="0" w:space="0" w:color="auto"/>
        <w:bottom w:val="none" w:sz="0" w:space="0" w:color="auto"/>
        <w:right w:val="none" w:sz="0" w:space="0" w:color="auto"/>
      </w:divBdr>
    </w:div>
    <w:div w:id="1449933406">
      <w:bodyDiv w:val="1"/>
      <w:marLeft w:val="0"/>
      <w:marRight w:val="0"/>
      <w:marTop w:val="0"/>
      <w:marBottom w:val="0"/>
      <w:divBdr>
        <w:top w:val="none" w:sz="0" w:space="0" w:color="auto"/>
        <w:left w:val="none" w:sz="0" w:space="0" w:color="auto"/>
        <w:bottom w:val="none" w:sz="0" w:space="0" w:color="auto"/>
        <w:right w:val="none" w:sz="0" w:space="0" w:color="auto"/>
      </w:divBdr>
    </w:div>
    <w:div w:id="1464539145">
      <w:bodyDiv w:val="1"/>
      <w:marLeft w:val="0"/>
      <w:marRight w:val="0"/>
      <w:marTop w:val="0"/>
      <w:marBottom w:val="0"/>
      <w:divBdr>
        <w:top w:val="none" w:sz="0" w:space="0" w:color="auto"/>
        <w:left w:val="none" w:sz="0" w:space="0" w:color="auto"/>
        <w:bottom w:val="none" w:sz="0" w:space="0" w:color="auto"/>
        <w:right w:val="none" w:sz="0" w:space="0" w:color="auto"/>
      </w:divBdr>
    </w:div>
    <w:div w:id="1468819050">
      <w:bodyDiv w:val="1"/>
      <w:marLeft w:val="0"/>
      <w:marRight w:val="0"/>
      <w:marTop w:val="0"/>
      <w:marBottom w:val="0"/>
      <w:divBdr>
        <w:top w:val="none" w:sz="0" w:space="0" w:color="auto"/>
        <w:left w:val="none" w:sz="0" w:space="0" w:color="auto"/>
        <w:bottom w:val="none" w:sz="0" w:space="0" w:color="auto"/>
        <w:right w:val="none" w:sz="0" w:space="0" w:color="auto"/>
      </w:divBdr>
    </w:div>
    <w:div w:id="1469663127">
      <w:bodyDiv w:val="1"/>
      <w:marLeft w:val="0"/>
      <w:marRight w:val="0"/>
      <w:marTop w:val="0"/>
      <w:marBottom w:val="0"/>
      <w:divBdr>
        <w:top w:val="none" w:sz="0" w:space="0" w:color="auto"/>
        <w:left w:val="none" w:sz="0" w:space="0" w:color="auto"/>
        <w:bottom w:val="none" w:sz="0" w:space="0" w:color="auto"/>
        <w:right w:val="none" w:sz="0" w:space="0" w:color="auto"/>
      </w:divBdr>
    </w:div>
    <w:div w:id="1503621685">
      <w:bodyDiv w:val="1"/>
      <w:marLeft w:val="0"/>
      <w:marRight w:val="0"/>
      <w:marTop w:val="0"/>
      <w:marBottom w:val="0"/>
      <w:divBdr>
        <w:top w:val="none" w:sz="0" w:space="0" w:color="auto"/>
        <w:left w:val="none" w:sz="0" w:space="0" w:color="auto"/>
        <w:bottom w:val="none" w:sz="0" w:space="0" w:color="auto"/>
        <w:right w:val="none" w:sz="0" w:space="0" w:color="auto"/>
      </w:divBdr>
    </w:div>
    <w:div w:id="1504660834">
      <w:bodyDiv w:val="1"/>
      <w:marLeft w:val="0"/>
      <w:marRight w:val="0"/>
      <w:marTop w:val="0"/>
      <w:marBottom w:val="0"/>
      <w:divBdr>
        <w:top w:val="none" w:sz="0" w:space="0" w:color="auto"/>
        <w:left w:val="none" w:sz="0" w:space="0" w:color="auto"/>
        <w:bottom w:val="none" w:sz="0" w:space="0" w:color="auto"/>
        <w:right w:val="none" w:sz="0" w:space="0" w:color="auto"/>
      </w:divBdr>
    </w:div>
    <w:div w:id="1506818607">
      <w:bodyDiv w:val="1"/>
      <w:marLeft w:val="0"/>
      <w:marRight w:val="0"/>
      <w:marTop w:val="0"/>
      <w:marBottom w:val="0"/>
      <w:divBdr>
        <w:top w:val="none" w:sz="0" w:space="0" w:color="auto"/>
        <w:left w:val="none" w:sz="0" w:space="0" w:color="auto"/>
        <w:bottom w:val="none" w:sz="0" w:space="0" w:color="auto"/>
        <w:right w:val="none" w:sz="0" w:space="0" w:color="auto"/>
      </w:divBdr>
    </w:div>
    <w:div w:id="1522161654">
      <w:bodyDiv w:val="1"/>
      <w:marLeft w:val="0"/>
      <w:marRight w:val="0"/>
      <w:marTop w:val="0"/>
      <w:marBottom w:val="0"/>
      <w:divBdr>
        <w:top w:val="none" w:sz="0" w:space="0" w:color="auto"/>
        <w:left w:val="none" w:sz="0" w:space="0" w:color="auto"/>
        <w:bottom w:val="none" w:sz="0" w:space="0" w:color="auto"/>
        <w:right w:val="none" w:sz="0" w:space="0" w:color="auto"/>
      </w:divBdr>
    </w:div>
    <w:div w:id="1546403936">
      <w:bodyDiv w:val="1"/>
      <w:marLeft w:val="0"/>
      <w:marRight w:val="0"/>
      <w:marTop w:val="0"/>
      <w:marBottom w:val="0"/>
      <w:divBdr>
        <w:top w:val="none" w:sz="0" w:space="0" w:color="auto"/>
        <w:left w:val="none" w:sz="0" w:space="0" w:color="auto"/>
        <w:bottom w:val="none" w:sz="0" w:space="0" w:color="auto"/>
        <w:right w:val="none" w:sz="0" w:space="0" w:color="auto"/>
      </w:divBdr>
    </w:div>
    <w:div w:id="1550723275">
      <w:bodyDiv w:val="1"/>
      <w:marLeft w:val="0"/>
      <w:marRight w:val="0"/>
      <w:marTop w:val="0"/>
      <w:marBottom w:val="0"/>
      <w:divBdr>
        <w:top w:val="none" w:sz="0" w:space="0" w:color="auto"/>
        <w:left w:val="none" w:sz="0" w:space="0" w:color="auto"/>
        <w:bottom w:val="none" w:sz="0" w:space="0" w:color="auto"/>
        <w:right w:val="none" w:sz="0" w:space="0" w:color="auto"/>
      </w:divBdr>
    </w:div>
    <w:div w:id="1553617182">
      <w:bodyDiv w:val="1"/>
      <w:marLeft w:val="0"/>
      <w:marRight w:val="0"/>
      <w:marTop w:val="0"/>
      <w:marBottom w:val="0"/>
      <w:divBdr>
        <w:top w:val="none" w:sz="0" w:space="0" w:color="auto"/>
        <w:left w:val="none" w:sz="0" w:space="0" w:color="auto"/>
        <w:bottom w:val="none" w:sz="0" w:space="0" w:color="auto"/>
        <w:right w:val="none" w:sz="0" w:space="0" w:color="auto"/>
      </w:divBdr>
    </w:div>
    <w:div w:id="1563062008">
      <w:bodyDiv w:val="1"/>
      <w:marLeft w:val="0"/>
      <w:marRight w:val="0"/>
      <w:marTop w:val="0"/>
      <w:marBottom w:val="0"/>
      <w:divBdr>
        <w:top w:val="none" w:sz="0" w:space="0" w:color="auto"/>
        <w:left w:val="none" w:sz="0" w:space="0" w:color="auto"/>
        <w:bottom w:val="none" w:sz="0" w:space="0" w:color="auto"/>
        <w:right w:val="none" w:sz="0" w:space="0" w:color="auto"/>
      </w:divBdr>
    </w:div>
    <w:div w:id="1563833563">
      <w:bodyDiv w:val="1"/>
      <w:marLeft w:val="0"/>
      <w:marRight w:val="0"/>
      <w:marTop w:val="0"/>
      <w:marBottom w:val="0"/>
      <w:divBdr>
        <w:top w:val="none" w:sz="0" w:space="0" w:color="auto"/>
        <w:left w:val="none" w:sz="0" w:space="0" w:color="auto"/>
        <w:bottom w:val="none" w:sz="0" w:space="0" w:color="auto"/>
        <w:right w:val="none" w:sz="0" w:space="0" w:color="auto"/>
      </w:divBdr>
    </w:div>
    <w:div w:id="1566640628">
      <w:bodyDiv w:val="1"/>
      <w:marLeft w:val="0"/>
      <w:marRight w:val="0"/>
      <w:marTop w:val="0"/>
      <w:marBottom w:val="0"/>
      <w:divBdr>
        <w:top w:val="none" w:sz="0" w:space="0" w:color="auto"/>
        <w:left w:val="none" w:sz="0" w:space="0" w:color="auto"/>
        <w:bottom w:val="none" w:sz="0" w:space="0" w:color="auto"/>
        <w:right w:val="none" w:sz="0" w:space="0" w:color="auto"/>
      </w:divBdr>
    </w:div>
    <w:div w:id="1576623410">
      <w:bodyDiv w:val="1"/>
      <w:marLeft w:val="0"/>
      <w:marRight w:val="0"/>
      <w:marTop w:val="0"/>
      <w:marBottom w:val="0"/>
      <w:divBdr>
        <w:top w:val="none" w:sz="0" w:space="0" w:color="auto"/>
        <w:left w:val="none" w:sz="0" w:space="0" w:color="auto"/>
        <w:bottom w:val="none" w:sz="0" w:space="0" w:color="auto"/>
        <w:right w:val="none" w:sz="0" w:space="0" w:color="auto"/>
      </w:divBdr>
    </w:div>
    <w:div w:id="1581720730">
      <w:bodyDiv w:val="1"/>
      <w:marLeft w:val="0"/>
      <w:marRight w:val="0"/>
      <w:marTop w:val="0"/>
      <w:marBottom w:val="0"/>
      <w:divBdr>
        <w:top w:val="none" w:sz="0" w:space="0" w:color="auto"/>
        <w:left w:val="none" w:sz="0" w:space="0" w:color="auto"/>
        <w:bottom w:val="none" w:sz="0" w:space="0" w:color="auto"/>
        <w:right w:val="none" w:sz="0" w:space="0" w:color="auto"/>
      </w:divBdr>
    </w:div>
    <w:div w:id="1584487331">
      <w:bodyDiv w:val="1"/>
      <w:marLeft w:val="0"/>
      <w:marRight w:val="0"/>
      <w:marTop w:val="0"/>
      <w:marBottom w:val="0"/>
      <w:divBdr>
        <w:top w:val="none" w:sz="0" w:space="0" w:color="auto"/>
        <w:left w:val="none" w:sz="0" w:space="0" w:color="auto"/>
        <w:bottom w:val="none" w:sz="0" w:space="0" w:color="auto"/>
        <w:right w:val="none" w:sz="0" w:space="0" w:color="auto"/>
      </w:divBdr>
    </w:div>
    <w:div w:id="1592885174">
      <w:bodyDiv w:val="1"/>
      <w:marLeft w:val="0"/>
      <w:marRight w:val="0"/>
      <w:marTop w:val="0"/>
      <w:marBottom w:val="0"/>
      <w:divBdr>
        <w:top w:val="none" w:sz="0" w:space="0" w:color="auto"/>
        <w:left w:val="none" w:sz="0" w:space="0" w:color="auto"/>
        <w:bottom w:val="none" w:sz="0" w:space="0" w:color="auto"/>
        <w:right w:val="none" w:sz="0" w:space="0" w:color="auto"/>
      </w:divBdr>
    </w:div>
    <w:div w:id="1603417994">
      <w:bodyDiv w:val="1"/>
      <w:marLeft w:val="0"/>
      <w:marRight w:val="0"/>
      <w:marTop w:val="0"/>
      <w:marBottom w:val="0"/>
      <w:divBdr>
        <w:top w:val="none" w:sz="0" w:space="0" w:color="auto"/>
        <w:left w:val="none" w:sz="0" w:space="0" w:color="auto"/>
        <w:bottom w:val="none" w:sz="0" w:space="0" w:color="auto"/>
        <w:right w:val="none" w:sz="0" w:space="0" w:color="auto"/>
      </w:divBdr>
    </w:div>
    <w:div w:id="1604070122">
      <w:bodyDiv w:val="1"/>
      <w:marLeft w:val="0"/>
      <w:marRight w:val="0"/>
      <w:marTop w:val="0"/>
      <w:marBottom w:val="0"/>
      <w:divBdr>
        <w:top w:val="none" w:sz="0" w:space="0" w:color="auto"/>
        <w:left w:val="none" w:sz="0" w:space="0" w:color="auto"/>
        <w:bottom w:val="none" w:sz="0" w:space="0" w:color="auto"/>
        <w:right w:val="none" w:sz="0" w:space="0" w:color="auto"/>
      </w:divBdr>
    </w:div>
    <w:div w:id="1605381651">
      <w:bodyDiv w:val="1"/>
      <w:marLeft w:val="0"/>
      <w:marRight w:val="0"/>
      <w:marTop w:val="0"/>
      <w:marBottom w:val="0"/>
      <w:divBdr>
        <w:top w:val="none" w:sz="0" w:space="0" w:color="auto"/>
        <w:left w:val="none" w:sz="0" w:space="0" w:color="auto"/>
        <w:bottom w:val="none" w:sz="0" w:space="0" w:color="auto"/>
        <w:right w:val="none" w:sz="0" w:space="0" w:color="auto"/>
      </w:divBdr>
    </w:div>
    <w:div w:id="1632050064">
      <w:bodyDiv w:val="1"/>
      <w:marLeft w:val="0"/>
      <w:marRight w:val="0"/>
      <w:marTop w:val="0"/>
      <w:marBottom w:val="0"/>
      <w:divBdr>
        <w:top w:val="none" w:sz="0" w:space="0" w:color="auto"/>
        <w:left w:val="none" w:sz="0" w:space="0" w:color="auto"/>
        <w:bottom w:val="none" w:sz="0" w:space="0" w:color="auto"/>
        <w:right w:val="none" w:sz="0" w:space="0" w:color="auto"/>
      </w:divBdr>
    </w:div>
    <w:div w:id="1659459459">
      <w:bodyDiv w:val="1"/>
      <w:marLeft w:val="0"/>
      <w:marRight w:val="0"/>
      <w:marTop w:val="0"/>
      <w:marBottom w:val="0"/>
      <w:divBdr>
        <w:top w:val="none" w:sz="0" w:space="0" w:color="auto"/>
        <w:left w:val="none" w:sz="0" w:space="0" w:color="auto"/>
        <w:bottom w:val="none" w:sz="0" w:space="0" w:color="auto"/>
        <w:right w:val="none" w:sz="0" w:space="0" w:color="auto"/>
      </w:divBdr>
    </w:div>
    <w:div w:id="1667778697">
      <w:bodyDiv w:val="1"/>
      <w:marLeft w:val="0"/>
      <w:marRight w:val="0"/>
      <w:marTop w:val="0"/>
      <w:marBottom w:val="0"/>
      <w:divBdr>
        <w:top w:val="none" w:sz="0" w:space="0" w:color="auto"/>
        <w:left w:val="none" w:sz="0" w:space="0" w:color="auto"/>
        <w:bottom w:val="none" w:sz="0" w:space="0" w:color="auto"/>
        <w:right w:val="none" w:sz="0" w:space="0" w:color="auto"/>
      </w:divBdr>
    </w:div>
    <w:div w:id="1682464438">
      <w:bodyDiv w:val="1"/>
      <w:marLeft w:val="0"/>
      <w:marRight w:val="0"/>
      <w:marTop w:val="0"/>
      <w:marBottom w:val="0"/>
      <w:divBdr>
        <w:top w:val="none" w:sz="0" w:space="0" w:color="auto"/>
        <w:left w:val="none" w:sz="0" w:space="0" w:color="auto"/>
        <w:bottom w:val="none" w:sz="0" w:space="0" w:color="auto"/>
        <w:right w:val="none" w:sz="0" w:space="0" w:color="auto"/>
      </w:divBdr>
    </w:div>
    <w:div w:id="1686052442">
      <w:bodyDiv w:val="1"/>
      <w:marLeft w:val="0"/>
      <w:marRight w:val="0"/>
      <w:marTop w:val="0"/>
      <w:marBottom w:val="0"/>
      <w:divBdr>
        <w:top w:val="none" w:sz="0" w:space="0" w:color="auto"/>
        <w:left w:val="none" w:sz="0" w:space="0" w:color="auto"/>
        <w:bottom w:val="none" w:sz="0" w:space="0" w:color="auto"/>
        <w:right w:val="none" w:sz="0" w:space="0" w:color="auto"/>
      </w:divBdr>
    </w:div>
    <w:div w:id="1691222881">
      <w:bodyDiv w:val="1"/>
      <w:marLeft w:val="0"/>
      <w:marRight w:val="0"/>
      <w:marTop w:val="0"/>
      <w:marBottom w:val="0"/>
      <w:divBdr>
        <w:top w:val="none" w:sz="0" w:space="0" w:color="auto"/>
        <w:left w:val="none" w:sz="0" w:space="0" w:color="auto"/>
        <w:bottom w:val="none" w:sz="0" w:space="0" w:color="auto"/>
        <w:right w:val="none" w:sz="0" w:space="0" w:color="auto"/>
      </w:divBdr>
    </w:div>
    <w:div w:id="1698962804">
      <w:bodyDiv w:val="1"/>
      <w:marLeft w:val="0"/>
      <w:marRight w:val="0"/>
      <w:marTop w:val="0"/>
      <w:marBottom w:val="0"/>
      <w:divBdr>
        <w:top w:val="none" w:sz="0" w:space="0" w:color="auto"/>
        <w:left w:val="none" w:sz="0" w:space="0" w:color="auto"/>
        <w:bottom w:val="none" w:sz="0" w:space="0" w:color="auto"/>
        <w:right w:val="none" w:sz="0" w:space="0" w:color="auto"/>
      </w:divBdr>
    </w:div>
    <w:div w:id="1708018697">
      <w:bodyDiv w:val="1"/>
      <w:marLeft w:val="0"/>
      <w:marRight w:val="0"/>
      <w:marTop w:val="0"/>
      <w:marBottom w:val="0"/>
      <w:divBdr>
        <w:top w:val="none" w:sz="0" w:space="0" w:color="auto"/>
        <w:left w:val="none" w:sz="0" w:space="0" w:color="auto"/>
        <w:bottom w:val="none" w:sz="0" w:space="0" w:color="auto"/>
        <w:right w:val="none" w:sz="0" w:space="0" w:color="auto"/>
      </w:divBdr>
    </w:div>
    <w:div w:id="1713505016">
      <w:bodyDiv w:val="1"/>
      <w:marLeft w:val="0"/>
      <w:marRight w:val="0"/>
      <w:marTop w:val="0"/>
      <w:marBottom w:val="0"/>
      <w:divBdr>
        <w:top w:val="none" w:sz="0" w:space="0" w:color="auto"/>
        <w:left w:val="none" w:sz="0" w:space="0" w:color="auto"/>
        <w:bottom w:val="none" w:sz="0" w:space="0" w:color="auto"/>
        <w:right w:val="none" w:sz="0" w:space="0" w:color="auto"/>
      </w:divBdr>
    </w:div>
    <w:div w:id="1720742743">
      <w:bodyDiv w:val="1"/>
      <w:marLeft w:val="0"/>
      <w:marRight w:val="0"/>
      <w:marTop w:val="0"/>
      <w:marBottom w:val="0"/>
      <w:divBdr>
        <w:top w:val="none" w:sz="0" w:space="0" w:color="auto"/>
        <w:left w:val="none" w:sz="0" w:space="0" w:color="auto"/>
        <w:bottom w:val="none" w:sz="0" w:space="0" w:color="auto"/>
        <w:right w:val="none" w:sz="0" w:space="0" w:color="auto"/>
      </w:divBdr>
    </w:div>
    <w:div w:id="1720979531">
      <w:bodyDiv w:val="1"/>
      <w:marLeft w:val="0"/>
      <w:marRight w:val="0"/>
      <w:marTop w:val="0"/>
      <w:marBottom w:val="0"/>
      <w:divBdr>
        <w:top w:val="none" w:sz="0" w:space="0" w:color="auto"/>
        <w:left w:val="none" w:sz="0" w:space="0" w:color="auto"/>
        <w:bottom w:val="none" w:sz="0" w:space="0" w:color="auto"/>
        <w:right w:val="none" w:sz="0" w:space="0" w:color="auto"/>
      </w:divBdr>
    </w:div>
    <w:div w:id="1733773206">
      <w:bodyDiv w:val="1"/>
      <w:marLeft w:val="0"/>
      <w:marRight w:val="0"/>
      <w:marTop w:val="0"/>
      <w:marBottom w:val="0"/>
      <w:divBdr>
        <w:top w:val="none" w:sz="0" w:space="0" w:color="auto"/>
        <w:left w:val="none" w:sz="0" w:space="0" w:color="auto"/>
        <w:bottom w:val="none" w:sz="0" w:space="0" w:color="auto"/>
        <w:right w:val="none" w:sz="0" w:space="0" w:color="auto"/>
      </w:divBdr>
    </w:div>
    <w:div w:id="1749036997">
      <w:bodyDiv w:val="1"/>
      <w:marLeft w:val="0"/>
      <w:marRight w:val="0"/>
      <w:marTop w:val="0"/>
      <w:marBottom w:val="0"/>
      <w:divBdr>
        <w:top w:val="none" w:sz="0" w:space="0" w:color="auto"/>
        <w:left w:val="none" w:sz="0" w:space="0" w:color="auto"/>
        <w:bottom w:val="none" w:sz="0" w:space="0" w:color="auto"/>
        <w:right w:val="none" w:sz="0" w:space="0" w:color="auto"/>
      </w:divBdr>
    </w:div>
    <w:div w:id="1754663206">
      <w:bodyDiv w:val="1"/>
      <w:marLeft w:val="0"/>
      <w:marRight w:val="0"/>
      <w:marTop w:val="0"/>
      <w:marBottom w:val="0"/>
      <w:divBdr>
        <w:top w:val="none" w:sz="0" w:space="0" w:color="auto"/>
        <w:left w:val="none" w:sz="0" w:space="0" w:color="auto"/>
        <w:bottom w:val="none" w:sz="0" w:space="0" w:color="auto"/>
        <w:right w:val="none" w:sz="0" w:space="0" w:color="auto"/>
      </w:divBdr>
    </w:div>
    <w:div w:id="1759710367">
      <w:bodyDiv w:val="1"/>
      <w:marLeft w:val="0"/>
      <w:marRight w:val="0"/>
      <w:marTop w:val="0"/>
      <w:marBottom w:val="0"/>
      <w:divBdr>
        <w:top w:val="none" w:sz="0" w:space="0" w:color="auto"/>
        <w:left w:val="none" w:sz="0" w:space="0" w:color="auto"/>
        <w:bottom w:val="none" w:sz="0" w:space="0" w:color="auto"/>
        <w:right w:val="none" w:sz="0" w:space="0" w:color="auto"/>
      </w:divBdr>
    </w:div>
    <w:div w:id="1765491070">
      <w:bodyDiv w:val="1"/>
      <w:marLeft w:val="0"/>
      <w:marRight w:val="0"/>
      <w:marTop w:val="0"/>
      <w:marBottom w:val="0"/>
      <w:divBdr>
        <w:top w:val="none" w:sz="0" w:space="0" w:color="auto"/>
        <w:left w:val="none" w:sz="0" w:space="0" w:color="auto"/>
        <w:bottom w:val="none" w:sz="0" w:space="0" w:color="auto"/>
        <w:right w:val="none" w:sz="0" w:space="0" w:color="auto"/>
      </w:divBdr>
    </w:div>
    <w:div w:id="1771466721">
      <w:bodyDiv w:val="1"/>
      <w:marLeft w:val="0"/>
      <w:marRight w:val="0"/>
      <w:marTop w:val="0"/>
      <w:marBottom w:val="0"/>
      <w:divBdr>
        <w:top w:val="none" w:sz="0" w:space="0" w:color="auto"/>
        <w:left w:val="none" w:sz="0" w:space="0" w:color="auto"/>
        <w:bottom w:val="none" w:sz="0" w:space="0" w:color="auto"/>
        <w:right w:val="none" w:sz="0" w:space="0" w:color="auto"/>
      </w:divBdr>
    </w:div>
    <w:div w:id="1775976022">
      <w:bodyDiv w:val="1"/>
      <w:marLeft w:val="0"/>
      <w:marRight w:val="0"/>
      <w:marTop w:val="0"/>
      <w:marBottom w:val="0"/>
      <w:divBdr>
        <w:top w:val="none" w:sz="0" w:space="0" w:color="auto"/>
        <w:left w:val="none" w:sz="0" w:space="0" w:color="auto"/>
        <w:bottom w:val="none" w:sz="0" w:space="0" w:color="auto"/>
        <w:right w:val="none" w:sz="0" w:space="0" w:color="auto"/>
      </w:divBdr>
    </w:div>
    <w:div w:id="1778140743">
      <w:bodyDiv w:val="1"/>
      <w:marLeft w:val="0"/>
      <w:marRight w:val="0"/>
      <w:marTop w:val="0"/>
      <w:marBottom w:val="0"/>
      <w:divBdr>
        <w:top w:val="none" w:sz="0" w:space="0" w:color="auto"/>
        <w:left w:val="none" w:sz="0" w:space="0" w:color="auto"/>
        <w:bottom w:val="none" w:sz="0" w:space="0" w:color="auto"/>
        <w:right w:val="none" w:sz="0" w:space="0" w:color="auto"/>
      </w:divBdr>
    </w:div>
    <w:div w:id="1782724685">
      <w:bodyDiv w:val="1"/>
      <w:marLeft w:val="0"/>
      <w:marRight w:val="0"/>
      <w:marTop w:val="0"/>
      <w:marBottom w:val="0"/>
      <w:divBdr>
        <w:top w:val="none" w:sz="0" w:space="0" w:color="auto"/>
        <w:left w:val="none" w:sz="0" w:space="0" w:color="auto"/>
        <w:bottom w:val="none" w:sz="0" w:space="0" w:color="auto"/>
        <w:right w:val="none" w:sz="0" w:space="0" w:color="auto"/>
      </w:divBdr>
    </w:div>
    <w:div w:id="1791126421">
      <w:bodyDiv w:val="1"/>
      <w:marLeft w:val="0"/>
      <w:marRight w:val="0"/>
      <w:marTop w:val="0"/>
      <w:marBottom w:val="0"/>
      <w:divBdr>
        <w:top w:val="none" w:sz="0" w:space="0" w:color="auto"/>
        <w:left w:val="none" w:sz="0" w:space="0" w:color="auto"/>
        <w:bottom w:val="none" w:sz="0" w:space="0" w:color="auto"/>
        <w:right w:val="none" w:sz="0" w:space="0" w:color="auto"/>
      </w:divBdr>
    </w:div>
    <w:div w:id="1799951199">
      <w:bodyDiv w:val="1"/>
      <w:marLeft w:val="0"/>
      <w:marRight w:val="0"/>
      <w:marTop w:val="0"/>
      <w:marBottom w:val="0"/>
      <w:divBdr>
        <w:top w:val="none" w:sz="0" w:space="0" w:color="auto"/>
        <w:left w:val="none" w:sz="0" w:space="0" w:color="auto"/>
        <w:bottom w:val="none" w:sz="0" w:space="0" w:color="auto"/>
        <w:right w:val="none" w:sz="0" w:space="0" w:color="auto"/>
      </w:divBdr>
    </w:div>
    <w:div w:id="1811970874">
      <w:bodyDiv w:val="1"/>
      <w:marLeft w:val="0"/>
      <w:marRight w:val="0"/>
      <w:marTop w:val="0"/>
      <w:marBottom w:val="0"/>
      <w:divBdr>
        <w:top w:val="none" w:sz="0" w:space="0" w:color="auto"/>
        <w:left w:val="none" w:sz="0" w:space="0" w:color="auto"/>
        <w:bottom w:val="none" w:sz="0" w:space="0" w:color="auto"/>
        <w:right w:val="none" w:sz="0" w:space="0" w:color="auto"/>
      </w:divBdr>
    </w:div>
    <w:div w:id="1815953343">
      <w:bodyDiv w:val="1"/>
      <w:marLeft w:val="0"/>
      <w:marRight w:val="0"/>
      <w:marTop w:val="0"/>
      <w:marBottom w:val="0"/>
      <w:divBdr>
        <w:top w:val="none" w:sz="0" w:space="0" w:color="auto"/>
        <w:left w:val="none" w:sz="0" w:space="0" w:color="auto"/>
        <w:bottom w:val="none" w:sz="0" w:space="0" w:color="auto"/>
        <w:right w:val="none" w:sz="0" w:space="0" w:color="auto"/>
      </w:divBdr>
    </w:div>
    <w:div w:id="1819687066">
      <w:bodyDiv w:val="1"/>
      <w:marLeft w:val="0"/>
      <w:marRight w:val="0"/>
      <w:marTop w:val="0"/>
      <w:marBottom w:val="0"/>
      <w:divBdr>
        <w:top w:val="none" w:sz="0" w:space="0" w:color="auto"/>
        <w:left w:val="none" w:sz="0" w:space="0" w:color="auto"/>
        <w:bottom w:val="none" w:sz="0" w:space="0" w:color="auto"/>
        <w:right w:val="none" w:sz="0" w:space="0" w:color="auto"/>
      </w:divBdr>
    </w:div>
    <w:div w:id="1825656951">
      <w:bodyDiv w:val="1"/>
      <w:marLeft w:val="0"/>
      <w:marRight w:val="0"/>
      <w:marTop w:val="0"/>
      <w:marBottom w:val="0"/>
      <w:divBdr>
        <w:top w:val="none" w:sz="0" w:space="0" w:color="auto"/>
        <w:left w:val="none" w:sz="0" w:space="0" w:color="auto"/>
        <w:bottom w:val="none" w:sz="0" w:space="0" w:color="auto"/>
        <w:right w:val="none" w:sz="0" w:space="0" w:color="auto"/>
      </w:divBdr>
    </w:div>
    <w:div w:id="1842692869">
      <w:bodyDiv w:val="1"/>
      <w:marLeft w:val="0"/>
      <w:marRight w:val="0"/>
      <w:marTop w:val="0"/>
      <w:marBottom w:val="0"/>
      <w:divBdr>
        <w:top w:val="none" w:sz="0" w:space="0" w:color="auto"/>
        <w:left w:val="none" w:sz="0" w:space="0" w:color="auto"/>
        <w:bottom w:val="none" w:sz="0" w:space="0" w:color="auto"/>
        <w:right w:val="none" w:sz="0" w:space="0" w:color="auto"/>
      </w:divBdr>
    </w:div>
    <w:div w:id="1852644277">
      <w:bodyDiv w:val="1"/>
      <w:marLeft w:val="0"/>
      <w:marRight w:val="0"/>
      <w:marTop w:val="0"/>
      <w:marBottom w:val="0"/>
      <w:divBdr>
        <w:top w:val="none" w:sz="0" w:space="0" w:color="auto"/>
        <w:left w:val="none" w:sz="0" w:space="0" w:color="auto"/>
        <w:bottom w:val="none" w:sz="0" w:space="0" w:color="auto"/>
        <w:right w:val="none" w:sz="0" w:space="0" w:color="auto"/>
      </w:divBdr>
    </w:div>
    <w:div w:id="1872499490">
      <w:bodyDiv w:val="1"/>
      <w:marLeft w:val="0"/>
      <w:marRight w:val="0"/>
      <w:marTop w:val="0"/>
      <w:marBottom w:val="0"/>
      <w:divBdr>
        <w:top w:val="none" w:sz="0" w:space="0" w:color="auto"/>
        <w:left w:val="none" w:sz="0" w:space="0" w:color="auto"/>
        <w:bottom w:val="none" w:sz="0" w:space="0" w:color="auto"/>
        <w:right w:val="none" w:sz="0" w:space="0" w:color="auto"/>
      </w:divBdr>
    </w:div>
    <w:div w:id="1874687691">
      <w:bodyDiv w:val="1"/>
      <w:marLeft w:val="0"/>
      <w:marRight w:val="0"/>
      <w:marTop w:val="0"/>
      <w:marBottom w:val="0"/>
      <w:divBdr>
        <w:top w:val="none" w:sz="0" w:space="0" w:color="auto"/>
        <w:left w:val="none" w:sz="0" w:space="0" w:color="auto"/>
        <w:bottom w:val="none" w:sz="0" w:space="0" w:color="auto"/>
        <w:right w:val="none" w:sz="0" w:space="0" w:color="auto"/>
      </w:divBdr>
    </w:div>
    <w:div w:id="1876577943">
      <w:bodyDiv w:val="1"/>
      <w:marLeft w:val="0"/>
      <w:marRight w:val="0"/>
      <w:marTop w:val="0"/>
      <w:marBottom w:val="0"/>
      <w:divBdr>
        <w:top w:val="none" w:sz="0" w:space="0" w:color="auto"/>
        <w:left w:val="none" w:sz="0" w:space="0" w:color="auto"/>
        <w:bottom w:val="none" w:sz="0" w:space="0" w:color="auto"/>
        <w:right w:val="none" w:sz="0" w:space="0" w:color="auto"/>
      </w:divBdr>
    </w:div>
    <w:div w:id="1890877309">
      <w:bodyDiv w:val="1"/>
      <w:marLeft w:val="0"/>
      <w:marRight w:val="0"/>
      <w:marTop w:val="0"/>
      <w:marBottom w:val="0"/>
      <w:divBdr>
        <w:top w:val="none" w:sz="0" w:space="0" w:color="auto"/>
        <w:left w:val="none" w:sz="0" w:space="0" w:color="auto"/>
        <w:bottom w:val="none" w:sz="0" w:space="0" w:color="auto"/>
        <w:right w:val="none" w:sz="0" w:space="0" w:color="auto"/>
      </w:divBdr>
    </w:div>
    <w:div w:id="1907107288">
      <w:bodyDiv w:val="1"/>
      <w:marLeft w:val="0"/>
      <w:marRight w:val="0"/>
      <w:marTop w:val="0"/>
      <w:marBottom w:val="0"/>
      <w:divBdr>
        <w:top w:val="none" w:sz="0" w:space="0" w:color="auto"/>
        <w:left w:val="none" w:sz="0" w:space="0" w:color="auto"/>
        <w:bottom w:val="none" w:sz="0" w:space="0" w:color="auto"/>
        <w:right w:val="none" w:sz="0" w:space="0" w:color="auto"/>
      </w:divBdr>
    </w:div>
    <w:div w:id="1916550526">
      <w:bodyDiv w:val="1"/>
      <w:marLeft w:val="0"/>
      <w:marRight w:val="0"/>
      <w:marTop w:val="0"/>
      <w:marBottom w:val="0"/>
      <w:divBdr>
        <w:top w:val="none" w:sz="0" w:space="0" w:color="auto"/>
        <w:left w:val="none" w:sz="0" w:space="0" w:color="auto"/>
        <w:bottom w:val="none" w:sz="0" w:space="0" w:color="auto"/>
        <w:right w:val="none" w:sz="0" w:space="0" w:color="auto"/>
      </w:divBdr>
    </w:div>
    <w:div w:id="1917282603">
      <w:bodyDiv w:val="1"/>
      <w:marLeft w:val="0"/>
      <w:marRight w:val="0"/>
      <w:marTop w:val="0"/>
      <w:marBottom w:val="0"/>
      <w:divBdr>
        <w:top w:val="none" w:sz="0" w:space="0" w:color="auto"/>
        <w:left w:val="none" w:sz="0" w:space="0" w:color="auto"/>
        <w:bottom w:val="none" w:sz="0" w:space="0" w:color="auto"/>
        <w:right w:val="none" w:sz="0" w:space="0" w:color="auto"/>
      </w:divBdr>
    </w:div>
    <w:div w:id="1918859680">
      <w:bodyDiv w:val="1"/>
      <w:marLeft w:val="0"/>
      <w:marRight w:val="0"/>
      <w:marTop w:val="0"/>
      <w:marBottom w:val="0"/>
      <w:divBdr>
        <w:top w:val="none" w:sz="0" w:space="0" w:color="auto"/>
        <w:left w:val="none" w:sz="0" w:space="0" w:color="auto"/>
        <w:bottom w:val="none" w:sz="0" w:space="0" w:color="auto"/>
        <w:right w:val="none" w:sz="0" w:space="0" w:color="auto"/>
      </w:divBdr>
    </w:div>
    <w:div w:id="1920944212">
      <w:bodyDiv w:val="1"/>
      <w:marLeft w:val="0"/>
      <w:marRight w:val="0"/>
      <w:marTop w:val="0"/>
      <w:marBottom w:val="0"/>
      <w:divBdr>
        <w:top w:val="none" w:sz="0" w:space="0" w:color="auto"/>
        <w:left w:val="none" w:sz="0" w:space="0" w:color="auto"/>
        <w:bottom w:val="none" w:sz="0" w:space="0" w:color="auto"/>
        <w:right w:val="none" w:sz="0" w:space="0" w:color="auto"/>
      </w:divBdr>
    </w:div>
    <w:div w:id="1926262107">
      <w:bodyDiv w:val="1"/>
      <w:marLeft w:val="0"/>
      <w:marRight w:val="0"/>
      <w:marTop w:val="0"/>
      <w:marBottom w:val="0"/>
      <w:divBdr>
        <w:top w:val="none" w:sz="0" w:space="0" w:color="auto"/>
        <w:left w:val="none" w:sz="0" w:space="0" w:color="auto"/>
        <w:bottom w:val="none" w:sz="0" w:space="0" w:color="auto"/>
        <w:right w:val="none" w:sz="0" w:space="0" w:color="auto"/>
      </w:divBdr>
    </w:div>
    <w:div w:id="1929070542">
      <w:bodyDiv w:val="1"/>
      <w:marLeft w:val="0"/>
      <w:marRight w:val="0"/>
      <w:marTop w:val="0"/>
      <w:marBottom w:val="0"/>
      <w:divBdr>
        <w:top w:val="none" w:sz="0" w:space="0" w:color="auto"/>
        <w:left w:val="none" w:sz="0" w:space="0" w:color="auto"/>
        <w:bottom w:val="none" w:sz="0" w:space="0" w:color="auto"/>
        <w:right w:val="none" w:sz="0" w:space="0" w:color="auto"/>
      </w:divBdr>
    </w:div>
    <w:div w:id="1934046195">
      <w:bodyDiv w:val="1"/>
      <w:marLeft w:val="0"/>
      <w:marRight w:val="0"/>
      <w:marTop w:val="0"/>
      <w:marBottom w:val="0"/>
      <w:divBdr>
        <w:top w:val="none" w:sz="0" w:space="0" w:color="auto"/>
        <w:left w:val="none" w:sz="0" w:space="0" w:color="auto"/>
        <w:bottom w:val="none" w:sz="0" w:space="0" w:color="auto"/>
        <w:right w:val="none" w:sz="0" w:space="0" w:color="auto"/>
      </w:divBdr>
    </w:div>
    <w:div w:id="1938975194">
      <w:bodyDiv w:val="1"/>
      <w:marLeft w:val="0"/>
      <w:marRight w:val="0"/>
      <w:marTop w:val="0"/>
      <w:marBottom w:val="0"/>
      <w:divBdr>
        <w:top w:val="none" w:sz="0" w:space="0" w:color="auto"/>
        <w:left w:val="none" w:sz="0" w:space="0" w:color="auto"/>
        <w:bottom w:val="none" w:sz="0" w:space="0" w:color="auto"/>
        <w:right w:val="none" w:sz="0" w:space="0" w:color="auto"/>
      </w:divBdr>
    </w:div>
    <w:div w:id="1980263398">
      <w:bodyDiv w:val="1"/>
      <w:marLeft w:val="0"/>
      <w:marRight w:val="0"/>
      <w:marTop w:val="0"/>
      <w:marBottom w:val="0"/>
      <w:divBdr>
        <w:top w:val="none" w:sz="0" w:space="0" w:color="auto"/>
        <w:left w:val="none" w:sz="0" w:space="0" w:color="auto"/>
        <w:bottom w:val="none" w:sz="0" w:space="0" w:color="auto"/>
        <w:right w:val="none" w:sz="0" w:space="0" w:color="auto"/>
      </w:divBdr>
    </w:div>
    <w:div w:id="1991397001">
      <w:bodyDiv w:val="1"/>
      <w:marLeft w:val="0"/>
      <w:marRight w:val="0"/>
      <w:marTop w:val="0"/>
      <w:marBottom w:val="0"/>
      <w:divBdr>
        <w:top w:val="none" w:sz="0" w:space="0" w:color="auto"/>
        <w:left w:val="none" w:sz="0" w:space="0" w:color="auto"/>
        <w:bottom w:val="none" w:sz="0" w:space="0" w:color="auto"/>
        <w:right w:val="none" w:sz="0" w:space="0" w:color="auto"/>
      </w:divBdr>
    </w:div>
    <w:div w:id="1999379392">
      <w:bodyDiv w:val="1"/>
      <w:marLeft w:val="0"/>
      <w:marRight w:val="0"/>
      <w:marTop w:val="0"/>
      <w:marBottom w:val="0"/>
      <w:divBdr>
        <w:top w:val="none" w:sz="0" w:space="0" w:color="auto"/>
        <w:left w:val="none" w:sz="0" w:space="0" w:color="auto"/>
        <w:bottom w:val="none" w:sz="0" w:space="0" w:color="auto"/>
        <w:right w:val="none" w:sz="0" w:space="0" w:color="auto"/>
      </w:divBdr>
    </w:div>
    <w:div w:id="2008246134">
      <w:bodyDiv w:val="1"/>
      <w:marLeft w:val="0"/>
      <w:marRight w:val="0"/>
      <w:marTop w:val="0"/>
      <w:marBottom w:val="0"/>
      <w:divBdr>
        <w:top w:val="none" w:sz="0" w:space="0" w:color="auto"/>
        <w:left w:val="none" w:sz="0" w:space="0" w:color="auto"/>
        <w:bottom w:val="none" w:sz="0" w:space="0" w:color="auto"/>
        <w:right w:val="none" w:sz="0" w:space="0" w:color="auto"/>
      </w:divBdr>
    </w:div>
    <w:div w:id="2008435098">
      <w:bodyDiv w:val="1"/>
      <w:marLeft w:val="0"/>
      <w:marRight w:val="0"/>
      <w:marTop w:val="0"/>
      <w:marBottom w:val="0"/>
      <w:divBdr>
        <w:top w:val="none" w:sz="0" w:space="0" w:color="auto"/>
        <w:left w:val="none" w:sz="0" w:space="0" w:color="auto"/>
        <w:bottom w:val="none" w:sz="0" w:space="0" w:color="auto"/>
        <w:right w:val="none" w:sz="0" w:space="0" w:color="auto"/>
      </w:divBdr>
    </w:div>
    <w:div w:id="2022776814">
      <w:bodyDiv w:val="1"/>
      <w:marLeft w:val="0"/>
      <w:marRight w:val="0"/>
      <w:marTop w:val="0"/>
      <w:marBottom w:val="0"/>
      <w:divBdr>
        <w:top w:val="none" w:sz="0" w:space="0" w:color="auto"/>
        <w:left w:val="none" w:sz="0" w:space="0" w:color="auto"/>
        <w:bottom w:val="none" w:sz="0" w:space="0" w:color="auto"/>
        <w:right w:val="none" w:sz="0" w:space="0" w:color="auto"/>
      </w:divBdr>
    </w:div>
    <w:div w:id="2025472743">
      <w:bodyDiv w:val="1"/>
      <w:marLeft w:val="0"/>
      <w:marRight w:val="0"/>
      <w:marTop w:val="0"/>
      <w:marBottom w:val="0"/>
      <w:divBdr>
        <w:top w:val="none" w:sz="0" w:space="0" w:color="auto"/>
        <w:left w:val="none" w:sz="0" w:space="0" w:color="auto"/>
        <w:bottom w:val="none" w:sz="0" w:space="0" w:color="auto"/>
        <w:right w:val="none" w:sz="0" w:space="0" w:color="auto"/>
      </w:divBdr>
    </w:div>
    <w:div w:id="2026050105">
      <w:bodyDiv w:val="1"/>
      <w:marLeft w:val="0"/>
      <w:marRight w:val="0"/>
      <w:marTop w:val="0"/>
      <w:marBottom w:val="0"/>
      <w:divBdr>
        <w:top w:val="none" w:sz="0" w:space="0" w:color="auto"/>
        <w:left w:val="none" w:sz="0" w:space="0" w:color="auto"/>
        <w:bottom w:val="none" w:sz="0" w:space="0" w:color="auto"/>
        <w:right w:val="none" w:sz="0" w:space="0" w:color="auto"/>
      </w:divBdr>
    </w:div>
    <w:div w:id="2026781721">
      <w:bodyDiv w:val="1"/>
      <w:marLeft w:val="0"/>
      <w:marRight w:val="0"/>
      <w:marTop w:val="0"/>
      <w:marBottom w:val="0"/>
      <w:divBdr>
        <w:top w:val="none" w:sz="0" w:space="0" w:color="auto"/>
        <w:left w:val="none" w:sz="0" w:space="0" w:color="auto"/>
        <w:bottom w:val="none" w:sz="0" w:space="0" w:color="auto"/>
        <w:right w:val="none" w:sz="0" w:space="0" w:color="auto"/>
      </w:divBdr>
    </w:div>
    <w:div w:id="2054231569">
      <w:bodyDiv w:val="1"/>
      <w:marLeft w:val="0"/>
      <w:marRight w:val="0"/>
      <w:marTop w:val="0"/>
      <w:marBottom w:val="0"/>
      <w:divBdr>
        <w:top w:val="none" w:sz="0" w:space="0" w:color="auto"/>
        <w:left w:val="none" w:sz="0" w:space="0" w:color="auto"/>
        <w:bottom w:val="none" w:sz="0" w:space="0" w:color="auto"/>
        <w:right w:val="none" w:sz="0" w:space="0" w:color="auto"/>
      </w:divBdr>
    </w:div>
    <w:div w:id="2092920083">
      <w:bodyDiv w:val="1"/>
      <w:marLeft w:val="0"/>
      <w:marRight w:val="0"/>
      <w:marTop w:val="0"/>
      <w:marBottom w:val="0"/>
      <w:divBdr>
        <w:top w:val="none" w:sz="0" w:space="0" w:color="auto"/>
        <w:left w:val="none" w:sz="0" w:space="0" w:color="auto"/>
        <w:bottom w:val="none" w:sz="0" w:space="0" w:color="auto"/>
        <w:right w:val="none" w:sz="0" w:space="0" w:color="auto"/>
      </w:divBdr>
    </w:div>
    <w:div w:id="2094619508">
      <w:bodyDiv w:val="1"/>
      <w:marLeft w:val="0"/>
      <w:marRight w:val="0"/>
      <w:marTop w:val="0"/>
      <w:marBottom w:val="0"/>
      <w:divBdr>
        <w:top w:val="none" w:sz="0" w:space="0" w:color="auto"/>
        <w:left w:val="none" w:sz="0" w:space="0" w:color="auto"/>
        <w:bottom w:val="none" w:sz="0" w:space="0" w:color="auto"/>
        <w:right w:val="none" w:sz="0" w:space="0" w:color="auto"/>
      </w:divBdr>
    </w:div>
    <w:div w:id="2103066289">
      <w:bodyDiv w:val="1"/>
      <w:marLeft w:val="0"/>
      <w:marRight w:val="0"/>
      <w:marTop w:val="0"/>
      <w:marBottom w:val="0"/>
      <w:divBdr>
        <w:top w:val="none" w:sz="0" w:space="0" w:color="auto"/>
        <w:left w:val="none" w:sz="0" w:space="0" w:color="auto"/>
        <w:bottom w:val="none" w:sz="0" w:space="0" w:color="auto"/>
        <w:right w:val="none" w:sz="0" w:space="0" w:color="auto"/>
      </w:divBdr>
    </w:div>
    <w:div w:id="2105683669">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 w:id="2113015271">
      <w:bodyDiv w:val="1"/>
      <w:marLeft w:val="0"/>
      <w:marRight w:val="0"/>
      <w:marTop w:val="0"/>
      <w:marBottom w:val="0"/>
      <w:divBdr>
        <w:top w:val="none" w:sz="0" w:space="0" w:color="auto"/>
        <w:left w:val="none" w:sz="0" w:space="0" w:color="auto"/>
        <w:bottom w:val="none" w:sz="0" w:space="0" w:color="auto"/>
        <w:right w:val="none" w:sz="0" w:space="0" w:color="auto"/>
      </w:divBdr>
    </w:div>
    <w:div w:id="2129353152">
      <w:bodyDiv w:val="1"/>
      <w:marLeft w:val="0"/>
      <w:marRight w:val="0"/>
      <w:marTop w:val="0"/>
      <w:marBottom w:val="0"/>
      <w:divBdr>
        <w:top w:val="none" w:sz="0" w:space="0" w:color="auto"/>
        <w:left w:val="none" w:sz="0" w:space="0" w:color="auto"/>
        <w:bottom w:val="none" w:sz="0" w:space="0" w:color="auto"/>
        <w:right w:val="none" w:sz="0" w:space="0" w:color="auto"/>
      </w:divBdr>
    </w:div>
    <w:div w:id="2132824723">
      <w:bodyDiv w:val="1"/>
      <w:marLeft w:val="0"/>
      <w:marRight w:val="0"/>
      <w:marTop w:val="0"/>
      <w:marBottom w:val="0"/>
      <w:divBdr>
        <w:top w:val="none" w:sz="0" w:space="0" w:color="auto"/>
        <w:left w:val="none" w:sz="0" w:space="0" w:color="auto"/>
        <w:bottom w:val="none" w:sz="0" w:space="0" w:color="auto"/>
        <w:right w:val="none" w:sz="0" w:space="0" w:color="auto"/>
      </w:divBdr>
    </w:div>
    <w:div w:id="2139184393">
      <w:bodyDiv w:val="1"/>
      <w:marLeft w:val="0"/>
      <w:marRight w:val="0"/>
      <w:marTop w:val="0"/>
      <w:marBottom w:val="0"/>
      <w:divBdr>
        <w:top w:val="none" w:sz="0" w:space="0" w:color="auto"/>
        <w:left w:val="none" w:sz="0" w:space="0" w:color="auto"/>
        <w:bottom w:val="none" w:sz="0" w:space="0" w:color="auto"/>
        <w:right w:val="none" w:sz="0" w:space="0" w:color="auto"/>
      </w:divBdr>
    </w:div>
    <w:div w:id="2139370226">
      <w:bodyDiv w:val="1"/>
      <w:marLeft w:val="0"/>
      <w:marRight w:val="0"/>
      <w:marTop w:val="0"/>
      <w:marBottom w:val="0"/>
      <w:divBdr>
        <w:top w:val="none" w:sz="0" w:space="0" w:color="auto"/>
        <w:left w:val="none" w:sz="0" w:space="0" w:color="auto"/>
        <w:bottom w:val="none" w:sz="0" w:space="0" w:color="auto"/>
        <w:right w:val="none" w:sz="0" w:space="0" w:color="auto"/>
      </w:divBdr>
    </w:div>
    <w:div w:id="21399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yo6022/Springboard_Capstone/blob/master/notebooks/Detecting%20Potential%20Candidate_Part1(01.01-06.04.03).ipynb" TargetMode="External"/><Relationship Id="rId18" Type="http://schemas.openxmlformats.org/officeDocument/2006/relationships/image" Target="media/image6.png"/><Relationship Id="rId26" Type="http://schemas.openxmlformats.org/officeDocument/2006/relationships/hyperlink" Target="https://www3.nd.edu/~nchawla/" TargetMode="External"/><Relationship Id="rId39" Type="http://schemas.openxmlformats.org/officeDocument/2006/relationships/image" Target="media/image20.png"/><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3.png"/><Relationship Id="rId47" Type="http://schemas.openxmlformats.org/officeDocument/2006/relationships/hyperlink" Target="https://www.google.com/search?hl=en&amp;sxsrf=ALeKk03XY9eF5QWlLUVRXmU37Eq89qYOcQ:1605820432153&amp;q=inauthor:%22John+D.+Kelleher%22&amp;tbm=bk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www.kaggle.com/aswathrao/hr-analysis?select=train.csv" TargetMode="External"/><Relationship Id="rId19" Type="http://schemas.openxmlformats.org/officeDocument/2006/relationships/image" Target="media/image7.png"/><Relationship Id="rId31" Type="http://schemas.openxmlformats.org/officeDocument/2006/relationships/hyperlink" Target="https://github.com/yoyo6022/Springboard_Capstone/blob/master/notebooks/Detecting%20Potential%20Candidate_Part2_Model%20XGB.ipynb" TargetMode="Externa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swathrao/hr-analysis?select=train.csv"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arxiv.org/abs/1106.1813"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www.google.com/search?hl=en&amp;sxsrf=ALeKk03XY9eF5QWlLUVRXmU37Eq89qYOcQ:1605820432153&amp;q=inauthor:%22Brian+Mac+Namee%22&amp;tbm=bks" TargetMode="External"/><Relationship Id="rId8" Type="http://schemas.openxmlformats.org/officeDocument/2006/relationships/hyperlink" Target="https://github.com/yoyo6022/Springboard_Capstone/tree/master/notebook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jupyterlab.readthedocs.io/en/stable/getting_started/overview.html" TargetMode="External"/><Relationship Id="rId17" Type="http://schemas.openxmlformats.org/officeDocument/2006/relationships/image" Target="media/image5.png"/><Relationship Id="rId25" Type="http://schemas.openxmlformats.org/officeDocument/2006/relationships/hyperlink" Target="https://github.com/yoyo6022/Springboard_Capstone/blob/master/notebooks/Detecting%20Potential%20Candidate_Part1(01.01-06.04.03).ipynb"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github.com/yoyo6022/Springboard_Capstone/blob/master/notebooks/Detecting%20Potential%20Candidate_Part1(01.01-06.04.03).ipynb" TargetMode="External"/><Relationship Id="rId28" Type="http://schemas.openxmlformats.org/officeDocument/2006/relationships/hyperlink" Target="https://github.com/yoyo6022/Springboard_Capstone/blob/master/notebooks/Detecting%20Potential%20Candidate_Part1(01.01-06.04.03).ipynb" TargetMode="External"/><Relationship Id="rId36" Type="http://schemas.openxmlformats.org/officeDocument/2006/relationships/hyperlink" Target="https://github.com/yoyo6022/Springboard_Capstone/blob/master/notebooks/Detecting%20Potential%20Candidate_Part3_Model%20CatBoost.ipynb" TargetMode="External"/><Relationship Id="rId49" Type="http://schemas.openxmlformats.org/officeDocument/2006/relationships/hyperlink" Target="https://www.google.com/search?hl=en&amp;sxsrf=ALeKk03XY9eF5QWlLUVRXmU37Eq89qYOcQ:1605820432153&amp;q=inauthor:%22Aoife+D%27Arcy%22&amp;tbm=b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9E448-30A5-0947-A0CD-09D50EC4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34</Pages>
  <Words>7738</Words>
  <Characters>44112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51747</CharactersWithSpaces>
  <SharedDoc>false</SharedDoc>
  <HLinks>
    <vt:vector size="54" baseType="variant">
      <vt:variant>
        <vt:i4>1704011</vt:i4>
      </vt:variant>
      <vt:variant>
        <vt:i4>45</vt:i4>
      </vt:variant>
      <vt:variant>
        <vt:i4>0</vt:i4>
      </vt:variant>
      <vt:variant>
        <vt:i4>5</vt:i4>
      </vt:variant>
      <vt:variant>
        <vt:lpwstr>https://www.kaggle.com/aswathrao/hr-analysis?select=train.csv</vt:lpwstr>
      </vt:variant>
      <vt:variant>
        <vt:lpwstr/>
      </vt:variant>
      <vt:variant>
        <vt:i4>2424929</vt:i4>
      </vt:variant>
      <vt:variant>
        <vt:i4>42</vt:i4>
      </vt:variant>
      <vt:variant>
        <vt:i4>0</vt:i4>
      </vt:variant>
      <vt:variant>
        <vt:i4>5</vt:i4>
      </vt:variant>
      <vt:variant>
        <vt:lpwstr>https://www.kaggle.com/</vt:lpwstr>
      </vt:variant>
      <vt:variant>
        <vt:lpwstr/>
      </vt:variant>
      <vt:variant>
        <vt:i4>5111849</vt:i4>
      </vt:variant>
      <vt:variant>
        <vt:i4>39</vt:i4>
      </vt:variant>
      <vt:variant>
        <vt:i4>0</vt:i4>
      </vt:variant>
      <vt:variant>
        <vt:i4>5</vt:i4>
      </vt:variant>
      <vt:variant>
        <vt:lpwstr>https://github.com/yoyo6022/Springboard_Capstone/tree/master/notebooks</vt:lpwstr>
      </vt:variant>
      <vt:variant>
        <vt:lpwstr/>
      </vt:variant>
      <vt:variant>
        <vt:i4>1245237</vt:i4>
      </vt:variant>
      <vt:variant>
        <vt:i4>32</vt:i4>
      </vt:variant>
      <vt:variant>
        <vt:i4>0</vt:i4>
      </vt:variant>
      <vt:variant>
        <vt:i4>5</vt:i4>
      </vt:variant>
      <vt:variant>
        <vt:lpwstr/>
      </vt:variant>
      <vt:variant>
        <vt:lpwstr>_Toc56030001</vt:lpwstr>
      </vt:variant>
      <vt:variant>
        <vt:i4>1179701</vt:i4>
      </vt:variant>
      <vt:variant>
        <vt:i4>26</vt:i4>
      </vt:variant>
      <vt:variant>
        <vt:i4>0</vt:i4>
      </vt:variant>
      <vt:variant>
        <vt:i4>5</vt:i4>
      </vt:variant>
      <vt:variant>
        <vt:lpwstr/>
      </vt:variant>
      <vt:variant>
        <vt:lpwstr>_Toc56030000</vt:lpwstr>
      </vt:variant>
      <vt:variant>
        <vt:i4>1245237</vt:i4>
      </vt:variant>
      <vt:variant>
        <vt:i4>20</vt:i4>
      </vt:variant>
      <vt:variant>
        <vt:i4>0</vt:i4>
      </vt:variant>
      <vt:variant>
        <vt:i4>5</vt:i4>
      </vt:variant>
      <vt:variant>
        <vt:lpwstr/>
      </vt:variant>
      <vt:variant>
        <vt:lpwstr>_Toc56029999</vt:lpwstr>
      </vt:variant>
      <vt:variant>
        <vt:i4>1179701</vt:i4>
      </vt:variant>
      <vt:variant>
        <vt:i4>14</vt:i4>
      </vt:variant>
      <vt:variant>
        <vt:i4>0</vt:i4>
      </vt:variant>
      <vt:variant>
        <vt:i4>5</vt:i4>
      </vt:variant>
      <vt:variant>
        <vt:lpwstr/>
      </vt:variant>
      <vt:variant>
        <vt:lpwstr>_Toc56029998</vt:lpwstr>
      </vt:variant>
      <vt:variant>
        <vt:i4>1900597</vt:i4>
      </vt:variant>
      <vt:variant>
        <vt:i4>8</vt:i4>
      </vt:variant>
      <vt:variant>
        <vt:i4>0</vt:i4>
      </vt:variant>
      <vt:variant>
        <vt:i4>5</vt:i4>
      </vt:variant>
      <vt:variant>
        <vt:lpwstr/>
      </vt:variant>
      <vt:variant>
        <vt:lpwstr>_Toc56029997</vt:lpwstr>
      </vt:variant>
      <vt:variant>
        <vt:i4>1835061</vt:i4>
      </vt:variant>
      <vt:variant>
        <vt:i4>2</vt:i4>
      </vt:variant>
      <vt:variant>
        <vt:i4>0</vt:i4>
      </vt:variant>
      <vt:variant>
        <vt:i4>5</vt:i4>
      </vt:variant>
      <vt:variant>
        <vt:lpwstr/>
      </vt:variant>
      <vt:variant>
        <vt:lpwstr>_Toc56029996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Liu  kunz</dc:creator>
  <cp:keywords/>
  <dc:description/>
  <cp:lastModifiedBy>Yang Liu  kunz</cp:lastModifiedBy>
  <cp:revision>306</cp:revision>
  <dcterms:created xsi:type="dcterms:W3CDTF">2020-11-19T20:40:00Z</dcterms:created>
  <dcterms:modified xsi:type="dcterms:W3CDTF">2020-11-23T21:16:00Z</dcterms:modified>
</cp:coreProperties>
</file>